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A0375" w14:textId="77777777" w:rsidR="009D4AC7" w:rsidRDefault="00067574">
      <w:pPr>
        <w:pStyle w:val="NormalTB"/>
        <w:widowControl w:val="0"/>
        <w:spacing w:before="120"/>
        <w:jc w:val="left"/>
        <w:rPr>
          <w:rFonts w:ascii="Arial" w:hAnsi="Arial"/>
          <w:snapToGrid w:val="0"/>
          <w:lang w:val="en-US"/>
        </w:rPr>
      </w:pPr>
      <w:bookmarkStart w:id="0" w:name="_Toc467738734"/>
      <w:bookmarkStart w:id="1" w:name="_Toc465677962"/>
      <w:r>
        <w:rPr>
          <w:rFonts w:ascii="Arial" w:hAnsi="Arial"/>
          <w:noProof/>
          <w:lang w:val="en-US" w:eastAsia="ja-JP"/>
        </w:rPr>
        <w:drawing>
          <wp:anchor distT="0" distB="0" distL="114300" distR="114300" simplePos="0" relativeHeight="251659264" behindDoc="0" locked="0" layoutInCell="1" allowOverlap="1" wp14:anchorId="3CF163D7" wp14:editId="138FF6D1">
            <wp:simplePos x="0" y="0"/>
            <wp:positionH relativeFrom="page">
              <wp:posOffset>285750</wp:posOffset>
            </wp:positionH>
            <wp:positionV relativeFrom="paragraph">
              <wp:posOffset>0</wp:posOffset>
            </wp:positionV>
            <wp:extent cx="3136900" cy="1231900"/>
            <wp:effectExtent l="0" t="0" r="6350" b="635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36900" cy="1231900"/>
                    </a:xfrm>
                    <a:prstGeom prst="rect">
                      <a:avLst/>
                    </a:prstGeom>
                  </pic:spPr>
                </pic:pic>
              </a:graphicData>
            </a:graphic>
          </wp:anchor>
        </w:drawing>
      </w:r>
    </w:p>
    <w:p w14:paraId="65F37DE9" w14:textId="77777777" w:rsidR="009D4AC7" w:rsidRDefault="009D4AC7">
      <w:pPr>
        <w:pStyle w:val="NormalTB"/>
        <w:spacing w:before="120"/>
        <w:jc w:val="left"/>
        <w:rPr>
          <w:rFonts w:ascii="Arial" w:hAnsi="Arial" w:cs="Arial"/>
          <w:lang w:val="en-US"/>
        </w:rPr>
      </w:pPr>
    </w:p>
    <w:p w14:paraId="49324EC0" w14:textId="77777777" w:rsidR="009D4AC7" w:rsidRDefault="009D4AC7"/>
    <w:p w14:paraId="2A04064D" w14:textId="77777777" w:rsidR="009D4AC7" w:rsidRDefault="009D4AC7"/>
    <w:p w14:paraId="777276AF" w14:textId="77777777" w:rsidR="009D4AC7" w:rsidRDefault="009D4AC7">
      <w:pPr>
        <w:pStyle w:val="NormalTB"/>
        <w:spacing w:before="120"/>
        <w:jc w:val="left"/>
        <w:rPr>
          <w:rFonts w:ascii="Arial" w:hAnsi="Arial" w:cs="Arial"/>
          <w:lang w:val="en-US"/>
        </w:rPr>
      </w:pPr>
    </w:p>
    <w:p w14:paraId="7D40190C" w14:textId="77777777" w:rsidR="009D4AC7" w:rsidRDefault="009D4AC7"/>
    <w:p w14:paraId="1F0DDCC5" w14:textId="77777777" w:rsidR="009D4AC7" w:rsidRDefault="009D4AC7"/>
    <w:p w14:paraId="71DB2B55" w14:textId="77777777" w:rsidR="009D4AC7" w:rsidRDefault="00067574">
      <w:pPr>
        <w:pStyle w:val="HeadingBig"/>
      </w:pPr>
      <w:r>
        <w:t>HUI ONLINE</w:t>
      </w:r>
    </w:p>
    <w:p w14:paraId="001A5DCF" w14:textId="77777777" w:rsidR="009D4AC7" w:rsidRDefault="00067574">
      <w:pPr>
        <w:pStyle w:val="HeadingBig"/>
      </w:pPr>
      <w:r>
        <w:t>Software Requirement Specification</w:t>
      </w:r>
    </w:p>
    <w:p w14:paraId="0E8D807B" w14:textId="77777777" w:rsidR="009D4AC7" w:rsidRDefault="009D4AC7"/>
    <w:p w14:paraId="65869D97" w14:textId="77777777" w:rsidR="009D4AC7" w:rsidRDefault="00067574">
      <w:pPr>
        <w:pStyle w:val="NormalT"/>
      </w:pPr>
      <w:r>
        <w:t>Project Code: HUI ONLINE (HOL)</w:t>
      </w:r>
    </w:p>
    <w:p w14:paraId="785886D2" w14:textId="77777777" w:rsidR="009D4AC7" w:rsidRDefault="00067574">
      <w:pPr>
        <w:pStyle w:val="NormalT"/>
      </w:pPr>
      <w:r>
        <w:t xml:space="preserve">Document Code: HỤI ONLINE version </w:t>
      </w:r>
      <w:r w:rsidR="005E40BF">
        <w:t>2.0</w:t>
      </w:r>
    </w:p>
    <w:p w14:paraId="773917F4" w14:textId="77777777" w:rsidR="009D4AC7" w:rsidRDefault="009D4AC7">
      <w:pPr>
        <w:pStyle w:val="NormalT"/>
      </w:pPr>
    </w:p>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0"/>
        <w:gridCol w:w="5220"/>
      </w:tblGrid>
      <w:tr w:rsidR="009D4AC7" w14:paraId="3FC76CF6" w14:textId="77777777">
        <w:trPr>
          <w:trHeight w:val="1065"/>
        </w:trPr>
        <w:tc>
          <w:tcPr>
            <w:tcW w:w="8670" w:type="dxa"/>
            <w:gridSpan w:val="2"/>
          </w:tcPr>
          <w:p w14:paraId="6458DA9C" w14:textId="77777777" w:rsidR="009D4AC7" w:rsidRDefault="00067574">
            <w:r>
              <w:t>GROUP 5</w:t>
            </w:r>
          </w:p>
        </w:tc>
      </w:tr>
      <w:tr w:rsidR="009D4AC7" w14:paraId="1EA68EB1" w14:textId="77777777">
        <w:trPr>
          <w:trHeight w:val="2078"/>
        </w:trPr>
        <w:tc>
          <w:tcPr>
            <w:tcW w:w="3450" w:type="dxa"/>
          </w:tcPr>
          <w:p w14:paraId="60ABEE7C" w14:textId="77777777" w:rsidR="009D4AC7" w:rsidRDefault="00067574">
            <w:r>
              <w:t>Group members</w:t>
            </w:r>
          </w:p>
        </w:tc>
        <w:tc>
          <w:tcPr>
            <w:tcW w:w="5220" w:type="dxa"/>
          </w:tcPr>
          <w:p w14:paraId="3EE8F213" w14:textId="77777777" w:rsidR="009D4AC7" w:rsidRDefault="00067574">
            <w:r>
              <w:t>Trần Kim Hiếu-Team Leader-SE140907</w:t>
            </w:r>
          </w:p>
          <w:p w14:paraId="099B9361" w14:textId="77777777" w:rsidR="009D4AC7" w:rsidRDefault="00067574">
            <w:r>
              <w:t>Nguyễn Bá Tâm-Team Member-SE141017</w:t>
            </w:r>
          </w:p>
          <w:p w14:paraId="3071A6DD" w14:textId="77777777" w:rsidR="009D4AC7" w:rsidRDefault="00B350DE">
            <w:r>
              <w:t>Hồ Quốc Khải-</w:t>
            </w:r>
            <w:r w:rsidR="00067574">
              <w:t>Team Member-SE140998</w:t>
            </w:r>
          </w:p>
          <w:p w14:paraId="131B2FB9" w14:textId="77777777" w:rsidR="009D4AC7" w:rsidRDefault="00B350DE">
            <w:r>
              <w:t>Hứa Minh Luân-</w:t>
            </w:r>
            <w:r w:rsidR="00067574">
              <w:t>Team Member-SE140887</w:t>
            </w:r>
          </w:p>
          <w:p w14:paraId="150291F8" w14:textId="77777777" w:rsidR="009D4AC7" w:rsidRDefault="009D4AC7"/>
        </w:tc>
      </w:tr>
      <w:tr w:rsidR="009D4AC7" w14:paraId="4F6B3B9A" w14:textId="77777777">
        <w:trPr>
          <w:trHeight w:val="638"/>
        </w:trPr>
        <w:tc>
          <w:tcPr>
            <w:tcW w:w="3450" w:type="dxa"/>
          </w:tcPr>
          <w:p w14:paraId="76BCED98" w14:textId="77777777" w:rsidR="009D4AC7" w:rsidRDefault="00067574">
            <w:r>
              <w:t>Supervisor</w:t>
            </w:r>
          </w:p>
        </w:tc>
        <w:tc>
          <w:tcPr>
            <w:tcW w:w="5220" w:type="dxa"/>
          </w:tcPr>
          <w:p w14:paraId="48F3E37E" w14:textId="77777777" w:rsidR="009D4AC7" w:rsidRDefault="00067574">
            <w:r>
              <w:t>Lại Đức Hùng</w:t>
            </w:r>
          </w:p>
        </w:tc>
      </w:tr>
    </w:tbl>
    <w:p w14:paraId="5FDA7330" w14:textId="77777777" w:rsidR="009D4AC7" w:rsidRDefault="009D4AC7"/>
    <w:p w14:paraId="5A81D606" w14:textId="77777777" w:rsidR="009D4AC7" w:rsidRDefault="009D4AC7"/>
    <w:p w14:paraId="41FC7900" w14:textId="77777777" w:rsidR="009D4AC7" w:rsidRDefault="009D4AC7"/>
    <w:p w14:paraId="0DBAC028" w14:textId="77777777" w:rsidR="009D4AC7" w:rsidRDefault="009D4AC7"/>
    <w:p w14:paraId="506A7920" w14:textId="77777777" w:rsidR="009D4AC7" w:rsidRDefault="009D4AC7"/>
    <w:p w14:paraId="1FB59C1D" w14:textId="77777777" w:rsidR="009D4AC7" w:rsidRDefault="009D4AC7"/>
    <w:p w14:paraId="1532D60F" w14:textId="77777777" w:rsidR="009D4AC7" w:rsidRDefault="00B350DE">
      <w:pPr>
        <w:pStyle w:val="NormalTB"/>
        <w:widowControl w:val="0"/>
        <w:spacing w:before="120"/>
        <w:jc w:val="right"/>
        <w:rPr>
          <w:rFonts w:ascii="Tahoma" w:hAnsi="Tahoma" w:cs="Tahoma"/>
          <w:b/>
          <w:snapToGrid w:val="0"/>
          <w:lang w:val="en-US"/>
        </w:rPr>
      </w:pPr>
      <w:r>
        <w:rPr>
          <w:rFonts w:ascii="Tahoma" w:hAnsi="Tahoma" w:cs="Tahoma"/>
          <w:b/>
          <w:snapToGrid w:val="0"/>
          <w:lang w:val="en-US"/>
        </w:rPr>
        <w:t>Hồ Chí Minh, Ngày 14 tháng 07</w:t>
      </w:r>
      <w:r w:rsidR="00067574">
        <w:rPr>
          <w:rFonts w:ascii="Tahoma" w:hAnsi="Tahoma" w:cs="Tahoma"/>
          <w:b/>
          <w:snapToGrid w:val="0"/>
          <w:lang w:val="en-US"/>
        </w:rPr>
        <w:t xml:space="preserve"> năm 2021</w:t>
      </w:r>
    </w:p>
    <w:p w14:paraId="5A4AC8E7" w14:textId="77777777" w:rsidR="009D4AC7" w:rsidRDefault="009D4AC7"/>
    <w:p w14:paraId="020A1C64" w14:textId="77777777" w:rsidR="009D4AC7" w:rsidRDefault="009D4AC7"/>
    <w:p w14:paraId="58EFCCF8" w14:textId="77777777" w:rsidR="009D4AC7" w:rsidRDefault="009D4AC7"/>
    <w:p w14:paraId="0297191F" w14:textId="77777777" w:rsidR="009D4AC7" w:rsidRDefault="00067574">
      <w:pPr>
        <w:pStyle w:val="NormalH"/>
      </w:pPr>
      <w:r>
        <w:lastRenderedPageBreak/>
        <w:t>Record of change</w:t>
      </w:r>
    </w:p>
    <w:p w14:paraId="79AB6844" w14:textId="77777777" w:rsidR="009D4AC7" w:rsidRDefault="009D4AC7"/>
    <w:p w14:paraId="3FCBE6C7" w14:textId="77777777" w:rsidR="009D4AC7" w:rsidRDefault="00067574">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2340"/>
        <w:gridCol w:w="990"/>
        <w:gridCol w:w="3150"/>
        <w:gridCol w:w="1530"/>
      </w:tblGrid>
      <w:tr w:rsidR="009D4AC7" w14:paraId="4A876DCD" w14:textId="77777777">
        <w:tc>
          <w:tcPr>
            <w:tcW w:w="990" w:type="dxa"/>
            <w:shd w:val="clear" w:color="auto" w:fill="FFE8E1"/>
          </w:tcPr>
          <w:p w14:paraId="0C612442" w14:textId="77777777" w:rsidR="009D4AC7" w:rsidRDefault="00067574">
            <w:pPr>
              <w:pStyle w:val="HeadingLv1"/>
            </w:pPr>
            <w:r>
              <w:t>Effective Date</w:t>
            </w:r>
          </w:p>
        </w:tc>
        <w:tc>
          <w:tcPr>
            <w:tcW w:w="2340" w:type="dxa"/>
            <w:shd w:val="clear" w:color="auto" w:fill="FFE8E1"/>
          </w:tcPr>
          <w:p w14:paraId="05B8A1CA" w14:textId="77777777" w:rsidR="009D4AC7" w:rsidRDefault="00067574">
            <w:pPr>
              <w:pStyle w:val="HeadingLv1"/>
            </w:pPr>
            <w:r>
              <w:t>Changed Items</w:t>
            </w:r>
          </w:p>
        </w:tc>
        <w:tc>
          <w:tcPr>
            <w:tcW w:w="990" w:type="dxa"/>
            <w:shd w:val="clear" w:color="auto" w:fill="FFE8E1"/>
          </w:tcPr>
          <w:p w14:paraId="17238380" w14:textId="77777777" w:rsidR="009D4AC7" w:rsidRDefault="00067574">
            <w:pPr>
              <w:pStyle w:val="HeadingLv1"/>
            </w:pPr>
            <w:r>
              <w:t>A*</w:t>
            </w:r>
            <w:r>
              <w:br/>
              <w:t>M, D</w:t>
            </w:r>
          </w:p>
        </w:tc>
        <w:tc>
          <w:tcPr>
            <w:tcW w:w="3150" w:type="dxa"/>
            <w:shd w:val="clear" w:color="auto" w:fill="FFE8E1"/>
          </w:tcPr>
          <w:p w14:paraId="4878730E" w14:textId="77777777" w:rsidR="009D4AC7" w:rsidRDefault="00067574">
            <w:pPr>
              <w:pStyle w:val="HeadingLv1"/>
            </w:pPr>
            <w:r>
              <w:t>Change Description</w:t>
            </w:r>
          </w:p>
        </w:tc>
        <w:tc>
          <w:tcPr>
            <w:tcW w:w="1530" w:type="dxa"/>
            <w:shd w:val="clear" w:color="auto" w:fill="FFE8E1"/>
          </w:tcPr>
          <w:p w14:paraId="4FE2CAB5" w14:textId="77777777" w:rsidR="009D4AC7" w:rsidRDefault="00067574">
            <w:pPr>
              <w:pStyle w:val="HeadingLv1"/>
            </w:pPr>
            <w:r>
              <w:t>New Version</w:t>
            </w:r>
          </w:p>
        </w:tc>
      </w:tr>
      <w:tr w:rsidR="009D4AC7" w14:paraId="7820DF9F" w14:textId="77777777">
        <w:tc>
          <w:tcPr>
            <w:tcW w:w="990" w:type="dxa"/>
          </w:tcPr>
          <w:p w14:paraId="488C2877" w14:textId="77777777" w:rsidR="009D4AC7" w:rsidRDefault="00067574">
            <w:pPr>
              <w:pStyle w:val="Bang"/>
            </w:pPr>
            <w:r>
              <w:t>02/12/2016</w:t>
            </w:r>
          </w:p>
        </w:tc>
        <w:tc>
          <w:tcPr>
            <w:tcW w:w="2340" w:type="dxa"/>
          </w:tcPr>
          <w:p w14:paraId="43F932A6" w14:textId="77777777" w:rsidR="009D4AC7" w:rsidRDefault="00067574">
            <w:pPr>
              <w:pStyle w:val="Bang"/>
            </w:pPr>
            <w:r>
              <w:t xml:space="preserve">Initial </w:t>
            </w:r>
          </w:p>
        </w:tc>
        <w:tc>
          <w:tcPr>
            <w:tcW w:w="990" w:type="dxa"/>
          </w:tcPr>
          <w:p w14:paraId="4A18E6D7" w14:textId="77777777" w:rsidR="009D4AC7" w:rsidRDefault="00067574">
            <w:pPr>
              <w:pStyle w:val="Bang"/>
            </w:pPr>
            <w:r>
              <w:t>a</w:t>
            </w:r>
          </w:p>
        </w:tc>
        <w:tc>
          <w:tcPr>
            <w:tcW w:w="3150" w:type="dxa"/>
          </w:tcPr>
          <w:p w14:paraId="385CAC75" w14:textId="77777777" w:rsidR="009D4AC7" w:rsidRDefault="00067574">
            <w:pPr>
              <w:pStyle w:val="Bang"/>
            </w:pPr>
            <w:r>
              <w:t>Add project over view</w:t>
            </w:r>
          </w:p>
        </w:tc>
        <w:tc>
          <w:tcPr>
            <w:tcW w:w="1530" w:type="dxa"/>
          </w:tcPr>
          <w:p w14:paraId="5650E2FD" w14:textId="77777777" w:rsidR="009D4AC7" w:rsidRDefault="009D4AC7">
            <w:pPr>
              <w:pStyle w:val="Bang"/>
            </w:pPr>
          </w:p>
        </w:tc>
      </w:tr>
      <w:tr w:rsidR="009D4AC7" w14:paraId="5B9F2B18" w14:textId="77777777">
        <w:tc>
          <w:tcPr>
            <w:tcW w:w="990" w:type="dxa"/>
          </w:tcPr>
          <w:p w14:paraId="202FBD31" w14:textId="77777777" w:rsidR="009D4AC7" w:rsidRDefault="009D4AC7">
            <w:pPr>
              <w:pStyle w:val="Bang"/>
            </w:pPr>
          </w:p>
        </w:tc>
        <w:tc>
          <w:tcPr>
            <w:tcW w:w="2340" w:type="dxa"/>
          </w:tcPr>
          <w:p w14:paraId="6279BFF7" w14:textId="77777777" w:rsidR="009D4AC7" w:rsidRDefault="009D4AC7">
            <w:pPr>
              <w:pStyle w:val="Bang"/>
            </w:pPr>
          </w:p>
        </w:tc>
        <w:tc>
          <w:tcPr>
            <w:tcW w:w="990" w:type="dxa"/>
          </w:tcPr>
          <w:p w14:paraId="73C6454A" w14:textId="77777777" w:rsidR="009D4AC7" w:rsidRDefault="009D4AC7">
            <w:pPr>
              <w:pStyle w:val="Bang"/>
            </w:pPr>
          </w:p>
        </w:tc>
        <w:tc>
          <w:tcPr>
            <w:tcW w:w="3150" w:type="dxa"/>
          </w:tcPr>
          <w:p w14:paraId="185D0A91" w14:textId="77777777" w:rsidR="009D4AC7" w:rsidRDefault="009D4AC7">
            <w:pPr>
              <w:pStyle w:val="Bang"/>
            </w:pPr>
          </w:p>
        </w:tc>
        <w:tc>
          <w:tcPr>
            <w:tcW w:w="1530" w:type="dxa"/>
          </w:tcPr>
          <w:p w14:paraId="446B18B2" w14:textId="77777777" w:rsidR="009D4AC7" w:rsidRDefault="009D4AC7">
            <w:pPr>
              <w:pStyle w:val="Bang"/>
            </w:pPr>
          </w:p>
        </w:tc>
      </w:tr>
      <w:tr w:rsidR="009D4AC7" w14:paraId="2E75F4BB" w14:textId="77777777">
        <w:tc>
          <w:tcPr>
            <w:tcW w:w="990" w:type="dxa"/>
          </w:tcPr>
          <w:p w14:paraId="04452E09" w14:textId="77777777" w:rsidR="009D4AC7" w:rsidRDefault="009D4AC7">
            <w:pPr>
              <w:pStyle w:val="Bang"/>
            </w:pPr>
          </w:p>
        </w:tc>
        <w:tc>
          <w:tcPr>
            <w:tcW w:w="2340" w:type="dxa"/>
          </w:tcPr>
          <w:p w14:paraId="6D03BB7A" w14:textId="77777777" w:rsidR="009D4AC7" w:rsidRDefault="009D4AC7">
            <w:pPr>
              <w:pStyle w:val="Bang"/>
            </w:pPr>
          </w:p>
        </w:tc>
        <w:tc>
          <w:tcPr>
            <w:tcW w:w="990" w:type="dxa"/>
          </w:tcPr>
          <w:p w14:paraId="433C179A" w14:textId="77777777" w:rsidR="009D4AC7" w:rsidRDefault="009D4AC7">
            <w:pPr>
              <w:pStyle w:val="Bang"/>
            </w:pPr>
          </w:p>
        </w:tc>
        <w:tc>
          <w:tcPr>
            <w:tcW w:w="3150" w:type="dxa"/>
          </w:tcPr>
          <w:p w14:paraId="73625884" w14:textId="77777777" w:rsidR="009D4AC7" w:rsidRDefault="009D4AC7">
            <w:pPr>
              <w:pStyle w:val="Bang"/>
            </w:pPr>
          </w:p>
        </w:tc>
        <w:tc>
          <w:tcPr>
            <w:tcW w:w="1530" w:type="dxa"/>
          </w:tcPr>
          <w:p w14:paraId="1EEABD89" w14:textId="77777777" w:rsidR="009D4AC7" w:rsidRDefault="009D4AC7">
            <w:pPr>
              <w:pStyle w:val="Bang"/>
            </w:pPr>
          </w:p>
        </w:tc>
      </w:tr>
      <w:tr w:rsidR="009D4AC7" w14:paraId="10A5F496" w14:textId="77777777">
        <w:tc>
          <w:tcPr>
            <w:tcW w:w="990" w:type="dxa"/>
          </w:tcPr>
          <w:p w14:paraId="7E3A7A1A" w14:textId="77777777" w:rsidR="009D4AC7" w:rsidRDefault="009D4AC7">
            <w:pPr>
              <w:pStyle w:val="Bang"/>
            </w:pPr>
          </w:p>
        </w:tc>
        <w:tc>
          <w:tcPr>
            <w:tcW w:w="2340" w:type="dxa"/>
          </w:tcPr>
          <w:p w14:paraId="246B4549" w14:textId="77777777" w:rsidR="009D4AC7" w:rsidRDefault="009D4AC7">
            <w:pPr>
              <w:pStyle w:val="Bang"/>
            </w:pPr>
          </w:p>
        </w:tc>
        <w:tc>
          <w:tcPr>
            <w:tcW w:w="990" w:type="dxa"/>
          </w:tcPr>
          <w:p w14:paraId="424DD584" w14:textId="77777777" w:rsidR="009D4AC7" w:rsidRDefault="009D4AC7">
            <w:pPr>
              <w:pStyle w:val="Bang"/>
            </w:pPr>
          </w:p>
        </w:tc>
        <w:tc>
          <w:tcPr>
            <w:tcW w:w="3150" w:type="dxa"/>
          </w:tcPr>
          <w:p w14:paraId="3F04F42E" w14:textId="77777777" w:rsidR="009D4AC7" w:rsidRDefault="009D4AC7">
            <w:pPr>
              <w:pStyle w:val="Bang"/>
            </w:pPr>
          </w:p>
        </w:tc>
        <w:tc>
          <w:tcPr>
            <w:tcW w:w="1530" w:type="dxa"/>
          </w:tcPr>
          <w:p w14:paraId="3C1870A3" w14:textId="77777777" w:rsidR="009D4AC7" w:rsidRDefault="009D4AC7">
            <w:pPr>
              <w:pStyle w:val="Bang"/>
            </w:pPr>
          </w:p>
        </w:tc>
      </w:tr>
      <w:tr w:rsidR="009D4AC7" w14:paraId="495CC384" w14:textId="77777777">
        <w:tc>
          <w:tcPr>
            <w:tcW w:w="990" w:type="dxa"/>
          </w:tcPr>
          <w:p w14:paraId="49A4CA06" w14:textId="77777777" w:rsidR="009D4AC7" w:rsidRDefault="009D4AC7">
            <w:pPr>
              <w:pStyle w:val="Bang"/>
            </w:pPr>
          </w:p>
        </w:tc>
        <w:tc>
          <w:tcPr>
            <w:tcW w:w="2340" w:type="dxa"/>
          </w:tcPr>
          <w:p w14:paraId="51E73679" w14:textId="77777777" w:rsidR="009D4AC7" w:rsidRDefault="009D4AC7">
            <w:pPr>
              <w:pStyle w:val="Bang"/>
            </w:pPr>
          </w:p>
        </w:tc>
        <w:tc>
          <w:tcPr>
            <w:tcW w:w="990" w:type="dxa"/>
          </w:tcPr>
          <w:p w14:paraId="2E21A82F" w14:textId="77777777" w:rsidR="009D4AC7" w:rsidRDefault="009D4AC7">
            <w:pPr>
              <w:pStyle w:val="Bang"/>
            </w:pPr>
          </w:p>
        </w:tc>
        <w:tc>
          <w:tcPr>
            <w:tcW w:w="3150" w:type="dxa"/>
          </w:tcPr>
          <w:p w14:paraId="5C3DDFF3" w14:textId="77777777" w:rsidR="009D4AC7" w:rsidRDefault="009D4AC7">
            <w:pPr>
              <w:pStyle w:val="Bang"/>
            </w:pPr>
          </w:p>
        </w:tc>
        <w:tc>
          <w:tcPr>
            <w:tcW w:w="1530" w:type="dxa"/>
          </w:tcPr>
          <w:p w14:paraId="4CC5550D" w14:textId="77777777" w:rsidR="009D4AC7" w:rsidRDefault="009D4AC7">
            <w:pPr>
              <w:pStyle w:val="Bang"/>
            </w:pPr>
          </w:p>
        </w:tc>
      </w:tr>
      <w:tr w:rsidR="009D4AC7" w14:paraId="6D74E890" w14:textId="77777777">
        <w:tc>
          <w:tcPr>
            <w:tcW w:w="990" w:type="dxa"/>
          </w:tcPr>
          <w:p w14:paraId="06C57918" w14:textId="77777777" w:rsidR="009D4AC7" w:rsidRDefault="009D4AC7">
            <w:pPr>
              <w:pStyle w:val="Bang"/>
            </w:pPr>
          </w:p>
        </w:tc>
        <w:tc>
          <w:tcPr>
            <w:tcW w:w="2340" w:type="dxa"/>
          </w:tcPr>
          <w:p w14:paraId="60C354E6" w14:textId="77777777" w:rsidR="009D4AC7" w:rsidRDefault="009D4AC7">
            <w:pPr>
              <w:pStyle w:val="Bang"/>
            </w:pPr>
          </w:p>
        </w:tc>
        <w:tc>
          <w:tcPr>
            <w:tcW w:w="990" w:type="dxa"/>
          </w:tcPr>
          <w:p w14:paraId="409CEAD3" w14:textId="77777777" w:rsidR="009D4AC7" w:rsidRDefault="009D4AC7">
            <w:pPr>
              <w:pStyle w:val="Bang"/>
            </w:pPr>
          </w:p>
        </w:tc>
        <w:tc>
          <w:tcPr>
            <w:tcW w:w="3150" w:type="dxa"/>
          </w:tcPr>
          <w:p w14:paraId="5EE97060" w14:textId="77777777" w:rsidR="009D4AC7" w:rsidRDefault="009D4AC7">
            <w:pPr>
              <w:pStyle w:val="Bang"/>
            </w:pPr>
          </w:p>
        </w:tc>
        <w:tc>
          <w:tcPr>
            <w:tcW w:w="1530" w:type="dxa"/>
          </w:tcPr>
          <w:p w14:paraId="3C88F6E8" w14:textId="77777777" w:rsidR="009D4AC7" w:rsidRDefault="009D4AC7">
            <w:pPr>
              <w:pStyle w:val="Bang"/>
            </w:pPr>
          </w:p>
        </w:tc>
      </w:tr>
      <w:tr w:rsidR="009D4AC7" w14:paraId="23ACC655" w14:textId="77777777">
        <w:tc>
          <w:tcPr>
            <w:tcW w:w="990" w:type="dxa"/>
          </w:tcPr>
          <w:p w14:paraId="390AC4B0" w14:textId="77777777" w:rsidR="009D4AC7" w:rsidRDefault="009D4AC7">
            <w:pPr>
              <w:pStyle w:val="Bang"/>
            </w:pPr>
          </w:p>
        </w:tc>
        <w:tc>
          <w:tcPr>
            <w:tcW w:w="2340" w:type="dxa"/>
          </w:tcPr>
          <w:p w14:paraId="6D286ED3" w14:textId="77777777" w:rsidR="009D4AC7" w:rsidRDefault="009D4AC7">
            <w:pPr>
              <w:pStyle w:val="Bang"/>
            </w:pPr>
          </w:p>
        </w:tc>
        <w:tc>
          <w:tcPr>
            <w:tcW w:w="990" w:type="dxa"/>
          </w:tcPr>
          <w:p w14:paraId="43307B28" w14:textId="77777777" w:rsidR="009D4AC7" w:rsidRDefault="009D4AC7">
            <w:pPr>
              <w:pStyle w:val="Bang"/>
            </w:pPr>
          </w:p>
        </w:tc>
        <w:tc>
          <w:tcPr>
            <w:tcW w:w="3150" w:type="dxa"/>
          </w:tcPr>
          <w:p w14:paraId="35F17397" w14:textId="77777777" w:rsidR="009D4AC7" w:rsidRDefault="009D4AC7">
            <w:pPr>
              <w:pStyle w:val="Bang"/>
            </w:pPr>
          </w:p>
        </w:tc>
        <w:tc>
          <w:tcPr>
            <w:tcW w:w="1530" w:type="dxa"/>
          </w:tcPr>
          <w:p w14:paraId="0AEC3B54" w14:textId="77777777" w:rsidR="009D4AC7" w:rsidRDefault="009D4AC7">
            <w:pPr>
              <w:pStyle w:val="Bang"/>
            </w:pPr>
          </w:p>
        </w:tc>
      </w:tr>
      <w:tr w:rsidR="009D4AC7" w14:paraId="1663148C" w14:textId="77777777">
        <w:tc>
          <w:tcPr>
            <w:tcW w:w="990" w:type="dxa"/>
          </w:tcPr>
          <w:p w14:paraId="364162ED" w14:textId="77777777" w:rsidR="009D4AC7" w:rsidRDefault="009D4AC7">
            <w:pPr>
              <w:pStyle w:val="Bang"/>
            </w:pPr>
          </w:p>
        </w:tc>
        <w:tc>
          <w:tcPr>
            <w:tcW w:w="2340" w:type="dxa"/>
          </w:tcPr>
          <w:p w14:paraId="057CF2D8" w14:textId="77777777" w:rsidR="009D4AC7" w:rsidRDefault="009D4AC7">
            <w:pPr>
              <w:pStyle w:val="Bang"/>
            </w:pPr>
          </w:p>
        </w:tc>
        <w:tc>
          <w:tcPr>
            <w:tcW w:w="990" w:type="dxa"/>
          </w:tcPr>
          <w:p w14:paraId="257D0CA8" w14:textId="77777777" w:rsidR="009D4AC7" w:rsidRDefault="009D4AC7">
            <w:pPr>
              <w:pStyle w:val="Bang"/>
            </w:pPr>
          </w:p>
        </w:tc>
        <w:tc>
          <w:tcPr>
            <w:tcW w:w="3150" w:type="dxa"/>
          </w:tcPr>
          <w:p w14:paraId="495B47BF" w14:textId="77777777" w:rsidR="009D4AC7" w:rsidRDefault="009D4AC7">
            <w:pPr>
              <w:pStyle w:val="Bang"/>
            </w:pPr>
          </w:p>
        </w:tc>
        <w:tc>
          <w:tcPr>
            <w:tcW w:w="1530" w:type="dxa"/>
          </w:tcPr>
          <w:p w14:paraId="4DDC4580" w14:textId="77777777" w:rsidR="009D4AC7" w:rsidRDefault="009D4AC7">
            <w:pPr>
              <w:pStyle w:val="Bang"/>
            </w:pPr>
          </w:p>
        </w:tc>
      </w:tr>
      <w:tr w:rsidR="009D4AC7" w14:paraId="1C667810" w14:textId="77777777">
        <w:tc>
          <w:tcPr>
            <w:tcW w:w="990" w:type="dxa"/>
          </w:tcPr>
          <w:p w14:paraId="7217F88D" w14:textId="77777777" w:rsidR="009D4AC7" w:rsidRDefault="009D4AC7">
            <w:pPr>
              <w:pStyle w:val="Bang"/>
            </w:pPr>
          </w:p>
        </w:tc>
        <w:tc>
          <w:tcPr>
            <w:tcW w:w="2340" w:type="dxa"/>
          </w:tcPr>
          <w:p w14:paraId="1CA7342F" w14:textId="77777777" w:rsidR="009D4AC7" w:rsidRDefault="009D4AC7">
            <w:pPr>
              <w:pStyle w:val="Bang"/>
            </w:pPr>
          </w:p>
        </w:tc>
        <w:tc>
          <w:tcPr>
            <w:tcW w:w="990" w:type="dxa"/>
          </w:tcPr>
          <w:p w14:paraId="5589A565" w14:textId="77777777" w:rsidR="009D4AC7" w:rsidRDefault="009D4AC7">
            <w:pPr>
              <w:pStyle w:val="Bang"/>
            </w:pPr>
          </w:p>
        </w:tc>
        <w:tc>
          <w:tcPr>
            <w:tcW w:w="3150" w:type="dxa"/>
          </w:tcPr>
          <w:p w14:paraId="1C9B07FC" w14:textId="77777777" w:rsidR="009D4AC7" w:rsidRDefault="009D4AC7">
            <w:pPr>
              <w:pStyle w:val="Bang"/>
            </w:pPr>
          </w:p>
        </w:tc>
        <w:tc>
          <w:tcPr>
            <w:tcW w:w="1530" w:type="dxa"/>
          </w:tcPr>
          <w:p w14:paraId="028DFE6E" w14:textId="77777777" w:rsidR="009D4AC7" w:rsidRDefault="009D4AC7">
            <w:pPr>
              <w:pStyle w:val="Bang"/>
            </w:pPr>
          </w:p>
        </w:tc>
      </w:tr>
      <w:tr w:rsidR="009D4AC7" w14:paraId="3B2AEBBE" w14:textId="77777777">
        <w:tc>
          <w:tcPr>
            <w:tcW w:w="990" w:type="dxa"/>
          </w:tcPr>
          <w:p w14:paraId="2218B6D6" w14:textId="77777777" w:rsidR="009D4AC7" w:rsidRDefault="009D4AC7">
            <w:pPr>
              <w:pStyle w:val="Bang"/>
            </w:pPr>
          </w:p>
        </w:tc>
        <w:tc>
          <w:tcPr>
            <w:tcW w:w="2340" w:type="dxa"/>
          </w:tcPr>
          <w:p w14:paraId="292B02FD" w14:textId="77777777" w:rsidR="009D4AC7" w:rsidRDefault="009D4AC7">
            <w:pPr>
              <w:pStyle w:val="Bang"/>
            </w:pPr>
          </w:p>
        </w:tc>
        <w:tc>
          <w:tcPr>
            <w:tcW w:w="990" w:type="dxa"/>
          </w:tcPr>
          <w:p w14:paraId="721E762E" w14:textId="77777777" w:rsidR="009D4AC7" w:rsidRDefault="009D4AC7">
            <w:pPr>
              <w:pStyle w:val="Bang"/>
            </w:pPr>
          </w:p>
        </w:tc>
        <w:tc>
          <w:tcPr>
            <w:tcW w:w="3150" w:type="dxa"/>
          </w:tcPr>
          <w:p w14:paraId="15A8AD7D" w14:textId="77777777" w:rsidR="009D4AC7" w:rsidRDefault="009D4AC7">
            <w:pPr>
              <w:pStyle w:val="Bang"/>
            </w:pPr>
          </w:p>
        </w:tc>
        <w:tc>
          <w:tcPr>
            <w:tcW w:w="1530" w:type="dxa"/>
          </w:tcPr>
          <w:p w14:paraId="031441BF" w14:textId="77777777" w:rsidR="009D4AC7" w:rsidRDefault="009D4AC7">
            <w:pPr>
              <w:pStyle w:val="Bang"/>
            </w:pPr>
          </w:p>
        </w:tc>
      </w:tr>
      <w:tr w:rsidR="009D4AC7" w14:paraId="147252D2" w14:textId="77777777">
        <w:tc>
          <w:tcPr>
            <w:tcW w:w="990" w:type="dxa"/>
          </w:tcPr>
          <w:p w14:paraId="78A2AA12" w14:textId="77777777" w:rsidR="009D4AC7" w:rsidRDefault="009D4AC7">
            <w:pPr>
              <w:pStyle w:val="Bang"/>
            </w:pPr>
          </w:p>
        </w:tc>
        <w:tc>
          <w:tcPr>
            <w:tcW w:w="2340" w:type="dxa"/>
          </w:tcPr>
          <w:p w14:paraId="1363616A" w14:textId="77777777" w:rsidR="009D4AC7" w:rsidRDefault="009D4AC7">
            <w:pPr>
              <w:pStyle w:val="Bang"/>
            </w:pPr>
          </w:p>
        </w:tc>
        <w:tc>
          <w:tcPr>
            <w:tcW w:w="990" w:type="dxa"/>
          </w:tcPr>
          <w:p w14:paraId="669CD022" w14:textId="77777777" w:rsidR="009D4AC7" w:rsidRDefault="009D4AC7">
            <w:pPr>
              <w:pStyle w:val="Bang"/>
            </w:pPr>
          </w:p>
        </w:tc>
        <w:tc>
          <w:tcPr>
            <w:tcW w:w="3150" w:type="dxa"/>
          </w:tcPr>
          <w:p w14:paraId="28E9A423" w14:textId="77777777" w:rsidR="009D4AC7" w:rsidRDefault="009D4AC7">
            <w:pPr>
              <w:pStyle w:val="Bang"/>
            </w:pPr>
          </w:p>
        </w:tc>
        <w:tc>
          <w:tcPr>
            <w:tcW w:w="1530" w:type="dxa"/>
          </w:tcPr>
          <w:p w14:paraId="264A88E4" w14:textId="77777777" w:rsidR="009D4AC7" w:rsidRDefault="009D4AC7">
            <w:pPr>
              <w:pStyle w:val="Bang"/>
            </w:pPr>
          </w:p>
        </w:tc>
      </w:tr>
      <w:tr w:rsidR="009D4AC7" w14:paraId="1C61ADF1" w14:textId="77777777">
        <w:tc>
          <w:tcPr>
            <w:tcW w:w="990" w:type="dxa"/>
          </w:tcPr>
          <w:p w14:paraId="00DFFA6A" w14:textId="77777777" w:rsidR="009D4AC7" w:rsidRDefault="009D4AC7">
            <w:pPr>
              <w:pStyle w:val="Bang"/>
            </w:pPr>
          </w:p>
        </w:tc>
        <w:tc>
          <w:tcPr>
            <w:tcW w:w="2340" w:type="dxa"/>
          </w:tcPr>
          <w:p w14:paraId="2B9669DC" w14:textId="77777777" w:rsidR="009D4AC7" w:rsidRDefault="009D4AC7">
            <w:pPr>
              <w:pStyle w:val="Bang"/>
            </w:pPr>
          </w:p>
        </w:tc>
        <w:tc>
          <w:tcPr>
            <w:tcW w:w="990" w:type="dxa"/>
          </w:tcPr>
          <w:p w14:paraId="4467DCFD" w14:textId="77777777" w:rsidR="009D4AC7" w:rsidRDefault="009D4AC7">
            <w:pPr>
              <w:pStyle w:val="Bang"/>
            </w:pPr>
          </w:p>
        </w:tc>
        <w:tc>
          <w:tcPr>
            <w:tcW w:w="3150" w:type="dxa"/>
          </w:tcPr>
          <w:p w14:paraId="5F95A080" w14:textId="77777777" w:rsidR="009D4AC7" w:rsidRDefault="009D4AC7">
            <w:pPr>
              <w:pStyle w:val="Bang"/>
            </w:pPr>
          </w:p>
        </w:tc>
        <w:tc>
          <w:tcPr>
            <w:tcW w:w="1530" w:type="dxa"/>
          </w:tcPr>
          <w:p w14:paraId="0A3B34B5" w14:textId="77777777" w:rsidR="009D4AC7" w:rsidRDefault="009D4AC7">
            <w:pPr>
              <w:pStyle w:val="Bang"/>
            </w:pPr>
          </w:p>
        </w:tc>
      </w:tr>
      <w:tr w:rsidR="009D4AC7" w14:paraId="6DDAA9CC" w14:textId="77777777">
        <w:tc>
          <w:tcPr>
            <w:tcW w:w="990" w:type="dxa"/>
          </w:tcPr>
          <w:p w14:paraId="6A5AB424" w14:textId="77777777" w:rsidR="009D4AC7" w:rsidRDefault="009D4AC7">
            <w:pPr>
              <w:pStyle w:val="Bang"/>
            </w:pPr>
          </w:p>
        </w:tc>
        <w:tc>
          <w:tcPr>
            <w:tcW w:w="2340" w:type="dxa"/>
          </w:tcPr>
          <w:p w14:paraId="34BDAEC2" w14:textId="77777777" w:rsidR="009D4AC7" w:rsidRDefault="009D4AC7">
            <w:pPr>
              <w:pStyle w:val="Bang"/>
            </w:pPr>
          </w:p>
        </w:tc>
        <w:tc>
          <w:tcPr>
            <w:tcW w:w="990" w:type="dxa"/>
          </w:tcPr>
          <w:p w14:paraId="6BE60E9B" w14:textId="77777777" w:rsidR="009D4AC7" w:rsidRDefault="009D4AC7">
            <w:pPr>
              <w:pStyle w:val="Bang"/>
            </w:pPr>
          </w:p>
        </w:tc>
        <w:tc>
          <w:tcPr>
            <w:tcW w:w="3150" w:type="dxa"/>
          </w:tcPr>
          <w:p w14:paraId="73CB511C" w14:textId="77777777" w:rsidR="009D4AC7" w:rsidRDefault="009D4AC7">
            <w:pPr>
              <w:pStyle w:val="Bang"/>
            </w:pPr>
          </w:p>
        </w:tc>
        <w:tc>
          <w:tcPr>
            <w:tcW w:w="1530" w:type="dxa"/>
          </w:tcPr>
          <w:p w14:paraId="59F3824D" w14:textId="77777777" w:rsidR="009D4AC7" w:rsidRDefault="009D4AC7">
            <w:pPr>
              <w:pStyle w:val="Bang"/>
            </w:pPr>
          </w:p>
        </w:tc>
      </w:tr>
      <w:tr w:rsidR="009D4AC7" w14:paraId="40FB8936" w14:textId="77777777">
        <w:tc>
          <w:tcPr>
            <w:tcW w:w="990" w:type="dxa"/>
          </w:tcPr>
          <w:p w14:paraId="78B0F18A" w14:textId="77777777" w:rsidR="009D4AC7" w:rsidRDefault="009D4AC7">
            <w:pPr>
              <w:pStyle w:val="Bang"/>
            </w:pPr>
          </w:p>
        </w:tc>
        <w:tc>
          <w:tcPr>
            <w:tcW w:w="2340" w:type="dxa"/>
          </w:tcPr>
          <w:p w14:paraId="372F33D8" w14:textId="77777777" w:rsidR="009D4AC7" w:rsidRDefault="009D4AC7">
            <w:pPr>
              <w:pStyle w:val="Bang"/>
            </w:pPr>
          </w:p>
        </w:tc>
        <w:tc>
          <w:tcPr>
            <w:tcW w:w="990" w:type="dxa"/>
          </w:tcPr>
          <w:p w14:paraId="28E4B0EC" w14:textId="77777777" w:rsidR="009D4AC7" w:rsidRDefault="009D4AC7">
            <w:pPr>
              <w:pStyle w:val="Bang"/>
            </w:pPr>
          </w:p>
        </w:tc>
        <w:tc>
          <w:tcPr>
            <w:tcW w:w="3150" w:type="dxa"/>
          </w:tcPr>
          <w:p w14:paraId="68642433" w14:textId="77777777" w:rsidR="009D4AC7" w:rsidRDefault="009D4AC7">
            <w:pPr>
              <w:pStyle w:val="Bang"/>
            </w:pPr>
          </w:p>
        </w:tc>
        <w:tc>
          <w:tcPr>
            <w:tcW w:w="1530" w:type="dxa"/>
          </w:tcPr>
          <w:p w14:paraId="64CDA9E4" w14:textId="77777777" w:rsidR="009D4AC7" w:rsidRDefault="009D4AC7">
            <w:pPr>
              <w:pStyle w:val="Bang"/>
            </w:pPr>
          </w:p>
        </w:tc>
      </w:tr>
      <w:tr w:rsidR="009D4AC7" w14:paraId="4B78B4DD" w14:textId="77777777">
        <w:tc>
          <w:tcPr>
            <w:tcW w:w="990" w:type="dxa"/>
          </w:tcPr>
          <w:p w14:paraId="0CCBC05A" w14:textId="77777777" w:rsidR="009D4AC7" w:rsidRDefault="009D4AC7">
            <w:pPr>
              <w:pStyle w:val="Bang"/>
            </w:pPr>
          </w:p>
        </w:tc>
        <w:tc>
          <w:tcPr>
            <w:tcW w:w="2340" w:type="dxa"/>
          </w:tcPr>
          <w:p w14:paraId="7F9EE71A" w14:textId="77777777" w:rsidR="009D4AC7" w:rsidRDefault="009D4AC7">
            <w:pPr>
              <w:pStyle w:val="Bang"/>
            </w:pPr>
          </w:p>
        </w:tc>
        <w:tc>
          <w:tcPr>
            <w:tcW w:w="990" w:type="dxa"/>
          </w:tcPr>
          <w:p w14:paraId="0E14C94F" w14:textId="77777777" w:rsidR="009D4AC7" w:rsidRDefault="009D4AC7">
            <w:pPr>
              <w:pStyle w:val="Bang"/>
            </w:pPr>
          </w:p>
        </w:tc>
        <w:tc>
          <w:tcPr>
            <w:tcW w:w="3150" w:type="dxa"/>
          </w:tcPr>
          <w:p w14:paraId="4E7B8EBA" w14:textId="77777777" w:rsidR="009D4AC7" w:rsidRDefault="009D4AC7">
            <w:pPr>
              <w:pStyle w:val="Bang"/>
            </w:pPr>
          </w:p>
        </w:tc>
        <w:tc>
          <w:tcPr>
            <w:tcW w:w="1530" w:type="dxa"/>
          </w:tcPr>
          <w:p w14:paraId="751F43CB" w14:textId="77777777" w:rsidR="009D4AC7" w:rsidRDefault="009D4AC7">
            <w:pPr>
              <w:pStyle w:val="Bang"/>
            </w:pPr>
          </w:p>
        </w:tc>
      </w:tr>
      <w:tr w:rsidR="009D4AC7" w14:paraId="6F4AB223" w14:textId="77777777">
        <w:tc>
          <w:tcPr>
            <w:tcW w:w="990" w:type="dxa"/>
          </w:tcPr>
          <w:p w14:paraId="70BF4E56" w14:textId="77777777" w:rsidR="009D4AC7" w:rsidRDefault="009D4AC7">
            <w:pPr>
              <w:pStyle w:val="Bang"/>
            </w:pPr>
          </w:p>
        </w:tc>
        <w:tc>
          <w:tcPr>
            <w:tcW w:w="2340" w:type="dxa"/>
          </w:tcPr>
          <w:p w14:paraId="762D2117" w14:textId="77777777" w:rsidR="009D4AC7" w:rsidRDefault="009D4AC7">
            <w:pPr>
              <w:pStyle w:val="Bang"/>
            </w:pPr>
          </w:p>
        </w:tc>
        <w:tc>
          <w:tcPr>
            <w:tcW w:w="990" w:type="dxa"/>
          </w:tcPr>
          <w:p w14:paraId="3C5B6644" w14:textId="77777777" w:rsidR="009D4AC7" w:rsidRDefault="009D4AC7">
            <w:pPr>
              <w:pStyle w:val="Bang"/>
            </w:pPr>
          </w:p>
        </w:tc>
        <w:tc>
          <w:tcPr>
            <w:tcW w:w="3150" w:type="dxa"/>
          </w:tcPr>
          <w:p w14:paraId="196F22BC" w14:textId="77777777" w:rsidR="009D4AC7" w:rsidRDefault="009D4AC7">
            <w:pPr>
              <w:pStyle w:val="Bang"/>
            </w:pPr>
          </w:p>
        </w:tc>
        <w:tc>
          <w:tcPr>
            <w:tcW w:w="1530" w:type="dxa"/>
          </w:tcPr>
          <w:p w14:paraId="57944C94" w14:textId="77777777" w:rsidR="009D4AC7" w:rsidRDefault="009D4AC7">
            <w:pPr>
              <w:pStyle w:val="Bang"/>
            </w:pPr>
          </w:p>
        </w:tc>
      </w:tr>
      <w:tr w:rsidR="009D4AC7" w14:paraId="54DB43FF" w14:textId="77777777">
        <w:tc>
          <w:tcPr>
            <w:tcW w:w="990" w:type="dxa"/>
          </w:tcPr>
          <w:p w14:paraId="1FA0E9E5" w14:textId="77777777" w:rsidR="009D4AC7" w:rsidRDefault="009D4AC7">
            <w:pPr>
              <w:pStyle w:val="Bang"/>
            </w:pPr>
          </w:p>
        </w:tc>
        <w:tc>
          <w:tcPr>
            <w:tcW w:w="2340" w:type="dxa"/>
          </w:tcPr>
          <w:p w14:paraId="7B39AF5C" w14:textId="77777777" w:rsidR="009D4AC7" w:rsidRDefault="009D4AC7">
            <w:pPr>
              <w:pStyle w:val="Bang"/>
            </w:pPr>
          </w:p>
        </w:tc>
        <w:tc>
          <w:tcPr>
            <w:tcW w:w="990" w:type="dxa"/>
          </w:tcPr>
          <w:p w14:paraId="6F094CF6" w14:textId="77777777" w:rsidR="009D4AC7" w:rsidRDefault="009D4AC7">
            <w:pPr>
              <w:pStyle w:val="Bang"/>
            </w:pPr>
          </w:p>
        </w:tc>
        <w:tc>
          <w:tcPr>
            <w:tcW w:w="3150" w:type="dxa"/>
          </w:tcPr>
          <w:p w14:paraId="52DA72FA" w14:textId="77777777" w:rsidR="009D4AC7" w:rsidRDefault="009D4AC7">
            <w:pPr>
              <w:pStyle w:val="Bang"/>
            </w:pPr>
          </w:p>
        </w:tc>
        <w:tc>
          <w:tcPr>
            <w:tcW w:w="1530" w:type="dxa"/>
          </w:tcPr>
          <w:p w14:paraId="2179B32B" w14:textId="77777777" w:rsidR="009D4AC7" w:rsidRDefault="009D4AC7">
            <w:pPr>
              <w:pStyle w:val="Bang"/>
            </w:pPr>
          </w:p>
        </w:tc>
      </w:tr>
      <w:tr w:rsidR="009D4AC7" w14:paraId="3CE717F6" w14:textId="77777777">
        <w:tc>
          <w:tcPr>
            <w:tcW w:w="990" w:type="dxa"/>
          </w:tcPr>
          <w:p w14:paraId="7ACC837F" w14:textId="77777777" w:rsidR="009D4AC7" w:rsidRDefault="009D4AC7">
            <w:pPr>
              <w:pStyle w:val="Bang"/>
            </w:pPr>
          </w:p>
        </w:tc>
        <w:tc>
          <w:tcPr>
            <w:tcW w:w="2340" w:type="dxa"/>
          </w:tcPr>
          <w:p w14:paraId="12DD94A1" w14:textId="77777777" w:rsidR="009D4AC7" w:rsidRDefault="009D4AC7">
            <w:pPr>
              <w:pStyle w:val="Bang"/>
            </w:pPr>
          </w:p>
        </w:tc>
        <w:tc>
          <w:tcPr>
            <w:tcW w:w="990" w:type="dxa"/>
          </w:tcPr>
          <w:p w14:paraId="599B90C5" w14:textId="77777777" w:rsidR="009D4AC7" w:rsidRDefault="009D4AC7">
            <w:pPr>
              <w:pStyle w:val="Bang"/>
            </w:pPr>
          </w:p>
        </w:tc>
        <w:tc>
          <w:tcPr>
            <w:tcW w:w="3150" w:type="dxa"/>
          </w:tcPr>
          <w:p w14:paraId="400DBCD1" w14:textId="77777777" w:rsidR="009D4AC7" w:rsidRDefault="009D4AC7">
            <w:pPr>
              <w:pStyle w:val="Bang"/>
            </w:pPr>
          </w:p>
        </w:tc>
        <w:tc>
          <w:tcPr>
            <w:tcW w:w="1530" w:type="dxa"/>
          </w:tcPr>
          <w:p w14:paraId="6A11834D" w14:textId="77777777" w:rsidR="009D4AC7" w:rsidRDefault="009D4AC7">
            <w:pPr>
              <w:pStyle w:val="Bang"/>
            </w:pPr>
          </w:p>
        </w:tc>
      </w:tr>
      <w:tr w:rsidR="009D4AC7" w14:paraId="4D0BCC67" w14:textId="77777777">
        <w:tc>
          <w:tcPr>
            <w:tcW w:w="990" w:type="dxa"/>
          </w:tcPr>
          <w:p w14:paraId="088EFCEE" w14:textId="77777777" w:rsidR="009D4AC7" w:rsidRDefault="009D4AC7">
            <w:pPr>
              <w:pStyle w:val="Bang"/>
            </w:pPr>
          </w:p>
        </w:tc>
        <w:tc>
          <w:tcPr>
            <w:tcW w:w="2340" w:type="dxa"/>
          </w:tcPr>
          <w:p w14:paraId="7089F1A7" w14:textId="77777777" w:rsidR="009D4AC7" w:rsidRDefault="009D4AC7">
            <w:pPr>
              <w:pStyle w:val="Bang"/>
            </w:pPr>
          </w:p>
        </w:tc>
        <w:tc>
          <w:tcPr>
            <w:tcW w:w="990" w:type="dxa"/>
          </w:tcPr>
          <w:p w14:paraId="77088089" w14:textId="77777777" w:rsidR="009D4AC7" w:rsidRDefault="009D4AC7">
            <w:pPr>
              <w:pStyle w:val="Bang"/>
            </w:pPr>
          </w:p>
        </w:tc>
        <w:tc>
          <w:tcPr>
            <w:tcW w:w="3150" w:type="dxa"/>
          </w:tcPr>
          <w:p w14:paraId="1C380521" w14:textId="77777777" w:rsidR="009D4AC7" w:rsidRDefault="009D4AC7">
            <w:pPr>
              <w:pStyle w:val="Bang"/>
            </w:pPr>
          </w:p>
        </w:tc>
        <w:tc>
          <w:tcPr>
            <w:tcW w:w="1530" w:type="dxa"/>
          </w:tcPr>
          <w:p w14:paraId="2C29721F" w14:textId="77777777" w:rsidR="009D4AC7" w:rsidRDefault="009D4AC7">
            <w:pPr>
              <w:pStyle w:val="Bang"/>
            </w:pPr>
          </w:p>
        </w:tc>
      </w:tr>
      <w:tr w:rsidR="009D4AC7" w14:paraId="0DD870A2" w14:textId="77777777">
        <w:tc>
          <w:tcPr>
            <w:tcW w:w="990" w:type="dxa"/>
          </w:tcPr>
          <w:p w14:paraId="58AD6DA6" w14:textId="77777777" w:rsidR="009D4AC7" w:rsidRDefault="009D4AC7">
            <w:pPr>
              <w:pStyle w:val="Bang"/>
            </w:pPr>
          </w:p>
        </w:tc>
        <w:tc>
          <w:tcPr>
            <w:tcW w:w="2340" w:type="dxa"/>
          </w:tcPr>
          <w:p w14:paraId="1054582B" w14:textId="77777777" w:rsidR="009D4AC7" w:rsidRDefault="009D4AC7">
            <w:pPr>
              <w:pStyle w:val="Bang"/>
            </w:pPr>
          </w:p>
        </w:tc>
        <w:tc>
          <w:tcPr>
            <w:tcW w:w="990" w:type="dxa"/>
          </w:tcPr>
          <w:p w14:paraId="0EC71B74" w14:textId="77777777" w:rsidR="009D4AC7" w:rsidRDefault="009D4AC7">
            <w:pPr>
              <w:pStyle w:val="Bang"/>
            </w:pPr>
          </w:p>
        </w:tc>
        <w:tc>
          <w:tcPr>
            <w:tcW w:w="3150" w:type="dxa"/>
          </w:tcPr>
          <w:p w14:paraId="0774DC9A" w14:textId="77777777" w:rsidR="009D4AC7" w:rsidRDefault="009D4AC7">
            <w:pPr>
              <w:pStyle w:val="Bang"/>
            </w:pPr>
          </w:p>
        </w:tc>
        <w:tc>
          <w:tcPr>
            <w:tcW w:w="1530" w:type="dxa"/>
          </w:tcPr>
          <w:p w14:paraId="293FC0E9" w14:textId="77777777" w:rsidR="009D4AC7" w:rsidRDefault="009D4AC7">
            <w:pPr>
              <w:pStyle w:val="Bang"/>
            </w:pPr>
          </w:p>
        </w:tc>
      </w:tr>
      <w:tr w:rsidR="009D4AC7" w14:paraId="2D8DCF6D" w14:textId="77777777">
        <w:tc>
          <w:tcPr>
            <w:tcW w:w="990" w:type="dxa"/>
          </w:tcPr>
          <w:p w14:paraId="43659CFD" w14:textId="77777777" w:rsidR="009D4AC7" w:rsidRDefault="009D4AC7">
            <w:pPr>
              <w:pStyle w:val="Bang"/>
            </w:pPr>
          </w:p>
        </w:tc>
        <w:tc>
          <w:tcPr>
            <w:tcW w:w="2340" w:type="dxa"/>
          </w:tcPr>
          <w:p w14:paraId="2C448136" w14:textId="77777777" w:rsidR="009D4AC7" w:rsidRDefault="009D4AC7">
            <w:pPr>
              <w:pStyle w:val="Bang"/>
            </w:pPr>
          </w:p>
        </w:tc>
        <w:tc>
          <w:tcPr>
            <w:tcW w:w="990" w:type="dxa"/>
          </w:tcPr>
          <w:p w14:paraId="5B1DAC4A" w14:textId="77777777" w:rsidR="009D4AC7" w:rsidRDefault="009D4AC7">
            <w:pPr>
              <w:pStyle w:val="Bang"/>
            </w:pPr>
          </w:p>
        </w:tc>
        <w:tc>
          <w:tcPr>
            <w:tcW w:w="3150" w:type="dxa"/>
          </w:tcPr>
          <w:p w14:paraId="1C676B27" w14:textId="77777777" w:rsidR="009D4AC7" w:rsidRDefault="009D4AC7">
            <w:pPr>
              <w:pStyle w:val="Bang"/>
            </w:pPr>
          </w:p>
        </w:tc>
        <w:tc>
          <w:tcPr>
            <w:tcW w:w="1530" w:type="dxa"/>
          </w:tcPr>
          <w:p w14:paraId="46866998" w14:textId="77777777" w:rsidR="009D4AC7" w:rsidRDefault="009D4AC7">
            <w:pPr>
              <w:pStyle w:val="Bang"/>
            </w:pPr>
          </w:p>
        </w:tc>
      </w:tr>
    </w:tbl>
    <w:p w14:paraId="345B4EF5" w14:textId="77777777" w:rsidR="009D4AC7" w:rsidRDefault="009D4AC7"/>
    <w:p w14:paraId="2DF0D5FC" w14:textId="77777777" w:rsidR="009D4AC7" w:rsidRDefault="009D4AC7">
      <w:bookmarkStart w:id="2" w:name="_Toc499640208"/>
      <w:bookmarkStart w:id="3" w:name="_Toc467738720"/>
      <w:bookmarkStart w:id="4" w:name="_Toc467738735"/>
      <w:bookmarkStart w:id="5" w:name="_Toc463083793"/>
      <w:bookmarkStart w:id="6" w:name="_Toc465677963"/>
      <w:bookmarkStart w:id="7" w:name="_Toc446234547"/>
      <w:bookmarkEnd w:id="0"/>
      <w:bookmarkEnd w:id="1"/>
    </w:p>
    <w:p w14:paraId="0B4DFB3E" w14:textId="77777777" w:rsidR="009D4AC7" w:rsidRDefault="00067574">
      <w:pPr>
        <w:pStyle w:val="NormalH"/>
      </w:pPr>
      <w:r>
        <w:lastRenderedPageBreak/>
        <w:t>TABLE OF CONTENTS</w:t>
      </w:r>
    </w:p>
    <w:sdt>
      <w:sdtPr>
        <w:rPr>
          <w:rFonts w:ascii="Tahoma" w:eastAsia="Times New Roman" w:hAnsi="Tahoma" w:cs="Arial"/>
          <w:color w:val="auto"/>
          <w:sz w:val="22"/>
          <w:szCs w:val="22"/>
        </w:rPr>
        <w:id w:val="-1197000282"/>
        <w:docPartObj>
          <w:docPartGallery w:val="Table of Contents"/>
          <w:docPartUnique/>
        </w:docPartObj>
      </w:sdtPr>
      <w:sdtEndPr>
        <w:rPr>
          <w:b/>
          <w:bCs/>
        </w:rPr>
      </w:sdtEndPr>
      <w:sdtContent>
        <w:p w14:paraId="49AC3311" w14:textId="77777777" w:rsidR="009D4AC7" w:rsidRDefault="009D4AC7">
          <w:pPr>
            <w:pStyle w:val="TOCHeading1"/>
            <w:rPr>
              <w:sz w:val="22"/>
              <w:szCs w:val="22"/>
            </w:rPr>
          </w:pPr>
        </w:p>
        <w:p w14:paraId="23B33715" w14:textId="3A05F610" w:rsidR="00D10EE2" w:rsidRDefault="00067574">
          <w:pPr>
            <w:pStyle w:val="TOC1"/>
            <w:rPr>
              <w:rFonts w:asciiTheme="minorHAnsi" w:eastAsiaTheme="minorEastAsia" w:hAnsiTheme="minorHAnsi" w:cstheme="minorBidi"/>
              <w:b w:val="0"/>
              <w:bCs w:val="0"/>
              <w:caps w:val="0"/>
              <w:noProof/>
              <w:szCs w:val="22"/>
              <w:lang w:eastAsia="ja-JP"/>
            </w:rPr>
          </w:pPr>
          <w:r>
            <w:rPr>
              <w:szCs w:val="22"/>
            </w:rPr>
            <w:fldChar w:fldCharType="begin"/>
          </w:r>
          <w:r>
            <w:rPr>
              <w:szCs w:val="22"/>
            </w:rPr>
            <w:instrText xml:space="preserve"> TOC \o "1-3" \h \z \u </w:instrText>
          </w:r>
          <w:r>
            <w:rPr>
              <w:szCs w:val="22"/>
            </w:rPr>
            <w:fldChar w:fldCharType="separate"/>
          </w:r>
          <w:hyperlink w:anchor="_Toc77162695" w:history="1">
            <w:r w:rsidR="00D10EE2" w:rsidRPr="00017964">
              <w:rPr>
                <w:rStyle w:val="Hyperlink"/>
                <w:noProof/>
              </w:rPr>
              <w:t>1</w:t>
            </w:r>
            <w:r w:rsidR="00D10EE2">
              <w:rPr>
                <w:rFonts w:asciiTheme="minorHAnsi" w:eastAsiaTheme="minorEastAsia" w:hAnsiTheme="minorHAnsi" w:cstheme="minorBidi"/>
                <w:b w:val="0"/>
                <w:bCs w:val="0"/>
                <w:caps w:val="0"/>
                <w:noProof/>
                <w:szCs w:val="22"/>
                <w:lang w:eastAsia="ja-JP"/>
              </w:rPr>
              <w:tab/>
            </w:r>
            <w:r w:rsidR="00D10EE2" w:rsidRPr="00017964">
              <w:rPr>
                <w:rStyle w:val="Hyperlink"/>
                <w:noProof/>
              </w:rPr>
              <w:t>Introduction</w:t>
            </w:r>
            <w:r w:rsidR="00D10EE2">
              <w:rPr>
                <w:noProof/>
                <w:webHidden/>
              </w:rPr>
              <w:tab/>
            </w:r>
            <w:r w:rsidR="00D10EE2">
              <w:rPr>
                <w:noProof/>
                <w:webHidden/>
              </w:rPr>
              <w:fldChar w:fldCharType="begin"/>
            </w:r>
            <w:r w:rsidR="00D10EE2">
              <w:rPr>
                <w:noProof/>
                <w:webHidden/>
              </w:rPr>
              <w:instrText xml:space="preserve"> PAGEREF _Toc77162695 \h </w:instrText>
            </w:r>
            <w:r w:rsidR="00D10EE2">
              <w:rPr>
                <w:noProof/>
                <w:webHidden/>
              </w:rPr>
            </w:r>
            <w:r w:rsidR="00D10EE2">
              <w:rPr>
                <w:noProof/>
                <w:webHidden/>
              </w:rPr>
              <w:fldChar w:fldCharType="separate"/>
            </w:r>
            <w:r w:rsidR="00D10EE2">
              <w:rPr>
                <w:noProof/>
                <w:webHidden/>
              </w:rPr>
              <w:t>6</w:t>
            </w:r>
            <w:r w:rsidR="00D10EE2">
              <w:rPr>
                <w:noProof/>
                <w:webHidden/>
              </w:rPr>
              <w:fldChar w:fldCharType="end"/>
            </w:r>
          </w:hyperlink>
        </w:p>
        <w:p w14:paraId="2D54E0FE" w14:textId="2B1F9187" w:rsidR="00D10EE2" w:rsidRDefault="00D10EE2">
          <w:pPr>
            <w:pStyle w:val="TOC2"/>
            <w:rPr>
              <w:rFonts w:asciiTheme="minorHAnsi" w:eastAsiaTheme="minorEastAsia" w:hAnsiTheme="minorHAnsi" w:cstheme="minorBidi"/>
              <w:noProof/>
              <w:sz w:val="22"/>
              <w:szCs w:val="22"/>
              <w:lang w:eastAsia="ja-JP"/>
            </w:rPr>
          </w:pPr>
          <w:hyperlink w:anchor="_Toc77162696" w:history="1">
            <w:r w:rsidRPr="00017964">
              <w:rPr>
                <w:rStyle w:val="Hyperlink"/>
                <w:noProof/>
              </w:rPr>
              <w:t>1.1</w:t>
            </w:r>
            <w:r>
              <w:rPr>
                <w:rFonts w:asciiTheme="minorHAnsi" w:eastAsiaTheme="minorEastAsia" w:hAnsiTheme="minorHAnsi" w:cstheme="minorBidi"/>
                <w:noProof/>
                <w:sz w:val="22"/>
                <w:szCs w:val="22"/>
                <w:lang w:eastAsia="ja-JP"/>
              </w:rPr>
              <w:tab/>
            </w:r>
            <w:r w:rsidRPr="00017964">
              <w:rPr>
                <w:rStyle w:val="Hyperlink"/>
                <w:noProof/>
              </w:rPr>
              <w:t>Purpose</w:t>
            </w:r>
            <w:r>
              <w:rPr>
                <w:noProof/>
                <w:webHidden/>
              </w:rPr>
              <w:tab/>
            </w:r>
            <w:r>
              <w:rPr>
                <w:noProof/>
                <w:webHidden/>
              </w:rPr>
              <w:fldChar w:fldCharType="begin"/>
            </w:r>
            <w:r>
              <w:rPr>
                <w:noProof/>
                <w:webHidden/>
              </w:rPr>
              <w:instrText xml:space="preserve"> PAGEREF _Toc77162696 \h </w:instrText>
            </w:r>
            <w:r>
              <w:rPr>
                <w:noProof/>
                <w:webHidden/>
              </w:rPr>
            </w:r>
            <w:r>
              <w:rPr>
                <w:noProof/>
                <w:webHidden/>
              </w:rPr>
              <w:fldChar w:fldCharType="separate"/>
            </w:r>
            <w:r>
              <w:rPr>
                <w:noProof/>
                <w:webHidden/>
              </w:rPr>
              <w:t>6</w:t>
            </w:r>
            <w:r>
              <w:rPr>
                <w:noProof/>
                <w:webHidden/>
              </w:rPr>
              <w:fldChar w:fldCharType="end"/>
            </w:r>
          </w:hyperlink>
        </w:p>
        <w:p w14:paraId="2C484B3D" w14:textId="5114CB35" w:rsidR="00D10EE2" w:rsidRDefault="00D10EE2">
          <w:pPr>
            <w:pStyle w:val="TOC2"/>
            <w:rPr>
              <w:rFonts w:asciiTheme="minorHAnsi" w:eastAsiaTheme="minorEastAsia" w:hAnsiTheme="minorHAnsi" w:cstheme="minorBidi"/>
              <w:noProof/>
              <w:sz w:val="22"/>
              <w:szCs w:val="22"/>
              <w:lang w:eastAsia="ja-JP"/>
            </w:rPr>
          </w:pPr>
          <w:hyperlink w:anchor="_Toc77162697" w:history="1">
            <w:r w:rsidRPr="00017964">
              <w:rPr>
                <w:rStyle w:val="Hyperlink"/>
                <w:noProof/>
              </w:rPr>
              <w:t>1.2</w:t>
            </w:r>
            <w:r>
              <w:rPr>
                <w:rFonts w:asciiTheme="minorHAnsi" w:eastAsiaTheme="minorEastAsia" w:hAnsiTheme="minorHAnsi" w:cstheme="minorBidi"/>
                <w:noProof/>
                <w:sz w:val="22"/>
                <w:szCs w:val="22"/>
                <w:lang w:eastAsia="ja-JP"/>
              </w:rPr>
              <w:tab/>
            </w:r>
            <w:r w:rsidRPr="00017964">
              <w:rPr>
                <w:rStyle w:val="Hyperlink"/>
                <w:noProof/>
              </w:rPr>
              <w:t>Scope</w:t>
            </w:r>
            <w:r>
              <w:rPr>
                <w:noProof/>
                <w:webHidden/>
              </w:rPr>
              <w:tab/>
            </w:r>
            <w:r>
              <w:rPr>
                <w:noProof/>
                <w:webHidden/>
              </w:rPr>
              <w:fldChar w:fldCharType="begin"/>
            </w:r>
            <w:r>
              <w:rPr>
                <w:noProof/>
                <w:webHidden/>
              </w:rPr>
              <w:instrText xml:space="preserve"> PAGEREF _Toc77162697 \h </w:instrText>
            </w:r>
            <w:r>
              <w:rPr>
                <w:noProof/>
                <w:webHidden/>
              </w:rPr>
            </w:r>
            <w:r>
              <w:rPr>
                <w:noProof/>
                <w:webHidden/>
              </w:rPr>
              <w:fldChar w:fldCharType="separate"/>
            </w:r>
            <w:r>
              <w:rPr>
                <w:noProof/>
                <w:webHidden/>
              </w:rPr>
              <w:t>6</w:t>
            </w:r>
            <w:r>
              <w:rPr>
                <w:noProof/>
                <w:webHidden/>
              </w:rPr>
              <w:fldChar w:fldCharType="end"/>
            </w:r>
          </w:hyperlink>
        </w:p>
        <w:p w14:paraId="6C7B2A44" w14:textId="1C9724F8" w:rsidR="00D10EE2" w:rsidRDefault="00D10EE2">
          <w:pPr>
            <w:pStyle w:val="TOC2"/>
            <w:rPr>
              <w:rFonts w:asciiTheme="minorHAnsi" w:eastAsiaTheme="minorEastAsia" w:hAnsiTheme="minorHAnsi" w:cstheme="minorBidi"/>
              <w:noProof/>
              <w:sz w:val="22"/>
              <w:szCs w:val="22"/>
              <w:lang w:eastAsia="ja-JP"/>
            </w:rPr>
          </w:pPr>
          <w:hyperlink w:anchor="_Toc77162698" w:history="1">
            <w:r w:rsidRPr="00017964">
              <w:rPr>
                <w:rStyle w:val="Hyperlink"/>
                <w:noProof/>
              </w:rPr>
              <w:t>1.3</w:t>
            </w:r>
            <w:r>
              <w:rPr>
                <w:rFonts w:asciiTheme="minorHAnsi" w:eastAsiaTheme="minorEastAsia" w:hAnsiTheme="minorHAnsi" w:cstheme="minorBidi"/>
                <w:noProof/>
                <w:sz w:val="22"/>
                <w:szCs w:val="22"/>
                <w:lang w:eastAsia="ja-JP"/>
              </w:rPr>
              <w:tab/>
            </w:r>
            <w:r w:rsidRPr="00017964">
              <w:rPr>
                <w:rStyle w:val="Hyperlink"/>
                <w:noProof/>
              </w:rPr>
              <w:t>Definitions, Acronyms, and Abbreviations</w:t>
            </w:r>
            <w:r>
              <w:rPr>
                <w:noProof/>
                <w:webHidden/>
              </w:rPr>
              <w:tab/>
            </w:r>
            <w:r>
              <w:rPr>
                <w:noProof/>
                <w:webHidden/>
              </w:rPr>
              <w:fldChar w:fldCharType="begin"/>
            </w:r>
            <w:r>
              <w:rPr>
                <w:noProof/>
                <w:webHidden/>
              </w:rPr>
              <w:instrText xml:space="preserve"> PAGEREF _Toc77162698 \h </w:instrText>
            </w:r>
            <w:r>
              <w:rPr>
                <w:noProof/>
                <w:webHidden/>
              </w:rPr>
            </w:r>
            <w:r>
              <w:rPr>
                <w:noProof/>
                <w:webHidden/>
              </w:rPr>
              <w:fldChar w:fldCharType="separate"/>
            </w:r>
            <w:r>
              <w:rPr>
                <w:noProof/>
                <w:webHidden/>
              </w:rPr>
              <w:t>6</w:t>
            </w:r>
            <w:r>
              <w:rPr>
                <w:noProof/>
                <w:webHidden/>
              </w:rPr>
              <w:fldChar w:fldCharType="end"/>
            </w:r>
          </w:hyperlink>
        </w:p>
        <w:p w14:paraId="4C115B01" w14:textId="1A44A7FF" w:rsidR="00D10EE2" w:rsidRDefault="00D10EE2">
          <w:pPr>
            <w:pStyle w:val="TOC2"/>
            <w:rPr>
              <w:rFonts w:asciiTheme="minorHAnsi" w:eastAsiaTheme="minorEastAsia" w:hAnsiTheme="minorHAnsi" w:cstheme="minorBidi"/>
              <w:noProof/>
              <w:sz w:val="22"/>
              <w:szCs w:val="22"/>
              <w:lang w:eastAsia="ja-JP"/>
            </w:rPr>
          </w:pPr>
          <w:hyperlink w:anchor="_Toc77162699" w:history="1">
            <w:r w:rsidRPr="00017964">
              <w:rPr>
                <w:rStyle w:val="Hyperlink"/>
                <w:noProof/>
              </w:rPr>
              <w:t>1.4</w:t>
            </w:r>
            <w:r>
              <w:rPr>
                <w:rFonts w:asciiTheme="minorHAnsi" w:eastAsiaTheme="minorEastAsia" w:hAnsiTheme="minorHAnsi" w:cstheme="minorBidi"/>
                <w:noProof/>
                <w:sz w:val="22"/>
                <w:szCs w:val="22"/>
                <w:lang w:eastAsia="ja-JP"/>
              </w:rPr>
              <w:tab/>
            </w:r>
            <w:r w:rsidRPr="00017964">
              <w:rPr>
                <w:rStyle w:val="Hyperlink"/>
                <w:noProof/>
              </w:rPr>
              <w:t>References</w:t>
            </w:r>
            <w:r>
              <w:rPr>
                <w:noProof/>
                <w:webHidden/>
              </w:rPr>
              <w:tab/>
            </w:r>
            <w:r>
              <w:rPr>
                <w:noProof/>
                <w:webHidden/>
              </w:rPr>
              <w:fldChar w:fldCharType="begin"/>
            </w:r>
            <w:r>
              <w:rPr>
                <w:noProof/>
                <w:webHidden/>
              </w:rPr>
              <w:instrText xml:space="preserve"> PAGEREF _Toc77162699 \h </w:instrText>
            </w:r>
            <w:r>
              <w:rPr>
                <w:noProof/>
                <w:webHidden/>
              </w:rPr>
            </w:r>
            <w:r>
              <w:rPr>
                <w:noProof/>
                <w:webHidden/>
              </w:rPr>
              <w:fldChar w:fldCharType="separate"/>
            </w:r>
            <w:r>
              <w:rPr>
                <w:noProof/>
                <w:webHidden/>
              </w:rPr>
              <w:t>6</w:t>
            </w:r>
            <w:r>
              <w:rPr>
                <w:noProof/>
                <w:webHidden/>
              </w:rPr>
              <w:fldChar w:fldCharType="end"/>
            </w:r>
          </w:hyperlink>
        </w:p>
        <w:p w14:paraId="50DD0935" w14:textId="2582B7AB" w:rsidR="00D10EE2" w:rsidRDefault="00D10EE2">
          <w:pPr>
            <w:pStyle w:val="TOC2"/>
            <w:rPr>
              <w:rFonts w:asciiTheme="minorHAnsi" w:eastAsiaTheme="minorEastAsia" w:hAnsiTheme="minorHAnsi" w:cstheme="minorBidi"/>
              <w:noProof/>
              <w:sz w:val="22"/>
              <w:szCs w:val="22"/>
              <w:lang w:eastAsia="ja-JP"/>
            </w:rPr>
          </w:pPr>
          <w:hyperlink w:anchor="_Toc77162700" w:history="1">
            <w:r w:rsidRPr="00017964">
              <w:rPr>
                <w:rStyle w:val="Hyperlink"/>
                <w:noProof/>
              </w:rPr>
              <w:t>1.5</w:t>
            </w:r>
            <w:r>
              <w:rPr>
                <w:rFonts w:asciiTheme="minorHAnsi" w:eastAsiaTheme="minorEastAsia" w:hAnsiTheme="minorHAnsi" w:cstheme="minorBidi"/>
                <w:noProof/>
                <w:sz w:val="22"/>
                <w:szCs w:val="22"/>
                <w:lang w:eastAsia="ja-JP"/>
              </w:rPr>
              <w:tab/>
            </w:r>
            <w:r w:rsidRPr="00017964">
              <w:rPr>
                <w:rStyle w:val="Hyperlink"/>
                <w:noProof/>
              </w:rPr>
              <w:t>Overview</w:t>
            </w:r>
            <w:r>
              <w:rPr>
                <w:noProof/>
                <w:webHidden/>
              </w:rPr>
              <w:tab/>
            </w:r>
            <w:r>
              <w:rPr>
                <w:noProof/>
                <w:webHidden/>
              </w:rPr>
              <w:fldChar w:fldCharType="begin"/>
            </w:r>
            <w:r>
              <w:rPr>
                <w:noProof/>
                <w:webHidden/>
              </w:rPr>
              <w:instrText xml:space="preserve"> PAGEREF _Toc77162700 \h </w:instrText>
            </w:r>
            <w:r>
              <w:rPr>
                <w:noProof/>
                <w:webHidden/>
              </w:rPr>
            </w:r>
            <w:r>
              <w:rPr>
                <w:noProof/>
                <w:webHidden/>
              </w:rPr>
              <w:fldChar w:fldCharType="separate"/>
            </w:r>
            <w:r>
              <w:rPr>
                <w:noProof/>
                <w:webHidden/>
              </w:rPr>
              <w:t>6</w:t>
            </w:r>
            <w:r>
              <w:rPr>
                <w:noProof/>
                <w:webHidden/>
              </w:rPr>
              <w:fldChar w:fldCharType="end"/>
            </w:r>
          </w:hyperlink>
        </w:p>
        <w:p w14:paraId="4AB719E9" w14:textId="0A724948" w:rsidR="00D10EE2" w:rsidRDefault="00D10EE2">
          <w:pPr>
            <w:pStyle w:val="TOC1"/>
            <w:rPr>
              <w:rFonts w:asciiTheme="minorHAnsi" w:eastAsiaTheme="minorEastAsia" w:hAnsiTheme="minorHAnsi" w:cstheme="minorBidi"/>
              <w:b w:val="0"/>
              <w:bCs w:val="0"/>
              <w:caps w:val="0"/>
              <w:noProof/>
              <w:szCs w:val="22"/>
              <w:lang w:eastAsia="ja-JP"/>
            </w:rPr>
          </w:pPr>
          <w:hyperlink w:anchor="_Toc77162701" w:history="1">
            <w:r w:rsidRPr="00017964">
              <w:rPr>
                <w:rStyle w:val="Hyperlink"/>
                <w:noProof/>
              </w:rPr>
              <w:t>2</w:t>
            </w:r>
            <w:r>
              <w:rPr>
                <w:rFonts w:asciiTheme="minorHAnsi" w:eastAsiaTheme="minorEastAsia" w:hAnsiTheme="minorHAnsi" w:cstheme="minorBidi"/>
                <w:b w:val="0"/>
                <w:bCs w:val="0"/>
                <w:caps w:val="0"/>
                <w:noProof/>
                <w:szCs w:val="22"/>
                <w:lang w:eastAsia="ja-JP"/>
              </w:rPr>
              <w:tab/>
            </w:r>
            <w:r w:rsidRPr="00017964">
              <w:rPr>
                <w:rStyle w:val="Hyperlink"/>
                <w:noProof/>
              </w:rPr>
              <w:t>Overall Description</w:t>
            </w:r>
            <w:r>
              <w:rPr>
                <w:noProof/>
                <w:webHidden/>
              </w:rPr>
              <w:tab/>
            </w:r>
            <w:r>
              <w:rPr>
                <w:noProof/>
                <w:webHidden/>
              </w:rPr>
              <w:fldChar w:fldCharType="begin"/>
            </w:r>
            <w:r>
              <w:rPr>
                <w:noProof/>
                <w:webHidden/>
              </w:rPr>
              <w:instrText xml:space="preserve"> PAGEREF _Toc77162701 \h </w:instrText>
            </w:r>
            <w:r>
              <w:rPr>
                <w:noProof/>
                <w:webHidden/>
              </w:rPr>
            </w:r>
            <w:r>
              <w:rPr>
                <w:noProof/>
                <w:webHidden/>
              </w:rPr>
              <w:fldChar w:fldCharType="separate"/>
            </w:r>
            <w:r>
              <w:rPr>
                <w:noProof/>
                <w:webHidden/>
              </w:rPr>
              <w:t>7</w:t>
            </w:r>
            <w:r>
              <w:rPr>
                <w:noProof/>
                <w:webHidden/>
              </w:rPr>
              <w:fldChar w:fldCharType="end"/>
            </w:r>
          </w:hyperlink>
        </w:p>
        <w:p w14:paraId="6D69C972" w14:textId="6654418C" w:rsidR="00D10EE2" w:rsidRDefault="00D10EE2">
          <w:pPr>
            <w:pStyle w:val="TOC2"/>
            <w:rPr>
              <w:rFonts w:asciiTheme="minorHAnsi" w:eastAsiaTheme="minorEastAsia" w:hAnsiTheme="minorHAnsi" w:cstheme="minorBidi"/>
              <w:noProof/>
              <w:sz w:val="22"/>
              <w:szCs w:val="22"/>
              <w:lang w:eastAsia="ja-JP"/>
            </w:rPr>
          </w:pPr>
          <w:hyperlink w:anchor="_Toc77162702" w:history="1">
            <w:r w:rsidRPr="00017964">
              <w:rPr>
                <w:rStyle w:val="Hyperlink"/>
                <w:noProof/>
              </w:rPr>
              <w:t>2.1</w:t>
            </w:r>
            <w:r>
              <w:rPr>
                <w:rFonts w:asciiTheme="minorHAnsi" w:eastAsiaTheme="minorEastAsia" w:hAnsiTheme="minorHAnsi" w:cstheme="minorBidi"/>
                <w:noProof/>
                <w:sz w:val="22"/>
                <w:szCs w:val="22"/>
                <w:lang w:eastAsia="ja-JP"/>
              </w:rPr>
              <w:tab/>
            </w:r>
            <w:r w:rsidRPr="00017964">
              <w:rPr>
                <w:rStyle w:val="Hyperlink"/>
                <w:noProof/>
              </w:rPr>
              <w:t>Product perspective</w:t>
            </w:r>
            <w:r>
              <w:rPr>
                <w:noProof/>
                <w:webHidden/>
              </w:rPr>
              <w:tab/>
            </w:r>
            <w:r>
              <w:rPr>
                <w:noProof/>
                <w:webHidden/>
              </w:rPr>
              <w:fldChar w:fldCharType="begin"/>
            </w:r>
            <w:r>
              <w:rPr>
                <w:noProof/>
                <w:webHidden/>
              </w:rPr>
              <w:instrText xml:space="preserve"> PAGEREF _Toc77162702 \h </w:instrText>
            </w:r>
            <w:r>
              <w:rPr>
                <w:noProof/>
                <w:webHidden/>
              </w:rPr>
            </w:r>
            <w:r>
              <w:rPr>
                <w:noProof/>
                <w:webHidden/>
              </w:rPr>
              <w:fldChar w:fldCharType="separate"/>
            </w:r>
            <w:r>
              <w:rPr>
                <w:noProof/>
                <w:webHidden/>
              </w:rPr>
              <w:t>7</w:t>
            </w:r>
            <w:r>
              <w:rPr>
                <w:noProof/>
                <w:webHidden/>
              </w:rPr>
              <w:fldChar w:fldCharType="end"/>
            </w:r>
          </w:hyperlink>
        </w:p>
        <w:p w14:paraId="0E621766" w14:textId="4A061C98" w:rsidR="00D10EE2" w:rsidRDefault="00D10EE2">
          <w:pPr>
            <w:pStyle w:val="TOC2"/>
            <w:rPr>
              <w:rFonts w:asciiTheme="minorHAnsi" w:eastAsiaTheme="minorEastAsia" w:hAnsiTheme="minorHAnsi" w:cstheme="minorBidi"/>
              <w:noProof/>
              <w:sz w:val="22"/>
              <w:szCs w:val="22"/>
              <w:lang w:eastAsia="ja-JP"/>
            </w:rPr>
          </w:pPr>
          <w:hyperlink w:anchor="_Toc77162703" w:history="1">
            <w:r w:rsidRPr="00017964">
              <w:rPr>
                <w:rStyle w:val="Hyperlink"/>
                <w:noProof/>
              </w:rPr>
              <w:t>2.2</w:t>
            </w:r>
            <w:r>
              <w:rPr>
                <w:rFonts w:asciiTheme="minorHAnsi" w:eastAsiaTheme="minorEastAsia" w:hAnsiTheme="minorHAnsi" w:cstheme="minorBidi"/>
                <w:noProof/>
                <w:sz w:val="22"/>
                <w:szCs w:val="22"/>
                <w:lang w:eastAsia="ja-JP"/>
              </w:rPr>
              <w:tab/>
            </w:r>
            <w:r w:rsidRPr="00017964">
              <w:rPr>
                <w:rStyle w:val="Hyperlink"/>
                <w:noProof/>
              </w:rPr>
              <w:t>Product FEATURES</w:t>
            </w:r>
            <w:r>
              <w:rPr>
                <w:noProof/>
                <w:webHidden/>
              </w:rPr>
              <w:tab/>
            </w:r>
            <w:r>
              <w:rPr>
                <w:noProof/>
                <w:webHidden/>
              </w:rPr>
              <w:fldChar w:fldCharType="begin"/>
            </w:r>
            <w:r>
              <w:rPr>
                <w:noProof/>
                <w:webHidden/>
              </w:rPr>
              <w:instrText xml:space="preserve"> PAGEREF _Toc77162703 \h </w:instrText>
            </w:r>
            <w:r>
              <w:rPr>
                <w:noProof/>
                <w:webHidden/>
              </w:rPr>
            </w:r>
            <w:r>
              <w:rPr>
                <w:noProof/>
                <w:webHidden/>
              </w:rPr>
              <w:fldChar w:fldCharType="separate"/>
            </w:r>
            <w:r>
              <w:rPr>
                <w:noProof/>
                <w:webHidden/>
              </w:rPr>
              <w:t>7</w:t>
            </w:r>
            <w:r>
              <w:rPr>
                <w:noProof/>
                <w:webHidden/>
              </w:rPr>
              <w:fldChar w:fldCharType="end"/>
            </w:r>
          </w:hyperlink>
        </w:p>
        <w:p w14:paraId="642856A1" w14:textId="5B54BD33" w:rsidR="00D10EE2" w:rsidRDefault="00D10EE2">
          <w:pPr>
            <w:pStyle w:val="TOC2"/>
            <w:rPr>
              <w:rFonts w:asciiTheme="minorHAnsi" w:eastAsiaTheme="minorEastAsia" w:hAnsiTheme="minorHAnsi" w:cstheme="minorBidi"/>
              <w:noProof/>
              <w:sz w:val="22"/>
              <w:szCs w:val="22"/>
              <w:lang w:eastAsia="ja-JP"/>
            </w:rPr>
          </w:pPr>
          <w:hyperlink w:anchor="_Toc77162704" w:history="1">
            <w:r w:rsidRPr="00017964">
              <w:rPr>
                <w:rStyle w:val="Hyperlink"/>
                <w:noProof/>
              </w:rPr>
              <w:t>2.3</w:t>
            </w:r>
            <w:r>
              <w:rPr>
                <w:rFonts w:asciiTheme="minorHAnsi" w:eastAsiaTheme="minorEastAsia" w:hAnsiTheme="minorHAnsi" w:cstheme="minorBidi"/>
                <w:noProof/>
                <w:sz w:val="22"/>
                <w:szCs w:val="22"/>
                <w:lang w:eastAsia="ja-JP"/>
              </w:rPr>
              <w:tab/>
            </w:r>
            <w:r w:rsidRPr="00017964">
              <w:rPr>
                <w:rStyle w:val="Hyperlink"/>
                <w:noProof/>
                <w:lang w:val="vi-VN"/>
              </w:rPr>
              <w:t>USER CHARACTERISTICS</w:t>
            </w:r>
            <w:r>
              <w:rPr>
                <w:noProof/>
                <w:webHidden/>
              </w:rPr>
              <w:tab/>
            </w:r>
            <w:r>
              <w:rPr>
                <w:noProof/>
                <w:webHidden/>
              </w:rPr>
              <w:fldChar w:fldCharType="begin"/>
            </w:r>
            <w:r>
              <w:rPr>
                <w:noProof/>
                <w:webHidden/>
              </w:rPr>
              <w:instrText xml:space="preserve"> PAGEREF _Toc77162704 \h </w:instrText>
            </w:r>
            <w:r>
              <w:rPr>
                <w:noProof/>
                <w:webHidden/>
              </w:rPr>
            </w:r>
            <w:r>
              <w:rPr>
                <w:noProof/>
                <w:webHidden/>
              </w:rPr>
              <w:fldChar w:fldCharType="separate"/>
            </w:r>
            <w:r>
              <w:rPr>
                <w:noProof/>
                <w:webHidden/>
              </w:rPr>
              <w:t>7</w:t>
            </w:r>
            <w:r>
              <w:rPr>
                <w:noProof/>
                <w:webHidden/>
              </w:rPr>
              <w:fldChar w:fldCharType="end"/>
            </w:r>
          </w:hyperlink>
        </w:p>
        <w:p w14:paraId="7A904FA0" w14:textId="6986DC0E" w:rsidR="00D10EE2" w:rsidRDefault="00D10EE2">
          <w:pPr>
            <w:pStyle w:val="TOC2"/>
            <w:rPr>
              <w:rFonts w:asciiTheme="minorHAnsi" w:eastAsiaTheme="minorEastAsia" w:hAnsiTheme="minorHAnsi" w:cstheme="minorBidi"/>
              <w:noProof/>
              <w:sz w:val="22"/>
              <w:szCs w:val="22"/>
              <w:lang w:eastAsia="ja-JP"/>
            </w:rPr>
          </w:pPr>
          <w:hyperlink w:anchor="_Toc77162705" w:history="1">
            <w:r w:rsidRPr="00017964">
              <w:rPr>
                <w:rStyle w:val="Hyperlink"/>
                <w:noProof/>
              </w:rPr>
              <w:t>2.4</w:t>
            </w:r>
            <w:r>
              <w:rPr>
                <w:rFonts w:asciiTheme="minorHAnsi" w:eastAsiaTheme="minorEastAsia" w:hAnsiTheme="minorHAnsi" w:cstheme="minorBidi"/>
                <w:noProof/>
                <w:sz w:val="22"/>
                <w:szCs w:val="22"/>
                <w:lang w:eastAsia="ja-JP"/>
              </w:rPr>
              <w:tab/>
            </w:r>
            <w:r w:rsidRPr="00017964">
              <w:rPr>
                <w:rStyle w:val="Hyperlink"/>
                <w:noProof/>
                <w:lang w:val="vi-VN"/>
              </w:rPr>
              <w:t>Constraints</w:t>
            </w:r>
            <w:r>
              <w:rPr>
                <w:noProof/>
                <w:webHidden/>
              </w:rPr>
              <w:tab/>
            </w:r>
            <w:r>
              <w:rPr>
                <w:noProof/>
                <w:webHidden/>
              </w:rPr>
              <w:fldChar w:fldCharType="begin"/>
            </w:r>
            <w:r>
              <w:rPr>
                <w:noProof/>
                <w:webHidden/>
              </w:rPr>
              <w:instrText xml:space="preserve"> PAGEREF _Toc77162705 \h </w:instrText>
            </w:r>
            <w:r>
              <w:rPr>
                <w:noProof/>
                <w:webHidden/>
              </w:rPr>
            </w:r>
            <w:r>
              <w:rPr>
                <w:noProof/>
                <w:webHidden/>
              </w:rPr>
              <w:fldChar w:fldCharType="separate"/>
            </w:r>
            <w:r>
              <w:rPr>
                <w:noProof/>
                <w:webHidden/>
              </w:rPr>
              <w:t>8</w:t>
            </w:r>
            <w:r>
              <w:rPr>
                <w:noProof/>
                <w:webHidden/>
              </w:rPr>
              <w:fldChar w:fldCharType="end"/>
            </w:r>
          </w:hyperlink>
        </w:p>
        <w:p w14:paraId="0D4BB7F8" w14:textId="4165A75F" w:rsidR="00D10EE2" w:rsidRDefault="00D10EE2">
          <w:pPr>
            <w:pStyle w:val="TOC1"/>
            <w:rPr>
              <w:rFonts w:asciiTheme="minorHAnsi" w:eastAsiaTheme="minorEastAsia" w:hAnsiTheme="minorHAnsi" w:cstheme="minorBidi"/>
              <w:b w:val="0"/>
              <w:bCs w:val="0"/>
              <w:caps w:val="0"/>
              <w:noProof/>
              <w:szCs w:val="22"/>
              <w:lang w:eastAsia="ja-JP"/>
            </w:rPr>
          </w:pPr>
          <w:hyperlink w:anchor="_Toc77162706" w:history="1">
            <w:r w:rsidRPr="00017964">
              <w:rPr>
                <w:rStyle w:val="Hyperlink"/>
                <w:noProof/>
              </w:rPr>
              <w:t>3</w:t>
            </w:r>
            <w:r>
              <w:rPr>
                <w:rFonts w:asciiTheme="minorHAnsi" w:eastAsiaTheme="minorEastAsia" w:hAnsiTheme="minorHAnsi" w:cstheme="minorBidi"/>
                <w:b w:val="0"/>
                <w:bCs w:val="0"/>
                <w:caps w:val="0"/>
                <w:noProof/>
                <w:szCs w:val="22"/>
                <w:lang w:eastAsia="ja-JP"/>
              </w:rPr>
              <w:tab/>
            </w:r>
            <w:r w:rsidRPr="00017964">
              <w:rPr>
                <w:rStyle w:val="Hyperlink"/>
                <w:noProof/>
              </w:rPr>
              <w:t>FUNCTIONAL Requirements</w:t>
            </w:r>
            <w:r>
              <w:rPr>
                <w:noProof/>
                <w:webHidden/>
              </w:rPr>
              <w:tab/>
            </w:r>
            <w:r>
              <w:rPr>
                <w:noProof/>
                <w:webHidden/>
              </w:rPr>
              <w:fldChar w:fldCharType="begin"/>
            </w:r>
            <w:r>
              <w:rPr>
                <w:noProof/>
                <w:webHidden/>
              </w:rPr>
              <w:instrText xml:space="preserve"> PAGEREF _Toc77162706 \h </w:instrText>
            </w:r>
            <w:r>
              <w:rPr>
                <w:noProof/>
                <w:webHidden/>
              </w:rPr>
            </w:r>
            <w:r>
              <w:rPr>
                <w:noProof/>
                <w:webHidden/>
              </w:rPr>
              <w:fldChar w:fldCharType="separate"/>
            </w:r>
            <w:r>
              <w:rPr>
                <w:noProof/>
                <w:webHidden/>
              </w:rPr>
              <w:t>9</w:t>
            </w:r>
            <w:r>
              <w:rPr>
                <w:noProof/>
                <w:webHidden/>
              </w:rPr>
              <w:fldChar w:fldCharType="end"/>
            </w:r>
          </w:hyperlink>
        </w:p>
        <w:p w14:paraId="2CDD6EE6" w14:textId="2B889D0C" w:rsidR="00D10EE2" w:rsidRDefault="00D10EE2">
          <w:pPr>
            <w:pStyle w:val="TOC2"/>
            <w:rPr>
              <w:rFonts w:asciiTheme="minorHAnsi" w:eastAsiaTheme="minorEastAsia" w:hAnsiTheme="minorHAnsi" w:cstheme="minorBidi"/>
              <w:noProof/>
              <w:sz w:val="22"/>
              <w:szCs w:val="22"/>
              <w:lang w:eastAsia="ja-JP"/>
            </w:rPr>
          </w:pPr>
          <w:hyperlink w:anchor="_Toc77162707" w:history="1">
            <w:r w:rsidRPr="00017964">
              <w:rPr>
                <w:rStyle w:val="Hyperlink"/>
                <w:noProof/>
              </w:rPr>
              <w:t>3.1</w:t>
            </w:r>
            <w:r>
              <w:rPr>
                <w:rFonts w:asciiTheme="minorHAnsi" w:eastAsiaTheme="minorEastAsia" w:hAnsiTheme="minorHAnsi" w:cstheme="minorBidi"/>
                <w:noProof/>
                <w:sz w:val="22"/>
                <w:szCs w:val="22"/>
                <w:lang w:eastAsia="ja-JP"/>
              </w:rPr>
              <w:tab/>
            </w:r>
            <w:r w:rsidRPr="00017964">
              <w:rPr>
                <w:rStyle w:val="Hyperlink"/>
                <w:noProof/>
              </w:rPr>
              <w:t>&lt;Guest&gt; Register an account</w:t>
            </w:r>
            <w:r>
              <w:rPr>
                <w:noProof/>
                <w:webHidden/>
              </w:rPr>
              <w:tab/>
            </w:r>
            <w:r>
              <w:rPr>
                <w:noProof/>
                <w:webHidden/>
              </w:rPr>
              <w:fldChar w:fldCharType="begin"/>
            </w:r>
            <w:r>
              <w:rPr>
                <w:noProof/>
                <w:webHidden/>
              </w:rPr>
              <w:instrText xml:space="preserve"> PAGEREF _Toc77162707 \h </w:instrText>
            </w:r>
            <w:r>
              <w:rPr>
                <w:noProof/>
                <w:webHidden/>
              </w:rPr>
            </w:r>
            <w:r>
              <w:rPr>
                <w:noProof/>
                <w:webHidden/>
              </w:rPr>
              <w:fldChar w:fldCharType="separate"/>
            </w:r>
            <w:r>
              <w:rPr>
                <w:noProof/>
                <w:webHidden/>
              </w:rPr>
              <w:t>9</w:t>
            </w:r>
            <w:r>
              <w:rPr>
                <w:noProof/>
                <w:webHidden/>
              </w:rPr>
              <w:fldChar w:fldCharType="end"/>
            </w:r>
          </w:hyperlink>
        </w:p>
        <w:p w14:paraId="45F4442C" w14:textId="45AD64B4" w:rsidR="00D10EE2" w:rsidRDefault="00D10EE2">
          <w:pPr>
            <w:pStyle w:val="TOC2"/>
            <w:rPr>
              <w:rFonts w:asciiTheme="minorHAnsi" w:eastAsiaTheme="minorEastAsia" w:hAnsiTheme="minorHAnsi" w:cstheme="minorBidi"/>
              <w:noProof/>
              <w:sz w:val="22"/>
              <w:szCs w:val="22"/>
              <w:lang w:eastAsia="ja-JP"/>
            </w:rPr>
          </w:pPr>
          <w:hyperlink w:anchor="_Toc77162708" w:history="1">
            <w:r w:rsidRPr="00017964">
              <w:rPr>
                <w:rStyle w:val="Hyperlink"/>
                <w:noProof/>
              </w:rPr>
              <w:t>3.2</w:t>
            </w:r>
            <w:r>
              <w:rPr>
                <w:rFonts w:asciiTheme="minorHAnsi" w:eastAsiaTheme="minorEastAsia" w:hAnsiTheme="minorHAnsi" w:cstheme="minorBidi"/>
                <w:noProof/>
                <w:sz w:val="22"/>
                <w:szCs w:val="22"/>
                <w:lang w:eastAsia="ja-JP"/>
              </w:rPr>
              <w:tab/>
            </w:r>
            <w:r w:rsidRPr="00017964">
              <w:rPr>
                <w:rStyle w:val="Hyperlink"/>
                <w:noProof/>
              </w:rPr>
              <w:t>&lt;Guest&gt; Login</w:t>
            </w:r>
            <w:r>
              <w:rPr>
                <w:noProof/>
                <w:webHidden/>
              </w:rPr>
              <w:tab/>
            </w:r>
            <w:r>
              <w:rPr>
                <w:noProof/>
                <w:webHidden/>
              </w:rPr>
              <w:fldChar w:fldCharType="begin"/>
            </w:r>
            <w:r>
              <w:rPr>
                <w:noProof/>
                <w:webHidden/>
              </w:rPr>
              <w:instrText xml:space="preserve"> PAGEREF _Toc77162708 \h </w:instrText>
            </w:r>
            <w:r>
              <w:rPr>
                <w:noProof/>
                <w:webHidden/>
              </w:rPr>
            </w:r>
            <w:r>
              <w:rPr>
                <w:noProof/>
                <w:webHidden/>
              </w:rPr>
              <w:fldChar w:fldCharType="separate"/>
            </w:r>
            <w:r>
              <w:rPr>
                <w:noProof/>
                <w:webHidden/>
              </w:rPr>
              <w:t>11</w:t>
            </w:r>
            <w:r>
              <w:rPr>
                <w:noProof/>
                <w:webHidden/>
              </w:rPr>
              <w:fldChar w:fldCharType="end"/>
            </w:r>
          </w:hyperlink>
        </w:p>
        <w:p w14:paraId="46E824ED" w14:textId="0655D20F" w:rsidR="00D10EE2" w:rsidRDefault="00D10EE2">
          <w:pPr>
            <w:pStyle w:val="TOC2"/>
            <w:rPr>
              <w:rFonts w:asciiTheme="minorHAnsi" w:eastAsiaTheme="minorEastAsia" w:hAnsiTheme="minorHAnsi" w:cstheme="minorBidi"/>
              <w:noProof/>
              <w:sz w:val="22"/>
              <w:szCs w:val="22"/>
              <w:lang w:eastAsia="ja-JP"/>
            </w:rPr>
          </w:pPr>
          <w:hyperlink w:anchor="_Toc77162709" w:history="1">
            <w:r w:rsidRPr="00017964">
              <w:rPr>
                <w:rStyle w:val="Hyperlink"/>
                <w:noProof/>
              </w:rPr>
              <w:t>3.3</w:t>
            </w:r>
            <w:r>
              <w:rPr>
                <w:rFonts w:asciiTheme="minorHAnsi" w:eastAsiaTheme="minorEastAsia" w:hAnsiTheme="minorHAnsi" w:cstheme="minorBidi"/>
                <w:noProof/>
                <w:sz w:val="22"/>
                <w:szCs w:val="22"/>
                <w:lang w:eastAsia="ja-JP"/>
              </w:rPr>
              <w:tab/>
            </w:r>
            <w:r w:rsidRPr="00017964">
              <w:rPr>
                <w:rStyle w:val="Hyperlink"/>
                <w:noProof/>
              </w:rPr>
              <w:t>&lt;Authenticated User&gt; View profile</w:t>
            </w:r>
            <w:r>
              <w:rPr>
                <w:noProof/>
                <w:webHidden/>
              </w:rPr>
              <w:tab/>
            </w:r>
            <w:r>
              <w:rPr>
                <w:noProof/>
                <w:webHidden/>
              </w:rPr>
              <w:fldChar w:fldCharType="begin"/>
            </w:r>
            <w:r>
              <w:rPr>
                <w:noProof/>
                <w:webHidden/>
              </w:rPr>
              <w:instrText xml:space="preserve"> PAGEREF _Toc77162709 \h </w:instrText>
            </w:r>
            <w:r>
              <w:rPr>
                <w:noProof/>
                <w:webHidden/>
              </w:rPr>
            </w:r>
            <w:r>
              <w:rPr>
                <w:noProof/>
                <w:webHidden/>
              </w:rPr>
              <w:fldChar w:fldCharType="separate"/>
            </w:r>
            <w:r>
              <w:rPr>
                <w:noProof/>
                <w:webHidden/>
              </w:rPr>
              <w:t>13</w:t>
            </w:r>
            <w:r>
              <w:rPr>
                <w:noProof/>
                <w:webHidden/>
              </w:rPr>
              <w:fldChar w:fldCharType="end"/>
            </w:r>
          </w:hyperlink>
        </w:p>
        <w:p w14:paraId="52DD62E0" w14:textId="0B740D36" w:rsidR="00D10EE2" w:rsidRDefault="00D10EE2">
          <w:pPr>
            <w:pStyle w:val="TOC2"/>
            <w:rPr>
              <w:rFonts w:asciiTheme="minorHAnsi" w:eastAsiaTheme="minorEastAsia" w:hAnsiTheme="minorHAnsi" w:cstheme="minorBidi"/>
              <w:noProof/>
              <w:sz w:val="22"/>
              <w:szCs w:val="22"/>
              <w:lang w:eastAsia="ja-JP"/>
            </w:rPr>
          </w:pPr>
          <w:hyperlink w:anchor="_Toc77162710" w:history="1">
            <w:r w:rsidRPr="00017964">
              <w:rPr>
                <w:rStyle w:val="Hyperlink"/>
                <w:noProof/>
              </w:rPr>
              <w:t>3.4</w:t>
            </w:r>
            <w:r>
              <w:rPr>
                <w:rFonts w:asciiTheme="minorHAnsi" w:eastAsiaTheme="minorEastAsia" w:hAnsiTheme="minorHAnsi" w:cstheme="minorBidi"/>
                <w:noProof/>
                <w:sz w:val="22"/>
                <w:szCs w:val="22"/>
                <w:lang w:eastAsia="ja-JP"/>
              </w:rPr>
              <w:tab/>
            </w:r>
            <w:r w:rsidRPr="00017964">
              <w:rPr>
                <w:rStyle w:val="Hyperlink"/>
                <w:noProof/>
              </w:rPr>
              <w:t>&lt;Authenticated User&gt; Edit profile</w:t>
            </w:r>
            <w:r>
              <w:rPr>
                <w:noProof/>
                <w:webHidden/>
              </w:rPr>
              <w:tab/>
            </w:r>
            <w:r>
              <w:rPr>
                <w:noProof/>
                <w:webHidden/>
              </w:rPr>
              <w:fldChar w:fldCharType="begin"/>
            </w:r>
            <w:r>
              <w:rPr>
                <w:noProof/>
                <w:webHidden/>
              </w:rPr>
              <w:instrText xml:space="preserve"> PAGEREF _Toc77162710 \h </w:instrText>
            </w:r>
            <w:r>
              <w:rPr>
                <w:noProof/>
                <w:webHidden/>
              </w:rPr>
            </w:r>
            <w:r>
              <w:rPr>
                <w:noProof/>
                <w:webHidden/>
              </w:rPr>
              <w:fldChar w:fldCharType="separate"/>
            </w:r>
            <w:r>
              <w:rPr>
                <w:noProof/>
                <w:webHidden/>
              </w:rPr>
              <w:t>14</w:t>
            </w:r>
            <w:r>
              <w:rPr>
                <w:noProof/>
                <w:webHidden/>
              </w:rPr>
              <w:fldChar w:fldCharType="end"/>
            </w:r>
          </w:hyperlink>
        </w:p>
        <w:p w14:paraId="12270FDB" w14:textId="0C31C991" w:rsidR="00D10EE2" w:rsidRDefault="00D10EE2">
          <w:pPr>
            <w:pStyle w:val="TOC2"/>
            <w:rPr>
              <w:rFonts w:asciiTheme="minorHAnsi" w:eastAsiaTheme="minorEastAsia" w:hAnsiTheme="minorHAnsi" w:cstheme="minorBidi"/>
              <w:noProof/>
              <w:sz w:val="22"/>
              <w:szCs w:val="22"/>
              <w:lang w:eastAsia="ja-JP"/>
            </w:rPr>
          </w:pPr>
          <w:hyperlink w:anchor="_Toc77162711" w:history="1">
            <w:r w:rsidRPr="00017964">
              <w:rPr>
                <w:rStyle w:val="Hyperlink"/>
                <w:noProof/>
              </w:rPr>
              <w:t>3.5</w:t>
            </w:r>
            <w:r>
              <w:rPr>
                <w:rFonts w:asciiTheme="minorHAnsi" w:eastAsiaTheme="minorEastAsia" w:hAnsiTheme="minorHAnsi" w:cstheme="minorBidi"/>
                <w:noProof/>
                <w:sz w:val="22"/>
                <w:szCs w:val="22"/>
                <w:lang w:eastAsia="ja-JP"/>
              </w:rPr>
              <w:tab/>
            </w:r>
            <w:r w:rsidRPr="00017964">
              <w:rPr>
                <w:rStyle w:val="Hyperlink"/>
                <w:noProof/>
              </w:rPr>
              <w:t>&lt;Authenticated User&gt; Logout</w:t>
            </w:r>
            <w:r>
              <w:rPr>
                <w:noProof/>
                <w:webHidden/>
              </w:rPr>
              <w:tab/>
            </w:r>
            <w:r>
              <w:rPr>
                <w:noProof/>
                <w:webHidden/>
              </w:rPr>
              <w:fldChar w:fldCharType="begin"/>
            </w:r>
            <w:r>
              <w:rPr>
                <w:noProof/>
                <w:webHidden/>
              </w:rPr>
              <w:instrText xml:space="preserve"> PAGEREF _Toc77162711 \h </w:instrText>
            </w:r>
            <w:r>
              <w:rPr>
                <w:noProof/>
                <w:webHidden/>
              </w:rPr>
            </w:r>
            <w:r>
              <w:rPr>
                <w:noProof/>
                <w:webHidden/>
              </w:rPr>
              <w:fldChar w:fldCharType="separate"/>
            </w:r>
            <w:r>
              <w:rPr>
                <w:noProof/>
                <w:webHidden/>
              </w:rPr>
              <w:t>16</w:t>
            </w:r>
            <w:r>
              <w:rPr>
                <w:noProof/>
                <w:webHidden/>
              </w:rPr>
              <w:fldChar w:fldCharType="end"/>
            </w:r>
          </w:hyperlink>
        </w:p>
        <w:p w14:paraId="7F980E49" w14:textId="5524B577" w:rsidR="00D10EE2" w:rsidRDefault="00D10EE2">
          <w:pPr>
            <w:pStyle w:val="TOC2"/>
            <w:rPr>
              <w:rFonts w:asciiTheme="minorHAnsi" w:eastAsiaTheme="minorEastAsia" w:hAnsiTheme="minorHAnsi" w:cstheme="minorBidi"/>
              <w:noProof/>
              <w:sz w:val="22"/>
              <w:szCs w:val="22"/>
              <w:lang w:eastAsia="ja-JP"/>
            </w:rPr>
          </w:pPr>
          <w:hyperlink w:anchor="_Toc77162712" w:history="1">
            <w:r w:rsidRPr="00017964">
              <w:rPr>
                <w:rStyle w:val="Hyperlink"/>
                <w:noProof/>
              </w:rPr>
              <w:t>3.6</w:t>
            </w:r>
            <w:r>
              <w:rPr>
                <w:rFonts w:asciiTheme="minorHAnsi" w:eastAsiaTheme="minorEastAsia" w:hAnsiTheme="minorHAnsi" w:cstheme="minorBidi"/>
                <w:noProof/>
                <w:sz w:val="22"/>
                <w:szCs w:val="22"/>
                <w:lang w:eastAsia="ja-JP"/>
              </w:rPr>
              <w:tab/>
            </w:r>
            <w:r w:rsidRPr="00017964">
              <w:rPr>
                <w:rStyle w:val="Hyperlink"/>
                <w:noProof/>
              </w:rPr>
              <w:t>&lt;Admin&gt; Get the list of verification requests</w:t>
            </w:r>
            <w:r>
              <w:rPr>
                <w:noProof/>
                <w:webHidden/>
              </w:rPr>
              <w:tab/>
            </w:r>
            <w:r>
              <w:rPr>
                <w:noProof/>
                <w:webHidden/>
              </w:rPr>
              <w:fldChar w:fldCharType="begin"/>
            </w:r>
            <w:r>
              <w:rPr>
                <w:noProof/>
                <w:webHidden/>
              </w:rPr>
              <w:instrText xml:space="preserve"> PAGEREF _Toc77162712 \h </w:instrText>
            </w:r>
            <w:r>
              <w:rPr>
                <w:noProof/>
                <w:webHidden/>
              </w:rPr>
            </w:r>
            <w:r>
              <w:rPr>
                <w:noProof/>
                <w:webHidden/>
              </w:rPr>
              <w:fldChar w:fldCharType="separate"/>
            </w:r>
            <w:r>
              <w:rPr>
                <w:noProof/>
                <w:webHidden/>
              </w:rPr>
              <w:t>17</w:t>
            </w:r>
            <w:r>
              <w:rPr>
                <w:noProof/>
                <w:webHidden/>
              </w:rPr>
              <w:fldChar w:fldCharType="end"/>
            </w:r>
          </w:hyperlink>
        </w:p>
        <w:p w14:paraId="0768FC89" w14:textId="72A053C6" w:rsidR="00D10EE2" w:rsidRDefault="00D10EE2">
          <w:pPr>
            <w:pStyle w:val="TOC2"/>
            <w:rPr>
              <w:rFonts w:asciiTheme="minorHAnsi" w:eastAsiaTheme="minorEastAsia" w:hAnsiTheme="minorHAnsi" w:cstheme="minorBidi"/>
              <w:noProof/>
              <w:sz w:val="22"/>
              <w:szCs w:val="22"/>
              <w:lang w:eastAsia="ja-JP"/>
            </w:rPr>
          </w:pPr>
          <w:hyperlink w:anchor="_Toc77162713" w:history="1">
            <w:r w:rsidRPr="00017964">
              <w:rPr>
                <w:rStyle w:val="Hyperlink"/>
                <w:noProof/>
              </w:rPr>
              <w:t>3.7</w:t>
            </w:r>
            <w:r>
              <w:rPr>
                <w:rFonts w:asciiTheme="minorHAnsi" w:eastAsiaTheme="minorEastAsia" w:hAnsiTheme="minorHAnsi" w:cstheme="minorBidi"/>
                <w:noProof/>
                <w:sz w:val="22"/>
                <w:szCs w:val="22"/>
                <w:lang w:eastAsia="ja-JP"/>
              </w:rPr>
              <w:tab/>
            </w:r>
            <w:r w:rsidRPr="00017964">
              <w:rPr>
                <w:rStyle w:val="Hyperlink"/>
                <w:noProof/>
              </w:rPr>
              <w:t>&lt;Admin&gt; Search a verification request</w:t>
            </w:r>
            <w:r>
              <w:rPr>
                <w:noProof/>
                <w:webHidden/>
              </w:rPr>
              <w:tab/>
            </w:r>
            <w:r>
              <w:rPr>
                <w:noProof/>
                <w:webHidden/>
              </w:rPr>
              <w:fldChar w:fldCharType="begin"/>
            </w:r>
            <w:r>
              <w:rPr>
                <w:noProof/>
                <w:webHidden/>
              </w:rPr>
              <w:instrText xml:space="preserve"> PAGEREF _Toc77162713 \h </w:instrText>
            </w:r>
            <w:r>
              <w:rPr>
                <w:noProof/>
                <w:webHidden/>
              </w:rPr>
            </w:r>
            <w:r>
              <w:rPr>
                <w:noProof/>
                <w:webHidden/>
              </w:rPr>
              <w:fldChar w:fldCharType="separate"/>
            </w:r>
            <w:r>
              <w:rPr>
                <w:noProof/>
                <w:webHidden/>
              </w:rPr>
              <w:t>19</w:t>
            </w:r>
            <w:r>
              <w:rPr>
                <w:noProof/>
                <w:webHidden/>
              </w:rPr>
              <w:fldChar w:fldCharType="end"/>
            </w:r>
          </w:hyperlink>
        </w:p>
        <w:p w14:paraId="61ACCA8A" w14:textId="64646A2D" w:rsidR="00D10EE2" w:rsidRDefault="00D10EE2">
          <w:pPr>
            <w:pStyle w:val="TOC2"/>
            <w:rPr>
              <w:rFonts w:asciiTheme="minorHAnsi" w:eastAsiaTheme="minorEastAsia" w:hAnsiTheme="minorHAnsi" w:cstheme="minorBidi"/>
              <w:noProof/>
              <w:sz w:val="22"/>
              <w:szCs w:val="22"/>
              <w:lang w:eastAsia="ja-JP"/>
            </w:rPr>
          </w:pPr>
          <w:hyperlink w:anchor="_Toc77162714" w:history="1">
            <w:r w:rsidRPr="00017964">
              <w:rPr>
                <w:rStyle w:val="Hyperlink"/>
                <w:noProof/>
              </w:rPr>
              <w:t>3.8</w:t>
            </w:r>
            <w:r>
              <w:rPr>
                <w:rFonts w:asciiTheme="minorHAnsi" w:eastAsiaTheme="minorEastAsia" w:hAnsiTheme="minorHAnsi" w:cstheme="minorBidi"/>
                <w:noProof/>
                <w:sz w:val="22"/>
                <w:szCs w:val="22"/>
                <w:lang w:eastAsia="ja-JP"/>
              </w:rPr>
              <w:tab/>
            </w:r>
            <w:r w:rsidRPr="00017964">
              <w:rPr>
                <w:rStyle w:val="Hyperlink"/>
                <w:noProof/>
              </w:rPr>
              <w:t>&lt;Admin&gt; View a verification request detail</w:t>
            </w:r>
            <w:r>
              <w:rPr>
                <w:noProof/>
                <w:webHidden/>
              </w:rPr>
              <w:tab/>
            </w:r>
            <w:r>
              <w:rPr>
                <w:noProof/>
                <w:webHidden/>
              </w:rPr>
              <w:fldChar w:fldCharType="begin"/>
            </w:r>
            <w:r>
              <w:rPr>
                <w:noProof/>
                <w:webHidden/>
              </w:rPr>
              <w:instrText xml:space="preserve"> PAGEREF _Toc77162714 \h </w:instrText>
            </w:r>
            <w:r>
              <w:rPr>
                <w:noProof/>
                <w:webHidden/>
              </w:rPr>
            </w:r>
            <w:r>
              <w:rPr>
                <w:noProof/>
                <w:webHidden/>
              </w:rPr>
              <w:fldChar w:fldCharType="separate"/>
            </w:r>
            <w:r>
              <w:rPr>
                <w:noProof/>
                <w:webHidden/>
              </w:rPr>
              <w:t>21</w:t>
            </w:r>
            <w:r>
              <w:rPr>
                <w:noProof/>
                <w:webHidden/>
              </w:rPr>
              <w:fldChar w:fldCharType="end"/>
            </w:r>
          </w:hyperlink>
        </w:p>
        <w:p w14:paraId="3CE307DE" w14:textId="6B81222C" w:rsidR="00D10EE2" w:rsidRDefault="00D10EE2">
          <w:pPr>
            <w:pStyle w:val="TOC2"/>
            <w:rPr>
              <w:rFonts w:asciiTheme="minorHAnsi" w:eastAsiaTheme="minorEastAsia" w:hAnsiTheme="minorHAnsi" w:cstheme="minorBidi"/>
              <w:noProof/>
              <w:sz w:val="22"/>
              <w:szCs w:val="22"/>
              <w:lang w:eastAsia="ja-JP"/>
            </w:rPr>
          </w:pPr>
          <w:hyperlink w:anchor="_Toc77162715" w:history="1">
            <w:r w:rsidRPr="00017964">
              <w:rPr>
                <w:rStyle w:val="Hyperlink"/>
                <w:noProof/>
              </w:rPr>
              <w:t>3.9</w:t>
            </w:r>
            <w:r>
              <w:rPr>
                <w:rFonts w:asciiTheme="minorHAnsi" w:eastAsiaTheme="minorEastAsia" w:hAnsiTheme="minorHAnsi" w:cstheme="minorBidi"/>
                <w:noProof/>
                <w:sz w:val="22"/>
                <w:szCs w:val="22"/>
                <w:lang w:eastAsia="ja-JP"/>
              </w:rPr>
              <w:tab/>
            </w:r>
            <w:r w:rsidRPr="00017964">
              <w:rPr>
                <w:rStyle w:val="Hyperlink"/>
                <w:noProof/>
              </w:rPr>
              <w:t>&lt;Admin&gt; Verify an account</w:t>
            </w:r>
            <w:r>
              <w:rPr>
                <w:noProof/>
                <w:webHidden/>
              </w:rPr>
              <w:tab/>
            </w:r>
            <w:r>
              <w:rPr>
                <w:noProof/>
                <w:webHidden/>
              </w:rPr>
              <w:fldChar w:fldCharType="begin"/>
            </w:r>
            <w:r>
              <w:rPr>
                <w:noProof/>
                <w:webHidden/>
              </w:rPr>
              <w:instrText xml:space="preserve"> PAGEREF _Toc77162715 \h </w:instrText>
            </w:r>
            <w:r>
              <w:rPr>
                <w:noProof/>
                <w:webHidden/>
              </w:rPr>
            </w:r>
            <w:r>
              <w:rPr>
                <w:noProof/>
                <w:webHidden/>
              </w:rPr>
              <w:fldChar w:fldCharType="separate"/>
            </w:r>
            <w:r>
              <w:rPr>
                <w:noProof/>
                <w:webHidden/>
              </w:rPr>
              <w:t>23</w:t>
            </w:r>
            <w:r>
              <w:rPr>
                <w:noProof/>
                <w:webHidden/>
              </w:rPr>
              <w:fldChar w:fldCharType="end"/>
            </w:r>
          </w:hyperlink>
        </w:p>
        <w:p w14:paraId="6CB1B387" w14:textId="6C1BE589" w:rsidR="00D10EE2" w:rsidRDefault="00D10EE2">
          <w:pPr>
            <w:pStyle w:val="TOC2"/>
            <w:rPr>
              <w:rFonts w:asciiTheme="minorHAnsi" w:eastAsiaTheme="minorEastAsia" w:hAnsiTheme="minorHAnsi" w:cstheme="minorBidi"/>
              <w:noProof/>
              <w:sz w:val="22"/>
              <w:szCs w:val="22"/>
              <w:lang w:eastAsia="ja-JP"/>
            </w:rPr>
          </w:pPr>
          <w:hyperlink w:anchor="_Toc77162716" w:history="1">
            <w:r w:rsidRPr="00017964">
              <w:rPr>
                <w:rStyle w:val="Hyperlink"/>
                <w:noProof/>
              </w:rPr>
              <w:t>3.10</w:t>
            </w:r>
            <w:r>
              <w:rPr>
                <w:rFonts w:asciiTheme="minorHAnsi" w:eastAsiaTheme="minorEastAsia" w:hAnsiTheme="minorHAnsi" w:cstheme="minorBidi"/>
                <w:noProof/>
                <w:sz w:val="22"/>
                <w:szCs w:val="22"/>
                <w:lang w:eastAsia="ja-JP"/>
              </w:rPr>
              <w:tab/>
            </w:r>
            <w:r w:rsidRPr="00017964">
              <w:rPr>
                <w:rStyle w:val="Hyperlink"/>
                <w:noProof/>
              </w:rPr>
              <w:t>&lt;Admin&gt; Reject a verification request</w:t>
            </w:r>
            <w:r>
              <w:rPr>
                <w:noProof/>
                <w:webHidden/>
              </w:rPr>
              <w:tab/>
            </w:r>
            <w:r>
              <w:rPr>
                <w:noProof/>
                <w:webHidden/>
              </w:rPr>
              <w:fldChar w:fldCharType="begin"/>
            </w:r>
            <w:r>
              <w:rPr>
                <w:noProof/>
                <w:webHidden/>
              </w:rPr>
              <w:instrText xml:space="preserve"> PAGEREF _Toc77162716 \h </w:instrText>
            </w:r>
            <w:r>
              <w:rPr>
                <w:noProof/>
                <w:webHidden/>
              </w:rPr>
            </w:r>
            <w:r>
              <w:rPr>
                <w:noProof/>
                <w:webHidden/>
              </w:rPr>
              <w:fldChar w:fldCharType="separate"/>
            </w:r>
            <w:r>
              <w:rPr>
                <w:noProof/>
                <w:webHidden/>
              </w:rPr>
              <w:t>24</w:t>
            </w:r>
            <w:r>
              <w:rPr>
                <w:noProof/>
                <w:webHidden/>
              </w:rPr>
              <w:fldChar w:fldCharType="end"/>
            </w:r>
          </w:hyperlink>
        </w:p>
        <w:p w14:paraId="784120C0" w14:textId="4D00D033" w:rsidR="00D10EE2" w:rsidRDefault="00D10EE2">
          <w:pPr>
            <w:pStyle w:val="TOC2"/>
            <w:rPr>
              <w:rFonts w:asciiTheme="minorHAnsi" w:eastAsiaTheme="minorEastAsia" w:hAnsiTheme="minorHAnsi" w:cstheme="minorBidi"/>
              <w:noProof/>
              <w:sz w:val="22"/>
              <w:szCs w:val="22"/>
              <w:lang w:eastAsia="ja-JP"/>
            </w:rPr>
          </w:pPr>
          <w:hyperlink w:anchor="_Toc77162717" w:history="1">
            <w:r w:rsidRPr="00017964">
              <w:rPr>
                <w:rStyle w:val="Hyperlink"/>
                <w:noProof/>
              </w:rPr>
              <w:t>3.11</w:t>
            </w:r>
            <w:r>
              <w:rPr>
                <w:rFonts w:asciiTheme="minorHAnsi" w:eastAsiaTheme="minorEastAsia" w:hAnsiTheme="minorHAnsi" w:cstheme="minorBidi"/>
                <w:noProof/>
                <w:sz w:val="22"/>
                <w:szCs w:val="22"/>
                <w:lang w:eastAsia="ja-JP"/>
              </w:rPr>
              <w:tab/>
            </w:r>
            <w:r w:rsidRPr="00017964">
              <w:rPr>
                <w:rStyle w:val="Hyperlink"/>
                <w:noProof/>
              </w:rPr>
              <w:t>&lt;Admin&gt; Get the list of feedbacks</w:t>
            </w:r>
            <w:r>
              <w:rPr>
                <w:noProof/>
                <w:webHidden/>
              </w:rPr>
              <w:tab/>
            </w:r>
            <w:r>
              <w:rPr>
                <w:noProof/>
                <w:webHidden/>
              </w:rPr>
              <w:fldChar w:fldCharType="begin"/>
            </w:r>
            <w:r>
              <w:rPr>
                <w:noProof/>
                <w:webHidden/>
              </w:rPr>
              <w:instrText xml:space="preserve"> PAGEREF _Toc77162717 \h </w:instrText>
            </w:r>
            <w:r>
              <w:rPr>
                <w:noProof/>
                <w:webHidden/>
              </w:rPr>
            </w:r>
            <w:r>
              <w:rPr>
                <w:noProof/>
                <w:webHidden/>
              </w:rPr>
              <w:fldChar w:fldCharType="separate"/>
            </w:r>
            <w:r>
              <w:rPr>
                <w:noProof/>
                <w:webHidden/>
              </w:rPr>
              <w:t>26</w:t>
            </w:r>
            <w:r>
              <w:rPr>
                <w:noProof/>
                <w:webHidden/>
              </w:rPr>
              <w:fldChar w:fldCharType="end"/>
            </w:r>
          </w:hyperlink>
        </w:p>
        <w:p w14:paraId="7592565D" w14:textId="2F7C1C41" w:rsidR="00D10EE2" w:rsidRDefault="00D10EE2">
          <w:pPr>
            <w:pStyle w:val="TOC2"/>
            <w:rPr>
              <w:rFonts w:asciiTheme="minorHAnsi" w:eastAsiaTheme="minorEastAsia" w:hAnsiTheme="minorHAnsi" w:cstheme="minorBidi"/>
              <w:noProof/>
              <w:sz w:val="22"/>
              <w:szCs w:val="22"/>
              <w:lang w:eastAsia="ja-JP"/>
            </w:rPr>
          </w:pPr>
          <w:hyperlink w:anchor="_Toc77162718" w:history="1">
            <w:r w:rsidRPr="00017964">
              <w:rPr>
                <w:rStyle w:val="Hyperlink"/>
                <w:noProof/>
              </w:rPr>
              <w:t>3.12</w:t>
            </w:r>
            <w:r>
              <w:rPr>
                <w:rFonts w:asciiTheme="minorHAnsi" w:eastAsiaTheme="minorEastAsia" w:hAnsiTheme="minorHAnsi" w:cstheme="minorBidi"/>
                <w:noProof/>
                <w:sz w:val="22"/>
                <w:szCs w:val="22"/>
                <w:lang w:eastAsia="ja-JP"/>
              </w:rPr>
              <w:tab/>
            </w:r>
            <w:r w:rsidRPr="00017964">
              <w:rPr>
                <w:rStyle w:val="Hyperlink"/>
                <w:noProof/>
              </w:rPr>
              <w:t>&lt;Admin&gt; Search a feedback</w:t>
            </w:r>
            <w:r>
              <w:rPr>
                <w:noProof/>
                <w:webHidden/>
              </w:rPr>
              <w:tab/>
            </w:r>
            <w:r>
              <w:rPr>
                <w:noProof/>
                <w:webHidden/>
              </w:rPr>
              <w:fldChar w:fldCharType="begin"/>
            </w:r>
            <w:r>
              <w:rPr>
                <w:noProof/>
                <w:webHidden/>
              </w:rPr>
              <w:instrText xml:space="preserve"> PAGEREF _Toc77162718 \h </w:instrText>
            </w:r>
            <w:r>
              <w:rPr>
                <w:noProof/>
                <w:webHidden/>
              </w:rPr>
            </w:r>
            <w:r>
              <w:rPr>
                <w:noProof/>
                <w:webHidden/>
              </w:rPr>
              <w:fldChar w:fldCharType="separate"/>
            </w:r>
            <w:r>
              <w:rPr>
                <w:noProof/>
                <w:webHidden/>
              </w:rPr>
              <w:t>28</w:t>
            </w:r>
            <w:r>
              <w:rPr>
                <w:noProof/>
                <w:webHidden/>
              </w:rPr>
              <w:fldChar w:fldCharType="end"/>
            </w:r>
          </w:hyperlink>
        </w:p>
        <w:p w14:paraId="0A082E4A" w14:textId="4D727739" w:rsidR="00D10EE2" w:rsidRDefault="00D10EE2">
          <w:pPr>
            <w:pStyle w:val="TOC2"/>
            <w:rPr>
              <w:rFonts w:asciiTheme="minorHAnsi" w:eastAsiaTheme="minorEastAsia" w:hAnsiTheme="minorHAnsi" w:cstheme="minorBidi"/>
              <w:noProof/>
              <w:sz w:val="22"/>
              <w:szCs w:val="22"/>
              <w:lang w:eastAsia="ja-JP"/>
            </w:rPr>
          </w:pPr>
          <w:hyperlink w:anchor="_Toc77162719" w:history="1">
            <w:r w:rsidRPr="00017964">
              <w:rPr>
                <w:rStyle w:val="Hyperlink"/>
                <w:noProof/>
              </w:rPr>
              <w:t>3.13</w:t>
            </w:r>
            <w:r>
              <w:rPr>
                <w:rFonts w:asciiTheme="minorHAnsi" w:eastAsiaTheme="minorEastAsia" w:hAnsiTheme="minorHAnsi" w:cstheme="minorBidi"/>
                <w:noProof/>
                <w:sz w:val="22"/>
                <w:szCs w:val="22"/>
                <w:lang w:eastAsia="ja-JP"/>
              </w:rPr>
              <w:tab/>
            </w:r>
            <w:r w:rsidRPr="00017964">
              <w:rPr>
                <w:rStyle w:val="Hyperlink"/>
                <w:noProof/>
              </w:rPr>
              <w:t>&lt;Admin&gt; View a feedback</w:t>
            </w:r>
            <w:r>
              <w:rPr>
                <w:noProof/>
                <w:webHidden/>
              </w:rPr>
              <w:tab/>
            </w:r>
            <w:r>
              <w:rPr>
                <w:noProof/>
                <w:webHidden/>
              </w:rPr>
              <w:fldChar w:fldCharType="begin"/>
            </w:r>
            <w:r>
              <w:rPr>
                <w:noProof/>
                <w:webHidden/>
              </w:rPr>
              <w:instrText xml:space="preserve"> PAGEREF _Toc77162719 \h </w:instrText>
            </w:r>
            <w:r>
              <w:rPr>
                <w:noProof/>
                <w:webHidden/>
              </w:rPr>
            </w:r>
            <w:r>
              <w:rPr>
                <w:noProof/>
                <w:webHidden/>
              </w:rPr>
              <w:fldChar w:fldCharType="separate"/>
            </w:r>
            <w:r>
              <w:rPr>
                <w:noProof/>
                <w:webHidden/>
              </w:rPr>
              <w:t>30</w:t>
            </w:r>
            <w:r>
              <w:rPr>
                <w:noProof/>
                <w:webHidden/>
              </w:rPr>
              <w:fldChar w:fldCharType="end"/>
            </w:r>
          </w:hyperlink>
        </w:p>
        <w:p w14:paraId="76E49423" w14:textId="56A6EBBA" w:rsidR="00D10EE2" w:rsidRDefault="00D10EE2">
          <w:pPr>
            <w:pStyle w:val="TOC2"/>
            <w:rPr>
              <w:rFonts w:asciiTheme="minorHAnsi" w:eastAsiaTheme="minorEastAsia" w:hAnsiTheme="minorHAnsi" w:cstheme="minorBidi"/>
              <w:noProof/>
              <w:sz w:val="22"/>
              <w:szCs w:val="22"/>
              <w:lang w:eastAsia="ja-JP"/>
            </w:rPr>
          </w:pPr>
          <w:hyperlink w:anchor="_Toc77162720" w:history="1">
            <w:r w:rsidRPr="00017964">
              <w:rPr>
                <w:rStyle w:val="Hyperlink"/>
                <w:noProof/>
              </w:rPr>
              <w:t>3.14</w:t>
            </w:r>
            <w:r>
              <w:rPr>
                <w:rFonts w:asciiTheme="minorHAnsi" w:eastAsiaTheme="minorEastAsia" w:hAnsiTheme="minorHAnsi" w:cstheme="minorBidi"/>
                <w:noProof/>
                <w:sz w:val="22"/>
                <w:szCs w:val="22"/>
                <w:lang w:eastAsia="ja-JP"/>
              </w:rPr>
              <w:tab/>
            </w:r>
            <w:r w:rsidRPr="00017964">
              <w:rPr>
                <w:rStyle w:val="Hyperlink"/>
                <w:noProof/>
              </w:rPr>
              <w:t>&lt;Admin&gt; Disable an user</w:t>
            </w:r>
            <w:r>
              <w:rPr>
                <w:noProof/>
                <w:webHidden/>
              </w:rPr>
              <w:tab/>
            </w:r>
            <w:r>
              <w:rPr>
                <w:noProof/>
                <w:webHidden/>
              </w:rPr>
              <w:fldChar w:fldCharType="begin"/>
            </w:r>
            <w:r>
              <w:rPr>
                <w:noProof/>
                <w:webHidden/>
              </w:rPr>
              <w:instrText xml:space="preserve"> PAGEREF _Toc77162720 \h </w:instrText>
            </w:r>
            <w:r>
              <w:rPr>
                <w:noProof/>
                <w:webHidden/>
              </w:rPr>
            </w:r>
            <w:r>
              <w:rPr>
                <w:noProof/>
                <w:webHidden/>
              </w:rPr>
              <w:fldChar w:fldCharType="separate"/>
            </w:r>
            <w:r>
              <w:rPr>
                <w:noProof/>
                <w:webHidden/>
              </w:rPr>
              <w:t>32</w:t>
            </w:r>
            <w:r>
              <w:rPr>
                <w:noProof/>
                <w:webHidden/>
              </w:rPr>
              <w:fldChar w:fldCharType="end"/>
            </w:r>
          </w:hyperlink>
        </w:p>
        <w:p w14:paraId="3A13F8F4" w14:textId="6F77B004" w:rsidR="00D10EE2" w:rsidRDefault="00D10EE2">
          <w:pPr>
            <w:pStyle w:val="TOC2"/>
            <w:rPr>
              <w:rFonts w:asciiTheme="minorHAnsi" w:eastAsiaTheme="minorEastAsia" w:hAnsiTheme="minorHAnsi" w:cstheme="minorBidi"/>
              <w:noProof/>
              <w:sz w:val="22"/>
              <w:szCs w:val="22"/>
              <w:lang w:eastAsia="ja-JP"/>
            </w:rPr>
          </w:pPr>
          <w:hyperlink w:anchor="_Toc77162721" w:history="1">
            <w:r w:rsidRPr="00017964">
              <w:rPr>
                <w:rStyle w:val="Hyperlink"/>
                <w:noProof/>
              </w:rPr>
              <w:t>3.15</w:t>
            </w:r>
            <w:r>
              <w:rPr>
                <w:rFonts w:asciiTheme="minorHAnsi" w:eastAsiaTheme="minorEastAsia" w:hAnsiTheme="minorHAnsi" w:cstheme="minorBidi"/>
                <w:noProof/>
                <w:sz w:val="22"/>
                <w:szCs w:val="22"/>
                <w:lang w:eastAsia="ja-JP"/>
              </w:rPr>
              <w:tab/>
            </w:r>
            <w:r w:rsidRPr="00017964">
              <w:rPr>
                <w:rStyle w:val="Hyperlink"/>
                <w:noProof/>
              </w:rPr>
              <w:t>&lt;Admin&gt; View DAY HUI detail</w:t>
            </w:r>
            <w:r>
              <w:rPr>
                <w:noProof/>
                <w:webHidden/>
              </w:rPr>
              <w:tab/>
            </w:r>
            <w:r>
              <w:rPr>
                <w:noProof/>
                <w:webHidden/>
              </w:rPr>
              <w:fldChar w:fldCharType="begin"/>
            </w:r>
            <w:r>
              <w:rPr>
                <w:noProof/>
                <w:webHidden/>
              </w:rPr>
              <w:instrText xml:space="preserve"> PAGEREF _Toc77162721 \h </w:instrText>
            </w:r>
            <w:r>
              <w:rPr>
                <w:noProof/>
                <w:webHidden/>
              </w:rPr>
            </w:r>
            <w:r>
              <w:rPr>
                <w:noProof/>
                <w:webHidden/>
              </w:rPr>
              <w:fldChar w:fldCharType="separate"/>
            </w:r>
            <w:r>
              <w:rPr>
                <w:noProof/>
                <w:webHidden/>
              </w:rPr>
              <w:t>34</w:t>
            </w:r>
            <w:r>
              <w:rPr>
                <w:noProof/>
                <w:webHidden/>
              </w:rPr>
              <w:fldChar w:fldCharType="end"/>
            </w:r>
          </w:hyperlink>
        </w:p>
        <w:p w14:paraId="2B427465" w14:textId="74026BF1" w:rsidR="00D10EE2" w:rsidRDefault="00D10EE2">
          <w:pPr>
            <w:pStyle w:val="TOC2"/>
            <w:rPr>
              <w:rFonts w:asciiTheme="minorHAnsi" w:eastAsiaTheme="minorEastAsia" w:hAnsiTheme="minorHAnsi" w:cstheme="minorBidi"/>
              <w:noProof/>
              <w:sz w:val="22"/>
              <w:szCs w:val="22"/>
              <w:lang w:eastAsia="ja-JP"/>
            </w:rPr>
          </w:pPr>
          <w:hyperlink w:anchor="_Toc77162722" w:history="1">
            <w:r w:rsidRPr="00017964">
              <w:rPr>
                <w:rStyle w:val="Hyperlink"/>
                <w:noProof/>
              </w:rPr>
              <w:t>3.16</w:t>
            </w:r>
            <w:r>
              <w:rPr>
                <w:rFonts w:asciiTheme="minorHAnsi" w:eastAsiaTheme="minorEastAsia" w:hAnsiTheme="minorHAnsi" w:cstheme="minorBidi"/>
                <w:noProof/>
                <w:sz w:val="22"/>
                <w:szCs w:val="22"/>
                <w:lang w:eastAsia="ja-JP"/>
              </w:rPr>
              <w:tab/>
            </w:r>
            <w:r w:rsidRPr="00017964">
              <w:rPr>
                <w:rStyle w:val="Hyperlink"/>
                <w:noProof/>
              </w:rPr>
              <w:t>&lt;HUI manager&gt; Create a DAY HUI</w:t>
            </w:r>
            <w:r>
              <w:rPr>
                <w:noProof/>
                <w:webHidden/>
              </w:rPr>
              <w:tab/>
            </w:r>
            <w:r>
              <w:rPr>
                <w:noProof/>
                <w:webHidden/>
              </w:rPr>
              <w:fldChar w:fldCharType="begin"/>
            </w:r>
            <w:r>
              <w:rPr>
                <w:noProof/>
                <w:webHidden/>
              </w:rPr>
              <w:instrText xml:space="preserve"> PAGEREF _Toc77162722 \h </w:instrText>
            </w:r>
            <w:r>
              <w:rPr>
                <w:noProof/>
                <w:webHidden/>
              </w:rPr>
            </w:r>
            <w:r>
              <w:rPr>
                <w:noProof/>
                <w:webHidden/>
              </w:rPr>
              <w:fldChar w:fldCharType="separate"/>
            </w:r>
            <w:r>
              <w:rPr>
                <w:noProof/>
                <w:webHidden/>
              </w:rPr>
              <w:t>36</w:t>
            </w:r>
            <w:r>
              <w:rPr>
                <w:noProof/>
                <w:webHidden/>
              </w:rPr>
              <w:fldChar w:fldCharType="end"/>
            </w:r>
          </w:hyperlink>
        </w:p>
        <w:p w14:paraId="2F7812AC" w14:textId="4E03D750" w:rsidR="00D10EE2" w:rsidRDefault="00D10EE2">
          <w:pPr>
            <w:pStyle w:val="TOC2"/>
            <w:rPr>
              <w:rFonts w:asciiTheme="minorHAnsi" w:eastAsiaTheme="minorEastAsia" w:hAnsiTheme="minorHAnsi" w:cstheme="minorBidi"/>
              <w:noProof/>
              <w:sz w:val="22"/>
              <w:szCs w:val="22"/>
              <w:lang w:eastAsia="ja-JP"/>
            </w:rPr>
          </w:pPr>
          <w:hyperlink w:anchor="_Toc77162723" w:history="1">
            <w:r w:rsidRPr="00017964">
              <w:rPr>
                <w:rStyle w:val="Hyperlink"/>
                <w:noProof/>
              </w:rPr>
              <w:t>3.17</w:t>
            </w:r>
            <w:r>
              <w:rPr>
                <w:rFonts w:asciiTheme="minorHAnsi" w:eastAsiaTheme="minorEastAsia" w:hAnsiTheme="minorHAnsi" w:cstheme="minorBidi"/>
                <w:noProof/>
                <w:sz w:val="22"/>
                <w:szCs w:val="22"/>
                <w:lang w:eastAsia="ja-JP"/>
              </w:rPr>
              <w:tab/>
            </w:r>
            <w:r w:rsidRPr="00017964">
              <w:rPr>
                <w:rStyle w:val="Hyperlink"/>
                <w:noProof/>
              </w:rPr>
              <w:t>&lt;HUI manager&gt; Search a DAY HUI manager created</w:t>
            </w:r>
            <w:r>
              <w:rPr>
                <w:noProof/>
                <w:webHidden/>
              </w:rPr>
              <w:tab/>
            </w:r>
            <w:r>
              <w:rPr>
                <w:noProof/>
                <w:webHidden/>
              </w:rPr>
              <w:fldChar w:fldCharType="begin"/>
            </w:r>
            <w:r>
              <w:rPr>
                <w:noProof/>
                <w:webHidden/>
              </w:rPr>
              <w:instrText xml:space="preserve"> PAGEREF _Toc77162723 \h </w:instrText>
            </w:r>
            <w:r>
              <w:rPr>
                <w:noProof/>
                <w:webHidden/>
              </w:rPr>
            </w:r>
            <w:r>
              <w:rPr>
                <w:noProof/>
                <w:webHidden/>
              </w:rPr>
              <w:fldChar w:fldCharType="separate"/>
            </w:r>
            <w:r>
              <w:rPr>
                <w:noProof/>
                <w:webHidden/>
              </w:rPr>
              <w:t>38</w:t>
            </w:r>
            <w:r>
              <w:rPr>
                <w:noProof/>
                <w:webHidden/>
              </w:rPr>
              <w:fldChar w:fldCharType="end"/>
            </w:r>
          </w:hyperlink>
        </w:p>
        <w:p w14:paraId="2C710B01" w14:textId="6E58C640" w:rsidR="00D10EE2" w:rsidRDefault="00D10EE2">
          <w:pPr>
            <w:pStyle w:val="TOC2"/>
            <w:rPr>
              <w:rFonts w:asciiTheme="minorHAnsi" w:eastAsiaTheme="minorEastAsia" w:hAnsiTheme="minorHAnsi" w:cstheme="minorBidi"/>
              <w:noProof/>
              <w:sz w:val="22"/>
              <w:szCs w:val="22"/>
              <w:lang w:eastAsia="ja-JP"/>
            </w:rPr>
          </w:pPr>
          <w:hyperlink w:anchor="_Toc77162724" w:history="1">
            <w:r w:rsidRPr="00017964">
              <w:rPr>
                <w:rStyle w:val="Hyperlink"/>
                <w:noProof/>
              </w:rPr>
              <w:t>3.18</w:t>
            </w:r>
            <w:r>
              <w:rPr>
                <w:rFonts w:asciiTheme="minorHAnsi" w:eastAsiaTheme="minorEastAsia" w:hAnsiTheme="minorHAnsi" w:cstheme="minorBidi"/>
                <w:noProof/>
                <w:sz w:val="22"/>
                <w:szCs w:val="22"/>
                <w:lang w:eastAsia="ja-JP"/>
              </w:rPr>
              <w:tab/>
            </w:r>
            <w:r w:rsidRPr="00017964">
              <w:rPr>
                <w:rStyle w:val="Hyperlink"/>
                <w:noProof/>
              </w:rPr>
              <w:t>&lt;HUI manager&gt; Get the list of DAY HUI</w:t>
            </w:r>
            <w:r>
              <w:rPr>
                <w:noProof/>
                <w:webHidden/>
              </w:rPr>
              <w:tab/>
            </w:r>
            <w:r>
              <w:rPr>
                <w:noProof/>
                <w:webHidden/>
              </w:rPr>
              <w:fldChar w:fldCharType="begin"/>
            </w:r>
            <w:r>
              <w:rPr>
                <w:noProof/>
                <w:webHidden/>
              </w:rPr>
              <w:instrText xml:space="preserve"> PAGEREF _Toc77162724 \h </w:instrText>
            </w:r>
            <w:r>
              <w:rPr>
                <w:noProof/>
                <w:webHidden/>
              </w:rPr>
            </w:r>
            <w:r>
              <w:rPr>
                <w:noProof/>
                <w:webHidden/>
              </w:rPr>
              <w:fldChar w:fldCharType="separate"/>
            </w:r>
            <w:r>
              <w:rPr>
                <w:noProof/>
                <w:webHidden/>
              </w:rPr>
              <w:t>41</w:t>
            </w:r>
            <w:r>
              <w:rPr>
                <w:noProof/>
                <w:webHidden/>
              </w:rPr>
              <w:fldChar w:fldCharType="end"/>
            </w:r>
          </w:hyperlink>
        </w:p>
        <w:p w14:paraId="07BFF9E3" w14:textId="476A8848" w:rsidR="00D10EE2" w:rsidRDefault="00D10EE2">
          <w:pPr>
            <w:pStyle w:val="TOC2"/>
            <w:rPr>
              <w:rFonts w:asciiTheme="minorHAnsi" w:eastAsiaTheme="minorEastAsia" w:hAnsiTheme="minorHAnsi" w:cstheme="minorBidi"/>
              <w:noProof/>
              <w:sz w:val="22"/>
              <w:szCs w:val="22"/>
              <w:lang w:eastAsia="ja-JP"/>
            </w:rPr>
          </w:pPr>
          <w:hyperlink w:anchor="_Toc77162725" w:history="1">
            <w:r w:rsidRPr="00017964">
              <w:rPr>
                <w:rStyle w:val="Hyperlink"/>
                <w:noProof/>
              </w:rPr>
              <w:t>3.19</w:t>
            </w:r>
            <w:r>
              <w:rPr>
                <w:rFonts w:asciiTheme="minorHAnsi" w:eastAsiaTheme="minorEastAsia" w:hAnsiTheme="minorHAnsi" w:cstheme="minorBidi"/>
                <w:noProof/>
                <w:sz w:val="22"/>
                <w:szCs w:val="22"/>
                <w:lang w:eastAsia="ja-JP"/>
              </w:rPr>
              <w:tab/>
            </w:r>
            <w:r w:rsidRPr="00017964">
              <w:rPr>
                <w:rStyle w:val="Hyperlink"/>
                <w:noProof/>
              </w:rPr>
              <w:t>&lt;HUI manager&gt;  Get the list of members want to join</w:t>
            </w:r>
            <w:r>
              <w:rPr>
                <w:noProof/>
                <w:webHidden/>
              </w:rPr>
              <w:tab/>
            </w:r>
            <w:r>
              <w:rPr>
                <w:noProof/>
                <w:webHidden/>
              </w:rPr>
              <w:fldChar w:fldCharType="begin"/>
            </w:r>
            <w:r>
              <w:rPr>
                <w:noProof/>
                <w:webHidden/>
              </w:rPr>
              <w:instrText xml:space="preserve"> PAGEREF _Toc77162725 \h </w:instrText>
            </w:r>
            <w:r>
              <w:rPr>
                <w:noProof/>
                <w:webHidden/>
              </w:rPr>
            </w:r>
            <w:r>
              <w:rPr>
                <w:noProof/>
                <w:webHidden/>
              </w:rPr>
              <w:fldChar w:fldCharType="separate"/>
            </w:r>
            <w:r>
              <w:rPr>
                <w:noProof/>
                <w:webHidden/>
              </w:rPr>
              <w:t>42</w:t>
            </w:r>
            <w:r>
              <w:rPr>
                <w:noProof/>
                <w:webHidden/>
              </w:rPr>
              <w:fldChar w:fldCharType="end"/>
            </w:r>
          </w:hyperlink>
        </w:p>
        <w:p w14:paraId="6AE228BE" w14:textId="67BBD388" w:rsidR="00D10EE2" w:rsidRDefault="00D10EE2">
          <w:pPr>
            <w:pStyle w:val="TOC2"/>
            <w:rPr>
              <w:rFonts w:asciiTheme="minorHAnsi" w:eastAsiaTheme="minorEastAsia" w:hAnsiTheme="minorHAnsi" w:cstheme="minorBidi"/>
              <w:noProof/>
              <w:sz w:val="22"/>
              <w:szCs w:val="22"/>
              <w:lang w:eastAsia="ja-JP"/>
            </w:rPr>
          </w:pPr>
          <w:hyperlink w:anchor="_Toc77162726" w:history="1">
            <w:r w:rsidRPr="00017964">
              <w:rPr>
                <w:rStyle w:val="Hyperlink"/>
                <w:noProof/>
              </w:rPr>
              <w:t>3.20</w:t>
            </w:r>
            <w:r>
              <w:rPr>
                <w:rFonts w:asciiTheme="minorHAnsi" w:eastAsiaTheme="minorEastAsia" w:hAnsiTheme="minorHAnsi" w:cstheme="minorBidi"/>
                <w:noProof/>
                <w:sz w:val="22"/>
                <w:szCs w:val="22"/>
                <w:lang w:eastAsia="ja-JP"/>
              </w:rPr>
              <w:tab/>
            </w:r>
            <w:r w:rsidRPr="00017964">
              <w:rPr>
                <w:rStyle w:val="Hyperlink"/>
                <w:noProof/>
              </w:rPr>
              <w:t>&lt;HUI manager&gt; View information of member</w:t>
            </w:r>
            <w:r>
              <w:rPr>
                <w:noProof/>
                <w:webHidden/>
              </w:rPr>
              <w:tab/>
            </w:r>
            <w:r>
              <w:rPr>
                <w:noProof/>
                <w:webHidden/>
              </w:rPr>
              <w:fldChar w:fldCharType="begin"/>
            </w:r>
            <w:r>
              <w:rPr>
                <w:noProof/>
                <w:webHidden/>
              </w:rPr>
              <w:instrText xml:space="preserve"> PAGEREF _Toc77162726 \h </w:instrText>
            </w:r>
            <w:r>
              <w:rPr>
                <w:noProof/>
                <w:webHidden/>
              </w:rPr>
            </w:r>
            <w:r>
              <w:rPr>
                <w:noProof/>
                <w:webHidden/>
              </w:rPr>
              <w:fldChar w:fldCharType="separate"/>
            </w:r>
            <w:r>
              <w:rPr>
                <w:noProof/>
                <w:webHidden/>
              </w:rPr>
              <w:t>44</w:t>
            </w:r>
            <w:r>
              <w:rPr>
                <w:noProof/>
                <w:webHidden/>
              </w:rPr>
              <w:fldChar w:fldCharType="end"/>
            </w:r>
          </w:hyperlink>
        </w:p>
        <w:p w14:paraId="0141F278" w14:textId="1CCF05A7" w:rsidR="00D10EE2" w:rsidRDefault="00D10EE2">
          <w:pPr>
            <w:pStyle w:val="TOC2"/>
            <w:rPr>
              <w:rFonts w:asciiTheme="minorHAnsi" w:eastAsiaTheme="minorEastAsia" w:hAnsiTheme="minorHAnsi" w:cstheme="minorBidi"/>
              <w:noProof/>
              <w:sz w:val="22"/>
              <w:szCs w:val="22"/>
              <w:lang w:eastAsia="ja-JP"/>
            </w:rPr>
          </w:pPr>
          <w:hyperlink w:anchor="_Toc77162727" w:history="1">
            <w:r w:rsidRPr="00017964">
              <w:rPr>
                <w:rStyle w:val="Hyperlink"/>
                <w:noProof/>
              </w:rPr>
              <w:t>3.21</w:t>
            </w:r>
            <w:r>
              <w:rPr>
                <w:rFonts w:asciiTheme="minorHAnsi" w:eastAsiaTheme="minorEastAsia" w:hAnsiTheme="minorHAnsi" w:cstheme="minorBidi"/>
                <w:noProof/>
                <w:sz w:val="22"/>
                <w:szCs w:val="22"/>
                <w:lang w:eastAsia="ja-JP"/>
              </w:rPr>
              <w:tab/>
            </w:r>
            <w:r w:rsidRPr="00017964">
              <w:rPr>
                <w:rStyle w:val="Hyperlink"/>
                <w:noProof/>
              </w:rPr>
              <w:t>&lt;HUI manager&gt; Approve member to DAY HUI</w:t>
            </w:r>
            <w:r>
              <w:rPr>
                <w:noProof/>
                <w:webHidden/>
              </w:rPr>
              <w:tab/>
            </w:r>
            <w:r>
              <w:rPr>
                <w:noProof/>
                <w:webHidden/>
              </w:rPr>
              <w:fldChar w:fldCharType="begin"/>
            </w:r>
            <w:r>
              <w:rPr>
                <w:noProof/>
                <w:webHidden/>
              </w:rPr>
              <w:instrText xml:space="preserve"> PAGEREF _Toc77162727 \h </w:instrText>
            </w:r>
            <w:r>
              <w:rPr>
                <w:noProof/>
                <w:webHidden/>
              </w:rPr>
            </w:r>
            <w:r>
              <w:rPr>
                <w:noProof/>
                <w:webHidden/>
              </w:rPr>
              <w:fldChar w:fldCharType="separate"/>
            </w:r>
            <w:r>
              <w:rPr>
                <w:noProof/>
                <w:webHidden/>
              </w:rPr>
              <w:t>46</w:t>
            </w:r>
            <w:r>
              <w:rPr>
                <w:noProof/>
                <w:webHidden/>
              </w:rPr>
              <w:fldChar w:fldCharType="end"/>
            </w:r>
          </w:hyperlink>
        </w:p>
        <w:p w14:paraId="59FF995E" w14:textId="2B730FF4" w:rsidR="00D10EE2" w:rsidRDefault="00D10EE2">
          <w:pPr>
            <w:pStyle w:val="TOC2"/>
            <w:rPr>
              <w:rFonts w:asciiTheme="minorHAnsi" w:eastAsiaTheme="minorEastAsia" w:hAnsiTheme="minorHAnsi" w:cstheme="minorBidi"/>
              <w:noProof/>
              <w:sz w:val="22"/>
              <w:szCs w:val="22"/>
              <w:lang w:eastAsia="ja-JP"/>
            </w:rPr>
          </w:pPr>
          <w:hyperlink w:anchor="_Toc77162728" w:history="1">
            <w:r w:rsidRPr="00017964">
              <w:rPr>
                <w:rStyle w:val="Hyperlink"/>
                <w:noProof/>
              </w:rPr>
              <w:t>3.22</w:t>
            </w:r>
            <w:r>
              <w:rPr>
                <w:rFonts w:asciiTheme="minorHAnsi" w:eastAsiaTheme="minorEastAsia" w:hAnsiTheme="minorHAnsi" w:cstheme="minorBidi"/>
                <w:noProof/>
                <w:sz w:val="22"/>
                <w:szCs w:val="22"/>
                <w:lang w:eastAsia="ja-JP"/>
              </w:rPr>
              <w:tab/>
            </w:r>
            <w:r w:rsidRPr="00017964">
              <w:rPr>
                <w:rStyle w:val="Hyperlink"/>
                <w:noProof/>
              </w:rPr>
              <w:t>&lt;HUI manager&gt; Disapprove member</w:t>
            </w:r>
            <w:r>
              <w:rPr>
                <w:noProof/>
                <w:webHidden/>
              </w:rPr>
              <w:tab/>
            </w:r>
            <w:r>
              <w:rPr>
                <w:noProof/>
                <w:webHidden/>
              </w:rPr>
              <w:fldChar w:fldCharType="begin"/>
            </w:r>
            <w:r>
              <w:rPr>
                <w:noProof/>
                <w:webHidden/>
              </w:rPr>
              <w:instrText xml:space="preserve"> PAGEREF _Toc77162728 \h </w:instrText>
            </w:r>
            <w:r>
              <w:rPr>
                <w:noProof/>
                <w:webHidden/>
              </w:rPr>
            </w:r>
            <w:r>
              <w:rPr>
                <w:noProof/>
                <w:webHidden/>
              </w:rPr>
              <w:fldChar w:fldCharType="separate"/>
            </w:r>
            <w:r>
              <w:rPr>
                <w:noProof/>
                <w:webHidden/>
              </w:rPr>
              <w:t>47</w:t>
            </w:r>
            <w:r>
              <w:rPr>
                <w:noProof/>
                <w:webHidden/>
              </w:rPr>
              <w:fldChar w:fldCharType="end"/>
            </w:r>
          </w:hyperlink>
        </w:p>
        <w:p w14:paraId="3DAB98B2" w14:textId="487743D4" w:rsidR="00D10EE2" w:rsidRDefault="00D10EE2">
          <w:pPr>
            <w:pStyle w:val="TOC2"/>
            <w:rPr>
              <w:rFonts w:asciiTheme="minorHAnsi" w:eastAsiaTheme="minorEastAsia" w:hAnsiTheme="minorHAnsi" w:cstheme="minorBidi"/>
              <w:noProof/>
              <w:sz w:val="22"/>
              <w:szCs w:val="22"/>
              <w:lang w:eastAsia="ja-JP"/>
            </w:rPr>
          </w:pPr>
          <w:hyperlink w:anchor="_Toc77162729" w:history="1">
            <w:r w:rsidRPr="00017964">
              <w:rPr>
                <w:rStyle w:val="Hyperlink"/>
                <w:noProof/>
              </w:rPr>
              <w:t>3.23</w:t>
            </w:r>
            <w:r>
              <w:rPr>
                <w:rFonts w:asciiTheme="minorHAnsi" w:eastAsiaTheme="minorEastAsia" w:hAnsiTheme="minorHAnsi" w:cstheme="minorBidi"/>
                <w:noProof/>
                <w:sz w:val="22"/>
                <w:szCs w:val="22"/>
                <w:lang w:eastAsia="ja-JP"/>
              </w:rPr>
              <w:tab/>
            </w:r>
            <w:r w:rsidRPr="00017964">
              <w:rPr>
                <w:rStyle w:val="Hyperlink"/>
                <w:noProof/>
              </w:rPr>
              <w:t>&lt;HUI manager&gt; View DAY HUI detail</w:t>
            </w:r>
            <w:r>
              <w:rPr>
                <w:noProof/>
                <w:webHidden/>
              </w:rPr>
              <w:tab/>
            </w:r>
            <w:r>
              <w:rPr>
                <w:noProof/>
                <w:webHidden/>
              </w:rPr>
              <w:fldChar w:fldCharType="begin"/>
            </w:r>
            <w:r>
              <w:rPr>
                <w:noProof/>
                <w:webHidden/>
              </w:rPr>
              <w:instrText xml:space="preserve"> PAGEREF _Toc77162729 \h </w:instrText>
            </w:r>
            <w:r>
              <w:rPr>
                <w:noProof/>
                <w:webHidden/>
              </w:rPr>
            </w:r>
            <w:r>
              <w:rPr>
                <w:noProof/>
                <w:webHidden/>
              </w:rPr>
              <w:fldChar w:fldCharType="separate"/>
            </w:r>
            <w:r>
              <w:rPr>
                <w:noProof/>
                <w:webHidden/>
              </w:rPr>
              <w:t>49</w:t>
            </w:r>
            <w:r>
              <w:rPr>
                <w:noProof/>
                <w:webHidden/>
              </w:rPr>
              <w:fldChar w:fldCharType="end"/>
            </w:r>
          </w:hyperlink>
        </w:p>
        <w:p w14:paraId="7B0DB908" w14:textId="3C29D30B" w:rsidR="00D10EE2" w:rsidRDefault="00D10EE2">
          <w:pPr>
            <w:pStyle w:val="TOC2"/>
            <w:rPr>
              <w:rFonts w:asciiTheme="minorHAnsi" w:eastAsiaTheme="minorEastAsia" w:hAnsiTheme="minorHAnsi" w:cstheme="minorBidi"/>
              <w:noProof/>
              <w:sz w:val="22"/>
              <w:szCs w:val="22"/>
              <w:lang w:eastAsia="ja-JP"/>
            </w:rPr>
          </w:pPr>
          <w:hyperlink w:anchor="_Toc77162730" w:history="1">
            <w:r w:rsidRPr="00017964">
              <w:rPr>
                <w:rStyle w:val="Hyperlink"/>
                <w:noProof/>
              </w:rPr>
              <w:t>3.24</w:t>
            </w:r>
            <w:r>
              <w:rPr>
                <w:rFonts w:asciiTheme="minorHAnsi" w:eastAsiaTheme="minorEastAsia" w:hAnsiTheme="minorHAnsi" w:cstheme="minorBidi"/>
                <w:noProof/>
                <w:sz w:val="22"/>
                <w:szCs w:val="22"/>
                <w:lang w:eastAsia="ja-JP"/>
              </w:rPr>
              <w:tab/>
            </w:r>
            <w:r w:rsidRPr="00017964">
              <w:rPr>
                <w:rStyle w:val="Hyperlink"/>
                <w:noProof/>
              </w:rPr>
              <w:t>&lt;HUI manager&gt; Invite member to DAY HUI</w:t>
            </w:r>
            <w:r>
              <w:rPr>
                <w:noProof/>
                <w:webHidden/>
              </w:rPr>
              <w:tab/>
            </w:r>
            <w:r>
              <w:rPr>
                <w:noProof/>
                <w:webHidden/>
              </w:rPr>
              <w:fldChar w:fldCharType="begin"/>
            </w:r>
            <w:r>
              <w:rPr>
                <w:noProof/>
                <w:webHidden/>
              </w:rPr>
              <w:instrText xml:space="preserve"> PAGEREF _Toc77162730 \h </w:instrText>
            </w:r>
            <w:r>
              <w:rPr>
                <w:noProof/>
                <w:webHidden/>
              </w:rPr>
            </w:r>
            <w:r>
              <w:rPr>
                <w:noProof/>
                <w:webHidden/>
              </w:rPr>
              <w:fldChar w:fldCharType="separate"/>
            </w:r>
            <w:r>
              <w:rPr>
                <w:noProof/>
                <w:webHidden/>
              </w:rPr>
              <w:t>51</w:t>
            </w:r>
            <w:r>
              <w:rPr>
                <w:noProof/>
                <w:webHidden/>
              </w:rPr>
              <w:fldChar w:fldCharType="end"/>
            </w:r>
          </w:hyperlink>
        </w:p>
        <w:p w14:paraId="588055FA" w14:textId="6ACA3A51" w:rsidR="00D10EE2" w:rsidRDefault="00D10EE2">
          <w:pPr>
            <w:pStyle w:val="TOC2"/>
            <w:rPr>
              <w:rFonts w:asciiTheme="minorHAnsi" w:eastAsiaTheme="minorEastAsia" w:hAnsiTheme="minorHAnsi" w:cstheme="minorBidi"/>
              <w:noProof/>
              <w:sz w:val="22"/>
              <w:szCs w:val="22"/>
              <w:lang w:eastAsia="ja-JP"/>
            </w:rPr>
          </w:pPr>
          <w:hyperlink w:anchor="_Toc77162731" w:history="1">
            <w:r w:rsidRPr="00017964">
              <w:rPr>
                <w:rStyle w:val="Hyperlink"/>
                <w:noProof/>
              </w:rPr>
              <w:t>3.25</w:t>
            </w:r>
            <w:r>
              <w:rPr>
                <w:rFonts w:asciiTheme="minorHAnsi" w:eastAsiaTheme="minorEastAsia" w:hAnsiTheme="minorHAnsi" w:cstheme="minorBidi"/>
                <w:noProof/>
                <w:sz w:val="22"/>
                <w:szCs w:val="22"/>
                <w:lang w:eastAsia="ja-JP"/>
              </w:rPr>
              <w:tab/>
            </w:r>
            <w:r w:rsidRPr="00017964">
              <w:rPr>
                <w:rStyle w:val="Hyperlink"/>
                <w:noProof/>
              </w:rPr>
              <w:t>&lt;HUI manager&gt; Edit new DAY HUI</w:t>
            </w:r>
            <w:r>
              <w:rPr>
                <w:noProof/>
                <w:webHidden/>
              </w:rPr>
              <w:tab/>
            </w:r>
            <w:r>
              <w:rPr>
                <w:noProof/>
                <w:webHidden/>
              </w:rPr>
              <w:fldChar w:fldCharType="begin"/>
            </w:r>
            <w:r>
              <w:rPr>
                <w:noProof/>
                <w:webHidden/>
              </w:rPr>
              <w:instrText xml:space="preserve"> PAGEREF _Toc77162731 \h </w:instrText>
            </w:r>
            <w:r>
              <w:rPr>
                <w:noProof/>
                <w:webHidden/>
              </w:rPr>
            </w:r>
            <w:r>
              <w:rPr>
                <w:noProof/>
                <w:webHidden/>
              </w:rPr>
              <w:fldChar w:fldCharType="separate"/>
            </w:r>
            <w:r>
              <w:rPr>
                <w:noProof/>
                <w:webHidden/>
              </w:rPr>
              <w:t>53</w:t>
            </w:r>
            <w:r>
              <w:rPr>
                <w:noProof/>
                <w:webHidden/>
              </w:rPr>
              <w:fldChar w:fldCharType="end"/>
            </w:r>
          </w:hyperlink>
        </w:p>
        <w:p w14:paraId="4E6F2B37" w14:textId="573CD0B9" w:rsidR="00D10EE2" w:rsidRDefault="00D10EE2">
          <w:pPr>
            <w:pStyle w:val="TOC2"/>
            <w:rPr>
              <w:rFonts w:asciiTheme="minorHAnsi" w:eastAsiaTheme="minorEastAsia" w:hAnsiTheme="minorHAnsi" w:cstheme="minorBidi"/>
              <w:noProof/>
              <w:sz w:val="22"/>
              <w:szCs w:val="22"/>
              <w:lang w:eastAsia="ja-JP"/>
            </w:rPr>
          </w:pPr>
          <w:hyperlink w:anchor="_Toc77162732" w:history="1">
            <w:r w:rsidRPr="00017964">
              <w:rPr>
                <w:rStyle w:val="Hyperlink"/>
                <w:noProof/>
              </w:rPr>
              <w:t>3.26</w:t>
            </w:r>
            <w:r>
              <w:rPr>
                <w:rFonts w:asciiTheme="minorHAnsi" w:eastAsiaTheme="minorEastAsia" w:hAnsiTheme="minorHAnsi" w:cstheme="minorBidi"/>
                <w:noProof/>
                <w:sz w:val="22"/>
                <w:szCs w:val="22"/>
                <w:lang w:eastAsia="ja-JP"/>
              </w:rPr>
              <w:tab/>
            </w:r>
            <w:r w:rsidRPr="00017964">
              <w:rPr>
                <w:rStyle w:val="Hyperlink"/>
                <w:noProof/>
              </w:rPr>
              <w:t>&lt;HUI manager&gt; View call HUI detail</w:t>
            </w:r>
            <w:r>
              <w:rPr>
                <w:noProof/>
                <w:webHidden/>
              </w:rPr>
              <w:tab/>
            </w:r>
            <w:r>
              <w:rPr>
                <w:noProof/>
                <w:webHidden/>
              </w:rPr>
              <w:fldChar w:fldCharType="begin"/>
            </w:r>
            <w:r>
              <w:rPr>
                <w:noProof/>
                <w:webHidden/>
              </w:rPr>
              <w:instrText xml:space="preserve"> PAGEREF _Toc77162732 \h </w:instrText>
            </w:r>
            <w:r>
              <w:rPr>
                <w:noProof/>
                <w:webHidden/>
              </w:rPr>
            </w:r>
            <w:r>
              <w:rPr>
                <w:noProof/>
                <w:webHidden/>
              </w:rPr>
              <w:fldChar w:fldCharType="separate"/>
            </w:r>
            <w:r>
              <w:rPr>
                <w:noProof/>
                <w:webHidden/>
              </w:rPr>
              <w:t>56</w:t>
            </w:r>
            <w:r>
              <w:rPr>
                <w:noProof/>
                <w:webHidden/>
              </w:rPr>
              <w:fldChar w:fldCharType="end"/>
            </w:r>
          </w:hyperlink>
        </w:p>
        <w:p w14:paraId="19D9BD31" w14:textId="7A3C6243" w:rsidR="00D10EE2" w:rsidRDefault="00D10EE2">
          <w:pPr>
            <w:pStyle w:val="TOC2"/>
            <w:rPr>
              <w:rFonts w:asciiTheme="minorHAnsi" w:eastAsiaTheme="minorEastAsia" w:hAnsiTheme="minorHAnsi" w:cstheme="minorBidi"/>
              <w:noProof/>
              <w:sz w:val="22"/>
              <w:szCs w:val="22"/>
              <w:lang w:eastAsia="ja-JP"/>
            </w:rPr>
          </w:pPr>
          <w:hyperlink w:anchor="_Toc77162733" w:history="1">
            <w:r w:rsidRPr="00017964">
              <w:rPr>
                <w:rStyle w:val="Hyperlink"/>
                <w:noProof/>
              </w:rPr>
              <w:t>3.27</w:t>
            </w:r>
            <w:r>
              <w:rPr>
                <w:rFonts w:asciiTheme="minorHAnsi" w:eastAsiaTheme="minorEastAsia" w:hAnsiTheme="minorHAnsi" w:cstheme="minorBidi"/>
                <w:noProof/>
                <w:sz w:val="22"/>
                <w:szCs w:val="22"/>
                <w:lang w:eastAsia="ja-JP"/>
              </w:rPr>
              <w:tab/>
            </w:r>
            <w:r w:rsidRPr="00017964">
              <w:rPr>
                <w:rStyle w:val="Hyperlink"/>
                <w:noProof/>
              </w:rPr>
              <w:t>&lt;HUI manager&gt;  Approve member borrow HUI</w:t>
            </w:r>
            <w:r>
              <w:rPr>
                <w:noProof/>
                <w:webHidden/>
              </w:rPr>
              <w:tab/>
            </w:r>
            <w:r>
              <w:rPr>
                <w:noProof/>
                <w:webHidden/>
              </w:rPr>
              <w:fldChar w:fldCharType="begin"/>
            </w:r>
            <w:r>
              <w:rPr>
                <w:noProof/>
                <w:webHidden/>
              </w:rPr>
              <w:instrText xml:space="preserve"> PAGEREF _Toc77162733 \h </w:instrText>
            </w:r>
            <w:r>
              <w:rPr>
                <w:noProof/>
                <w:webHidden/>
              </w:rPr>
            </w:r>
            <w:r>
              <w:rPr>
                <w:noProof/>
                <w:webHidden/>
              </w:rPr>
              <w:fldChar w:fldCharType="separate"/>
            </w:r>
            <w:r>
              <w:rPr>
                <w:noProof/>
                <w:webHidden/>
              </w:rPr>
              <w:t>58</w:t>
            </w:r>
            <w:r>
              <w:rPr>
                <w:noProof/>
                <w:webHidden/>
              </w:rPr>
              <w:fldChar w:fldCharType="end"/>
            </w:r>
          </w:hyperlink>
        </w:p>
        <w:p w14:paraId="513BBCF8" w14:textId="055D6BAF" w:rsidR="00D10EE2" w:rsidRDefault="00D10EE2">
          <w:pPr>
            <w:pStyle w:val="TOC2"/>
            <w:rPr>
              <w:rFonts w:asciiTheme="minorHAnsi" w:eastAsiaTheme="minorEastAsia" w:hAnsiTheme="minorHAnsi" w:cstheme="minorBidi"/>
              <w:noProof/>
              <w:sz w:val="22"/>
              <w:szCs w:val="22"/>
              <w:lang w:eastAsia="ja-JP"/>
            </w:rPr>
          </w:pPr>
          <w:hyperlink w:anchor="_Toc77162734" w:history="1">
            <w:r w:rsidRPr="00017964">
              <w:rPr>
                <w:rStyle w:val="Hyperlink"/>
                <w:noProof/>
              </w:rPr>
              <w:t>3.28</w:t>
            </w:r>
            <w:r>
              <w:rPr>
                <w:rFonts w:asciiTheme="minorHAnsi" w:eastAsiaTheme="minorEastAsia" w:hAnsiTheme="minorHAnsi" w:cstheme="minorBidi"/>
                <w:noProof/>
                <w:sz w:val="22"/>
                <w:szCs w:val="22"/>
                <w:lang w:eastAsia="ja-JP"/>
              </w:rPr>
              <w:tab/>
            </w:r>
            <w:r w:rsidRPr="00017964">
              <w:rPr>
                <w:rStyle w:val="Hyperlink"/>
                <w:noProof/>
              </w:rPr>
              <w:t>&lt;HUI manager&gt; Reject member borrow HUI</w:t>
            </w:r>
            <w:r>
              <w:rPr>
                <w:noProof/>
                <w:webHidden/>
              </w:rPr>
              <w:tab/>
            </w:r>
            <w:r>
              <w:rPr>
                <w:noProof/>
                <w:webHidden/>
              </w:rPr>
              <w:fldChar w:fldCharType="begin"/>
            </w:r>
            <w:r>
              <w:rPr>
                <w:noProof/>
                <w:webHidden/>
              </w:rPr>
              <w:instrText xml:space="preserve"> PAGEREF _Toc77162734 \h </w:instrText>
            </w:r>
            <w:r>
              <w:rPr>
                <w:noProof/>
                <w:webHidden/>
              </w:rPr>
            </w:r>
            <w:r>
              <w:rPr>
                <w:noProof/>
                <w:webHidden/>
              </w:rPr>
              <w:fldChar w:fldCharType="separate"/>
            </w:r>
            <w:r>
              <w:rPr>
                <w:noProof/>
                <w:webHidden/>
              </w:rPr>
              <w:t>60</w:t>
            </w:r>
            <w:r>
              <w:rPr>
                <w:noProof/>
                <w:webHidden/>
              </w:rPr>
              <w:fldChar w:fldCharType="end"/>
            </w:r>
          </w:hyperlink>
        </w:p>
        <w:p w14:paraId="7BCD4A76" w14:textId="200B1335" w:rsidR="00D10EE2" w:rsidRDefault="00D10EE2">
          <w:pPr>
            <w:pStyle w:val="TOC2"/>
            <w:rPr>
              <w:rFonts w:asciiTheme="minorHAnsi" w:eastAsiaTheme="minorEastAsia" w:hAnsiTheme="minorHAnsi" w:cstheme="minorBidi"/>
              <w:noProof/>
              <w:sz w:val="22"/>
              <w:szCs w:val="22"/>
              <w:lang w:eastAsia="ja-JP"/>
            </w:rPr>
          </w:pPr>
          <w:hyperlink w:anchor="_Toc77162735" w:history="1">
            <w:r w:rsidRPr="00017964">
              <w:rPr>
                <w:rStyle w:val="Hyperlink"/>
                <w:noProof/>
              </w:rPr>
              <w:t>3.29</w:t>
            </w:r>
            <w:r>
              <w:rPr>
                <w:rFonts w:asciiTheme="minorHAnsi" w:eastAsiaTheme="minorEastAsia" w:hAnsiTheme="minorHAnsi" w:cstheme="minorBidi"/>
                <w:noProof/>
                <w:sz w:val="22"/>
                <w:szCs w:val="22"/>
                <w:lang w:eastAsia="ja-JP"/>
              </w:rPr>
              <w:tab/>
            </w:r>
            <w:r w:rsidRPr="00017964">
              <w:rPr>
                <w:rStyle w:val="Hyperlink"/>
                <w:noProof/>
              </w:rPr>
              <w:t>&lt;HUI manager&gt; View others profile</w:t>
            </w:r>
            <w:r>
              <w:rPr>
                <w:noProof/>
                <w:webHidden/>
              </w:rPr>
              <w:tab/>
            </w:r>
            <w:r>
              <w:rPr>
                <w:noProof/>
                <w:webHidden/>
              </w:rPr>
              <w:fldChar w:fldCharType="begin"/>
            </w:r>
            <w:r>
              <w:rPr>
                <w:noProof/>
                <w:webHidden/>
              </w:rPr>
              <w:instrText xml:space="preserve"> PAGEREF _Toc77162735 \h </w:instrText>
            </w:r>
            <w:r>
              <w:rPr>
                <w:noProof/>
                <w:webHidden/>
              </w:rPr>
            </w:r>
            <w:r>
              <w:rPr>
                <w:noProof/>
                <w:webHidden/>
              </w:rPr>
              <w:fldChar w:fldCharType="separate"/>
            </w:r>
            <w:r>
              <w:rPr>
                <w:noProof/>
                <w:webHidden/>
              </w:rPr>
              <w:t>62</w:t>
            </w:r>
            <w:r>
              <w:rPr>
                <w:noProof/>
                <w:webHidden/>
              </w:rPr>
              <w:fldChar w:fldCharType="end"/>
            </w:r>
          </w:hyperlink>
        </w:p>
        <w:p w14:paraId="0DAE7EF1" w14:textId="400B6EC2" w:rsidR="00D10EE2" w:rsidRDefault="00D10EE2">
          <w:pPr>
            <w:pStyle w:val="TOC2"/>
            <w:rPr>
              <w:rFonts w:asciiTheme="minorHAnsi" w:eastAsiaTheme="minorEastAsia" w:hAnsiTheme="minorHAnsi" w:cstheme="minorBidi"/>
              <w:noProof/>
              <w:sz w:val="22"/>
              <w:szCs w:val="22"/>
              <w:lang w:eastAsia="ja-JP"/>
            </w:rPr>
          </w:pPr>
          <w:hyperlink w:anchor="_Toc77162736" w:history="1">
            <w:r w:rsidRPr="00017964">
              <w:rPr>
                <w:rStyle w:val="Hyperlink"/>
                <w:noProof/>
              </w:rPr>
              <w:t>3.30</w:t>
            </w:r>
            <w:r>
              <w:rPr>
                <w:rFonts w:asciiTheme="minorHAnsi" w:eastAsiaTheme="minorEastAsia" w:hAnsiTheme="minorHAnsi" w:cstheme="minorBidi"/>
                <w:noProof/>
                <w:sz w:val="22"/>
                <w:szCs w:val="22"/>
                <w:lang w:eastAsia="ja-JP"/>
              </w:rPr>
              <w:tab/>
            </w:r>
            <w:r w:rsidRPr="00017964">
              <w:rPr>
                <w:rStyle w:val="Hyperlink"/>
                <w:noProof/>
              </w:rPr>
              <w:t>&lt;HUI manager&gt;  Send feedback</w:t>
            </w:r>
            <w:r>
              <w:rPr>
                <w:noProof/>
                <w:webHidden/>
              </w:rPr>
              <w:tab/>
            </w:r>
            <w:r>
              <w:rPr>
                <w:noProof/>
                <w:webHidden/>
              </w:rPr>
              <w:fldChar w:fldCharType="begin"/>
            </w:r>
            <w:r>
              <w:rPr>
                <w:noProof/>
                <w:webHidden/>
              </w:rPr>
              <w:instrText xml:space="preserve"> PAGEREF _Toc77162736 \h </w:instrText>
            </w:r>
            <w:r>
              <w:rPr>
                <w:noProof/>
                <w:webHidden/>
              </w:rPr>
            </w:r>
            <w:r>
              <w:rPr>
                <w:noProof/>
                <w:webHidden/>
              </w:rPr>
              <w:fldChar w:fldCharType="separate"/>
            </w:r>
            <w:r>
              <w:rPr>
                <w:noProof/>
                <w:webHidden/>
              </w:rPr>
              <w:t>64</w:t>
            </w:r>
            <w:r>
              <w:rPr>
                <w:noProof/>
                <w:webHidden/>
              </w:rPr>
              <w:fldChar w:fldCharType="end"/>
            </w:r>
          </w:hyperlink>
        </w:p>
        <w:p w14:paraId="7A489094" w14:textId="525D9D65" w:rsidR="00D10EE2" w:rsidRDefault="00D10EE2">
          <w:pPr>
            <w:pStyle w:val="TOC2"/>
            <w:rPr>
              <w:rFonts w:asciiTheme="minorHAnsi" w:eastAsiaTheme="minorEastAsia" w:hAnsiTheme="minorHAnsi" w:cstheme="minorBidi"/>
              <w:noProof/>
              <w:sz w:val="22"/>
              <w:szCs w:val="22"/>
              <w:lang w:eastAsia="ja-JP"/>
            </w:rPr>
          </w:pPr>
          <w:hyperlink w:anchor="_Toc77162737" w:history="1">
            <w:r w:rsidRPr="00017964">
              <w:rPr>
                <w:rStyle w:val="Hyperlink"/>
                <w:noProof/>
              </w:rPr>
              <w:t>3.31</w:t>
            </w:r>
            <w:r>
              <w:rPr>
                <w:rFonts w:asciiTheme="minorHAnsi" w:eastAsiaTheme="minorEastAsia" w:hAnsiTheme="minorHAnsi" w:cstheme="minorBidi"/>
                <w:noProof/>
                <w:sz w:val="22"/>
                <w:szCs w:val="22"/>
                <w:lang w:eastAsia="ja-JP"/>
              </w:rPr>
              <w:tab/>
            </w:r>
            <w:r w:rsidRPr="00017964">
              <w:rPr>
                <w:rStyle w:val="Hyperlink"/>
                <w:noProof/>
              </w:rPr>
              <w:t>&lt;HUI member&gt; Get the list of DAY HUI member joined</w:t>
            </w:r>
            <w:r>
              <w:rPr>
                <w:noProof/>
                <w:webHidden/>
              </w:rPr>
              <w:tab/>
            </w:r>
            <w:r>
              <w:rPr>
                <w:noProof/>
                <w:webHidden/>
              </w:rPr>
              <w:fldChar w:fldCharType="begin"/>
            </w:r>
            <w:r>
              <w:rPr>
                <w:noProof/>
                <w:webHidden/>
              </w:rPr>
              <w:instrText xml:space="preserve"> PAGEREF _Toc77162737 \h </w:instrText>
            </w:r>
            <w:r>
              <w:rPr>
                <w:noProof/>
                <w:webHidden/>
              </w:rPr>
            </w:r>
            <w:r>
              <w:rPr>
                <w:noProof/>
                <w:webHidden/>
              </w:rPr>
              <w:fldChar w:fldCharType="separate"/>
            </w:r>
            <w:r>
              <w:rPr>
                <w:noProof/>
                <w:webHidden/>
              </w:rPr>
              <w:t>65</w:t>
            </w:r>
            <w:r>
              <w:rPr>
                <w:noProof/>
                <w:webHidden/>
              </w:rPr>
              <w:fldChar w:fldCharType="end"/>
            </w:r>
          </w:hyperlink>
        </w:p>
        <w:p w14:paraId="4CDF8456" w14:textId="0AA87B46" w:rsidR="00D10EE2" w:rsidRDefault="00D10EE2">
          <w:pPr>
            <w:pStyle w:val="TOC2"/>
            <w:rPr>
              <w:rFonts w:asciiTheme="minorHAnsi" w:eastAsiaTheme="minorEastAsia" w:hAnsiTheme="minorHAnsi" w:cstheme="minorBidi"/>
              <w:noProof/>
              <w:sz w:val="22"/>
              <w:szCs w:val="22"/>
              <w:lang w:eastAsia="ja-JP"/>
            </w:rPr>
          </w:pPr>
          <w:hyperlink w:anchor="_Toc77162738" w:history="1">
            <w:r w:rsidRPr="00017964">
              <w:rPr>
                <w:rStyle w:val="Hyperlink"/>
                <w:noProof/>
              </w:rPr>
              <w:t>3.32</w:t>
            </w:r>
            <w:r>
              <w:rPr>
                <w:rFonts w:asciiTheme="minorHAnsi" w:eastAsiaTheme="minorEastAsia" w:hAnsiTheme="minorHAnsi" w:cstheme="minorBidi"/>
                <w:noProof/>
                <w:sz w:val="22"/>
                <w:szCs w:val="22"/>
                <w:lang w:eastAsia="ja-JP"/>
              </w:rPr>
              <w:tab/>
            </w:r>
            <w:r w:rsidRPr="00017964">
              <w:rPr>
                <w:rStyle w:val="Hyperlink"/>
                <w:noProof/>
              </w:rPr>
              <w:t>&lt;HUI member&gt; Search a DAY HUI member joined</w:t>
            </w:r>
            <w:r>
              <w:rPr>
                <w:noProof/>
                <w:webHidden/>
              </w:rPr>
              <w:tab/>
            </w:r>
            <w:r>
              <w:rPr>
                <w:noProof/>
                <w:webHidden/>
              </w:rPr>
              <w:fldChar w:fldCharType="begin"/>
            </w:r>
            <w:r>
              <w:rPr>
                <w:noProof/>
                <w:webHidden/>
              </w:rPr>
              <w:instrText xml:space="preserve"> PAGEREF _Toc77162738 \h </w:instrText>
            </w:r>
            <w:r>
              <w:rPr>
                <w:noProof/>
                <w:webHidden/>
              </w:rPr>
            </w:r>
            <w:r>
              <w:rPr>
                <w:noProof/>
                <w:webHidden/>
              </w:rPr>
              <w:fldChar w:fldCharType="separate"/>
            </w:r>
            <w:r>
              <w:rPr>
                <w:noProof/>
                <w:webHidden/>
              </w:rPr>
              <w:t>67</w:t>
            </w:r>
            <w:r>
              <w:rPr>
                <w:noProof/>
                <w:webHidden/>
              </w:rPr>
              <w:fldChar w:fldCharType="end"/>
            </w:r>
          </w:hyperlink>
        </w:p>
        <w:p w14:paraId="35E4B9C6" w14:textId="07DC3A2F" w:rsidR="00D10EE2" w:rsidRDefault="00D10EE2">
          <w:pPr>
            <w:pStyle w:val="TOC2"/>
            <w:rPr>
              <w:rFonts w:asciiTheme="minorHAnsi" w:eastAsiaTheme="minorEastAsia" w:hAnsiTheme="minorHAnsi" w:cstheme="minorBidi"/>
              <w:noProof/>
              <w:sz w:val="22"/>
              <w:szCs w:val="22"/>
              <w:lang w:eastAsia="ja-JP"/>
            </w:rPr>
          </w:pPr>
          <w:hyperlink w:anchor="_Toc77162739" w:history="1">
            <w:r w:rsidRPr="00017964">
              <w:rPr>
                <w:rStyle w:val="Hyperlink"/>
                <w:noProof/>
              </w:rPr>
              <w:t>3.33</w:t>
            </w:r>
            <w:r>
              <w:rPr>
                <w:rFonts w:asciiTheme="minorHAnsi" w:eastAsiaTheme="minorEastAsia" w:hAnsiTheme="minorHAnsi" w:cstheme="minorBidi"/>
                <w:noProof/>
                <w:sz w:val="22"/>
                <w:szCs w:val="22"/>
                <w:lang w:eastAsia="ja-JP"/>
              </w:rPr>
              <w:tab/>
            </w:r>
            <w:r w:rsidRPr="00017964">
              <w:rPr>
                <w:rStyle w:val="Hyperlink"/>
                <w:noProof/>
              </w:rPr>
              <w:t>&lt;HUI member&gt; View DAY HUI detail</w:t>
            </w:r>
            <w:r>
              <w:rPr>
                <w:noProof/>
                <w:webHidden/>
              </w:rPr>
              <w:tab/>
            </w:r>
            <w:r>
              <w:rPr>
                <w:noProof/>
                <w:webHidden/>
              </w:rPr>
              <w:fldChar w:fldCharType="begin"/>
            </w:r>
            <w:r>
              <w:rPr>
                <w:noProof/>
                <w:webHidden/>
              </w:rPr>
              <w:instrText xml:space="preserve"> PAGEREF _Toc77162739 \h </w:instrText>
            </w:r>
            <w:r>
              <w:rPr>
                <w:noProof/>
                <w:webHidden/>
              </w:rPr>
            </w:r>
            <w:r>
              <w:rPr>
                <w:noProof/>
                <w:webHidden/>
              </w:rPr>
              <w:fldChar w:fldCharType="separate"/>
            </w:r>
            <w:r>
              <w:rPr>
                <w:noProof/>
                <w:webHidden/>
              </w:rPr>
              <w:t>69</w:t>
            </w:r>
            <w:r>
              <w:rPr>
                <w:noProof/>
                <w:webHidden/>
              </w:rPr>
              <w:fldChar w:fldCharType="end"/>
            </w:r>
          </w:hyperlink>
        </w:p>
        <w:p w14:paraId="22B7B54D" w14:textId="0A18540D" w:rsidR="00D10EE2" w:rsidRDefault="00D10EE2">
          <w:pPr>
            <w:pStyle w:val="TOC2"/>
            <w:rPr>
              <w:rFonts w:asciiTheme="minorHAnsi" w:eastAsiaTheme="minorEastAsia" w:hAnsiTheme="minorHAnsi" w:cstheme="minorBidi"/>
              <w:noProof/>
              <w:sz w:val="22"/>
              <w:szCs w:val="22"/>
              <w:lang w:eastAsia="ja-JP"/>
            </w:rPr>
          </w:pPr>
          <w:hyperlink w:anchor="_Toc77162740" w:history="1">
            <w:r w:rsidRPr="00017964">
              <w:rPr>
                <w:rStyle w:val="Hyperlink"/>
                <w:noProof/>
              </w:rPr>
              <w:t>3.34</w:t>
            </w:r>
            <w:r>
              <w:rPr>
                <w:rFonts w:asciiTheme="minorHAnsi" w:eastAsiaTheme="minorEastAsia" w:hAnsiTheme="minorHAnsi" w:cstheme="minorBidi"/>
                <w:noProof/>
                <w:sz w:val="22"/>
                <w:szCs w:val="22"/>
                <w:lang w:eastAsia="ja-JP"/>
              </w:rPr>
              <w:tab/>
            </w:r>
            <w:r w:rsidRPr="00017964">
              <w:rPr>
                <w:rStyle w:val="Hyperlink"/>
                <w:noProof/>
              </w:rPr>
              <w:t>&lt;HUI member&gt; Call HUI</w:t>
            </w:r>
            <w:r>
              <w:rPr>
                <w:noProof/>
                <w:webHidden/>
              </w:rPr>
              <w:tab/>
            </w:r>
            <w:r>
              <w:rPr>
                <w:noProof/>
                <w:webHidden/>
              </w:rPr>
              <w:fldChar w:fldCharType="begin"/>
            </w:r>
            <w:r>
              <w:rPr>
                <w:noProof/>
                <w:webHidden/>
              </w:rPr>
              <w:instrText xml:space="preserve"> PAGEREF _Toc77162740 \h </w:instrText>
            </w:r>
            <w:r>
              <w:rPr>
                <w:noProof/>
                <w:webHidden/>
              </w:rPr>
            </w:r>
            <w:r>
              <w:rPr>
                <w:noProof/>
                <w:webHidden/>
              </w:rPr>
              <w:fldChar w:fldCharType="separate"/>
            </w:r>
            <w:r>
              <w:rPr>
                <w:noProof/>
                <w:webHidden/>
              </w:rPr>
              <w:t>71</w:t>
            </w:r>
            <w:r>
              <w:rPr>
                <w:noProof/>
                <w:webHidden/>
              </w:rPr>
              <w:fldChar w:fldCharType="end"/>
            </w:r>
          </w:hyperlink>
        </w:p>
        <w:p w14:paraId="7CB312AD" w14:textId="0730919C" w:rsidR="00D10EE2" w:rsidRDefault="00D10EE2">
          <w:pPr>
            <w:pStyle w:val="TOC2"/>
            <w:rPr>
              <w:rFonts w:asciiTheme="minorHAnsi" w:eastAsiaTheme="minorEastAsia" w:hAnsiTheme="minorHAnsi" w:cstheme="minorBidi"/>
              <w:noProof/>
              <w:sz w:val="22"/>
              <w:szCs w:val="22"/>
              <w:lang w:eastAsia="ja-JP"/>
            </w:rPr>
          </w:pPr>
          <w:hyperlink w:anchor="_Toc77162741" w:history="1">
            <w:r w:rsidRPr="00017964">
              <w:rPr>
                <w:rStyle w:val="Hyperlink"/>
                <w:noProof/>
              </w:rPr>
              <w:t>3.35</w:t>
            </w:r>
            <w:r>
              <w:rPr>
                <w:rFonts w:asciiTheme="minorHAnsi" w:eastAsiaTheme="minorEastAsia" w:hAnsiTheme="minorHAnsi" w:cstheme="minorBidi"/>
                <w:noProof/>
                <w:sz w:val="22"/>
                <w:szCs w:val="22"/>
                <w:lang w:eastAsia="ja-JP"/>
              </w:rPr>
              <w:tab/>
            </w:r>
            <w:r w:rsidRPr="00017964">
              <w:rPr>
                <w:rStyle w:val="Hyperlink"/>
                <w:noProof/>
              </w:rPr>
              <w:t>&lt;HUI member&gt; Pay HUI</w:t>
            </w:r>
            <w:r>
              <w:rPr>
                <w:noProof/>
                <w:webHidden/>
              </w:rPr>
              <w:tab/>
            </w:r>
            <w:r>
              <w:rPr>
                <w:noProof/>
                <w:webHidden/>
              </w:rPr>
              <w:fldChar w:fldCharType="begin"/>
            </w:r>
            <w:r>
              <w:rPr>
                <w:noProof/>
                <w:webHidden/>
              </w:rPr>
              <w:instrText xml:space="preserve"> PAGEREF _Toc77162741 \h </w:instrText>
            </w:r>
            <w:r>
              <w:rPr>
                <w:noProof/>
                <w:webHidden/>
              </w:rPr>
            </w:r>
            <w:r>
              <w:rPr>
                <w:noProof/>
                <w:webHidden/>
              </w:rPr>
              <w:fldChar w:fldCharType="separate"/>
            </w:r>
            <w:r>
              <w:rPr>
                <w:noProof/>
                <w:webHidden/>
              </w:rPr>
              <w:t>73</w:t>
            </w:r>
            <w:r>
              <w:rPr>
                <w:noProof/>
                <w:webHidden/>
              </w:rPr>
              <w:fldChar w:fldCharType="end"/>
            </w:r>
          </w:hyperlink>
        </w:p>
        <w:p w14:paraId="7CE07087" w14:textId="128EF71D" w:rsidR="00D10EE2" w:rsidRDefault="00D10EE2">
          <w:pPr>
            <w:pStyle w:val="TOC2"/>
            <w:rPr>
              <w:rFonts w:asciiTheme="minorHAnsi" w:eastAsiaTheme="minorEastAsia" w:hAnsiTheme="minorHAnsi" w:cstheme="minorBidi"/>
              <w:noProof/>
              <w:sz w:val="22"/>
              <w:szCs w:val="22"/>
              <w:lang w:eastAsia="ja-JP"/>
            </w:rPr>
          </w:pPr>
          <w:hyperlink w:anchor="_Toc77162742" w:history="1">
            <w:r w:rsidRPr="00017964">
              <w:rPr>
                <w:rStyle w:val="Hyperlink"/>
                <w:noProof/>
              </w:rPr>
              <w:t>3.36</w:t>
            </w:r>
            <w:r>
              <w:rPr>
                <w:rFonts w:asciiTheme="minorHAnsi" w:eastAsiaTheme="minorEastAsia" w:hAnsiTheme="minorHAnsi" w:cstheme="minorBidi"/>
                <w:noProof/>
                <w:sz w:val="22"/>
                <w:szCs w:val="22"/>
                <w:lang w:eastAsia="ja-JP"/>
              </w:rPr>
              <w:tab/>
            </w:r>
            <w:r w:rsidRPr="00017964">
              <w:rPr>
                <w:rStyle w:val="Hyperlink"/>
                <w:noProof/>
              </w:rPr>
              <w:t>&lt;HUI member&gt; View others profile</w:t>
            </w:r>
            <w:r>
              <w:rPr>
                <w:noProof/>
                <w:webHidden/>
              </w:rPr>
              <w:tab/>
            </w:r>
            <w:r>
              <w:rPr>
                <w:noProof/>
                <w:webHidden/>
              </w:rPr>
              <w:fldChar w:fldCharType="begin"/>
            </w:r>
            <w:r>
              <w:rPr>
                <w:noProof/>
                <w:webHidden/>
              </w:rPr>
              <w:instrText xml:space="preserve"> PAGEREF _Toc77162742 \h </w:instrText>
            </w:r>
            <w:r>
              <w:rPr>
                <w:noProof/>
                <w:webHidden/>
              </w:rPr>
            </w:r>
            <w:r>
              <w:rPr>
                <w:noProof/>
                <w:webHidden/>
              </w:rPr>
              <w:fldChar w:fldCharType="separate"/>
            </w:r>
            <w:r>
              <w:rPr>
                <w:noProof/>
                <w:webHidden/>
              </w:rPr>
              <w:t>75</w:t>
            </w:r>
            <w:r>
              <w:rPr>
                <w:noProof/>
                <w:webHidden/>
              </w:rPr>
              <w:fldChar w:fldCharType="end"/>
            </w:r>
          </w:hyperlink>
        </w:p>
        <w:p w14:paraId="4949EAA5" w14:textId="6E055F5A" w:rsidR="00D10EE2" w:rsidRDefault="00D10EE2">
          <w:pPr>
            <w:pStyle w:val="TOC2"/>
            <w:rPr>
              <w:rFonts w:asciiTheme="minorHAnsi" w:eastAsiaTheme="minorEastAsia" w:hAnsiTheme="minorHAnsi" w:cstheme="minorBidi"/>
              <w:noProof/>
              <w:sz w:val="22"/>
              <w:szCs w:val="22"/>
              <w:lang w:eastAsia="ja-JP"/>
            </w:rPr>
          </w:pPr>
          <w:hyperlink w:anchor="_Toc77162743" w:history="1">
            <w:r w:rsidRPr="00017964">
              <w:rPr>
                <w:rStyle w:val="Hyperlink"/>
                <w:noProof/>
              </w:rPr>
              <w:t>3.37</w:t>
            </w:r>
            <w:r>
              <w:rPr>
                <w:rFonts w:asciiTheme="minorHAnsi" w:eastAsiaTheme="minorEastAsia" w:hAnsiTheme="minorHAnsi" w:cstheme="minorBidi"/>
                <w:noProof/>
                <w:sz w:val="22"/>
                <w:szCs w:val="22"/>
                <w:lang w:eastAsia="ja-JP"/>
              </w:rPr>
              <w:tab/>
            </w:r>
            <w:r w:rsidRPr="00017964">
              <w:rPr>
                <w:rStyle w:val="Hyperlink"/>
                <w:noProof/>
              </w:rPr>
              <w:t>&lt;HUI member&gt;  Send feedback</w:t>
            </w:r>
            <w:r>
              <w:rPr>
                <w:noProof/>
                <w:webHidden/>
              </w:rPr>
              <w:tab/>
            </w:r>
            <w:r>
              <w:rPr>
                <w:noProof/>
                <w:webHidden/>
              </w:rPr>
              <w:fldChar w:fldCharType="begin"/>
            </w:r>
            <w:r>
              <w:rPr>
                <w:noProof/>
                <w:webHidden/>
              </w:rPr>
              <w:instrText xml:space="preserve"> PAGEREF _Toc77162743 \h </w:instrText>
            </w:r>
            <w:r>
              <w:rPr>
                <w:noProof/>
                <w:webHidden/>
              </w:rPr>
            </w:r>
            <w:r>
              <w:rPr>
                <w:noProof/>
                <w:webHidden/>
              </w:rPr>
              <w:fldChar w:fldCharType="separate"/>
            </w:r>
            <w:r>
              <w:rPr>
                <w:noProof/>
                <w:webHidden/>
              </w:rPr>
              <w:t>77</w:t>
            </w:r>
            <w:r>
              <w:rPr>
                <w:noProof/>
                <w:webHidden/>
              </w:rPr>
              <w:fldChar w:fldCharType="end"/>
            </w:r>
          </w:hyperlink>
        </w:p>
        <w:p w14:paraId="33BBA2AB" w14:textId="0641C251" w:rsidR="00D10EE2" w:rsidRDefault="00D10EE2">
          <w:pPr>
            <w:pStyle w:val="TOC2"/>
            <w:rPr>
              <w:rFonts w:asciiTheme="minorHAnsi" w:eastAsiaTheme="minorEastAsia" w:hAnsiTheme="minorHAnsi" w:cstheme="minorBidi"/>
              <w:noProof/>
              <w:sz w:val="22"/>
              <w:szCs w:val="22"/>
              <w:lang w:eastAsia="ja-JP"/>
            </w:rPr>
          </w:pPr>
          <w:hyperlink w:anchor="_Toc77162744" w:history="1">
            <w:r w:rsidRPr="00017964">
              <w:rPr>
                <w:rStyle w:val="Hyperlink"/>
                <w:noProof/>
              </w:rPr>
              <w:t>3.38</w:t>
            </w:r>
            <w:r>
              <w:rPr>
                <w:rFonts w:asciiTheme="minorHAnsi" w:eastAsiaTheme="minorEastAsia" w:hAnsiTheme="minorHAnsi" w:cstheme="minorBidi"/>
                <w:noProof/>
                <w:sz w:val="22"/>
                <w:szCs w:val="22"/>
                <w:lang w:eastAsia="ja-JP"/>
              </w:rPr>
              <w:tab/>
            </w:r>
            <w:r w:rsidRPr="00017964">
              <w:rPr>
                <w:rStyle w:val="Hyperlink"/>
                <w:noProof/>
              </w:rPr>
              <w:t>&lt;HUI member&gt;  View history</w:t>
            </w:r>
            <w:r>
              <w:rPr>
                <w:noProof/>
                <w:webHidden/>
              </w:rPr>
              <w:tab/>
            </w:r>
            <w:r>
              <w:rPr>
                <w:noProof/>
                <w:webHidden/>
              </w:rPr>
              <w:fldChar w:fldCharType="begin"/>
            </w:r>
            <w:r>
              <w:rPr>
                <w:noProof/>
                <w:webHidden/>
              </w:rPr>
              <w:instrText xml:space="preserve"> PAGEREF _Toc77162744 \h </w:instrText>
            </w:r>
            <w:r>
              <w:rPr>
                <w:noProof/>
                <w:webHidden/>
              </w:rPr>
            </w:r>
            <w:r>
              <w:rPr>
                <w:noProof/>
                <w:webHidden/>
              </w:rPr>
              <w:fldChar w:fldCharType="separate"/>
            </w:r>
            <w:r>
              <w:rPr>
                <w:noProof/>
                <w:webHidden/>
              </w:rPr>
              <w:t>79</w:t>
            </w:r>
            <w:r>
              <w:rPr>
                <w:noProof/>
                <w:webHidden/>
              </w:rPr>
              <w:fldChar w:fldCharType="end"/>
            </w:r>
          </w:hyperlink>
        </w:p>
        <w:p w14:paraId="405C5516" w14:textId="24FDA684" w:rsidR="00D10EE2" w:rsidRDefault="00D10EE2">
          <w:pPr>
            <w:pStyle w:val="TOC2"/>
            <w:rPr>
              <w:rFonts w:asciiTheme="minorHAnsi" w:eastAsiaTheme="minorEastAsia" w:hAnsiTheme="minorHAnsi" w:cstheme="minorBidi"/>
              <w:noProof/>
              <w:sz w:val="22"/>
              <w:szCs w:val="22"/>
              <w:lang w:eastAsia="ja-JP"/>
            </w:rPr>
          </w:pPr>
          <w:hyperlink w:anchor="_Toc77162745" w:history="1">
            <w:r w:rsidRPr="00017964">
              <w:rPr>
                <w:rStyle w:val="Hyperlink"/>
                <w:noProof/>
              </w:rPr>
              <w:t>3.39</w:t>
            </w:r>
            <w:r>
              <w:rPr>
                <w:rFonts w:asciiTheme="minorHAnsi" w:eastAsiaTheme="minorEastAsia" w:hAnsiTheme="minorHAnsi" w:cstheme="minorBidi"/>
                <w:noProof/>
                <w:sz w:val="22"/>
                <w:szCs w:val="22"/>
                <w:lang w:eastAsia="ja-JP"/>
              </w:rPr>
              <w:tab/>
            </w:r>
            <w:r w:rsidRPr="00017964">
              <w:rPr>
                <w:rStyle w:val="Hyperlink"/>
                <w:noProof/>
              </w:rPr>
              <w:t>&lt;HUI member&gt; Find DAY HUI</w:t>
            </w:r>
            <w:r>
              <w:rPr>
                <w:noProof/>
                <w:webHidden/>
              </w:rPr>
              <w:tab/>
            </w:r>
            <w:r>
              <w:rPr>
                <w:noProof/>
                <w:webHidden/>
              </w:rPr>
              <w:fldChar w:fldCharType="begin"/>
            </w:r>
            <w:r>
              <w:rPr>
                <w:noProof/>
                <w:webHidden/>
              </w:rPr>
              <w:instrText xml:space="preserve"> PAGEREF _Toc77162745 \h </w:instrText>
            </w:r>
            <w:r>
              <w:rPr>
                <w:noProof/>
                <w:webHidden/>
              </w:rPr>
            </w:r>
            <w:r>
              <w:rPr>
                <w:noProof/>
                <w:webHidden/>
              </w:rPr>
              <w:fldChar w:fldCharType="separate"/>
            </w:r>
            <w:r>
              <w:rPr>
                <w:noProof/>
                <w:webHidden/>
              </w:rPr>
              <w:t>80</w:t>
            </w:r>
            <w:r>
              <w:rPr>
                <w:noProof/>
                <w:webHidden/>
              </w:rPr>
              <w:fldChar w:fldCharType="end"/>
            </w:r>
          </w:hyperlink>
        </w:p>
        <w:p w14:paraId="3138F41A" w14:textId="5F295241" w:rsidR="00D10EE2" w:rsidRDefault="00D10EE2">
          <w:pPr>
            <w:pStyle w:val="TOC2"/>
            <w:rPr>
              <w:rFonts w:asciiTheme="minorHAnsi" w:eastAsiaTheme="minorEastAsia" w:hAnsiTheme="minorHAnsi" w:cstheme="minorBidi"/>
              <w:noProof/>
              <w:sz w:val="22"/>
              <w:szCs w:val="22"/>
              <w:lang w:eastAsia="ja-JP"/>
            </w:rPr>
          </w:pPr>
          <w:hyperlink w:anchor="_Toc77162746" w:history="1">
            <w:r w:rsidRPr="00017964">
              <w:rPr>
                <w:rStyle w:val="Hyperlink"/>
                <w:noProof/>
              </w:rPr>
              <w:t>3.40</w:t>
            </w:r>
            <w:r>
              <w:rPr>
                <w:rFonts w:asciiTheme="minorHAnsi" w:eastAsiaTheme="minorEastAsia" w:hAnsiTheme="minorHAnsi" w:cstheme="minorBidi"/>
                <w:noProof/>
                <w:sz w:val="22"/>
                <w:szCs w:val="22"/>
                <w:lang w:eastAsia="ja-JP"/>
              </w:rPr>
              <w:tab/>
            </w:r>
            <w:r w:rsidRPr="00017964">
              <w:rPr>
                <w:rStyle w:val="Hyperlink"/>
                <w:noProof/>
              </w:rPr>
              <w:t>&lt;HUI member&gt; View information of DAY HUI</w:t>
            </w:r>
            <w:r>
              <w:rPr>
                <w:noProof/>
                <w:webHidden/>
              </w:rPr>
              <w:tab/>
            </w:r>
            <w:r>
              <w:rPr>
                <w:noProof/>
                <w:webHidden/>
              </w:rPr>
              <w:fldChar w:fldCharType="begin"/>
            </w:r>
            <w:r>
              <w:rPr>
                <w:noProof/>
                <w:webHidden/>
              </w:rPr>
              <w:instrText xml:space="preserve"> PAGEREF _Toc77162746 \h </w:instrText>
            </w:r>
            <w:r>
              <w:rPr>
                <w:noProof/>
                <w:webHidden/>
              </w:rPr>
            </w:r>
            <w:r>
              <w:rPr>
                <w:noProof/>
                <w:webHidden/>
              </w:rPr>
              <w:fldChar w:fldCharType="separate"/>
            </w:r>
            <w:r>
              <w:rPr>
                <w:noProof/>
                <w:webHidden/>
              </w:rPr>
              <w:t>82</w:t>
            </w:r>
            <w:r>
              <w:rPr>
                <w:noProof/>
                <w:webHidden/>
              </w:rPr>
              <w:fldChar w:fldCharType="end"/>
            </w:r>
          </w:hyperlink>
        </w:p>
        <w:p w14:paraId="70F94B61" w14:textId="693D7F2C" w:rsidR="00D10EE2" w:rsidRDefault="00D10EE2">
          <w:pPr>
            <w:pStyle w:val="TOC2"/>
            <w:rPr>
              <w:rFonts w:asciiTheme="minorHAnsi" w:eastAsiaTheme="minorEastAsia" w:hAnsiTheme="minorHAnsi" w:cstheme="minorBidi"/>
              <w:noProof/>
              <w:sz w:val="22"/>
              <w:szCs w:val="22"/>
              <w:lang w:eastAsia="ja-JP"/>
            </w:rPr>
          </w:pPr>
          <w:hyperlink w:anchor="_Toc77162747" w:history="1">
            <w:r w:rsidRPr="00017964">
              <w:rPr>
                <w:rStyle w:val="Hyperlink"/>
                <w:noProof/>
              </w:rPr>
              <w:t>3.41</w:t>
            </w:r>
            <w:r>
              <w:rPr>
                <w:rFonts w:asciiTheme="minorHAnsi" w:eastAsiaTheme="minorEastAsia" w:hAnsiTheme="minorHAnsi" w:cstheme="minorBidi"/>
                <w:noProof/>
                <w:sz w:val="22"/>
                <w:szCs w:val="22"/>
                <w:lang w:eastAsia="ja-JP"/>
              </w:rPr>
              <w:tab/>
            </w:r>
            <w:r w:rsidRPr="00017964">
              <w:rPr>
                <w:rStyle w:val="Hyperlink"/>
                <w:noProof/>
              </w:rPr>
              <w:t>&lt;HUI member&gt; Join a DAY HUI</w:t>
            </w:r>
            <w:r>
              <w:rPr>
                <w:noProof/>
                <w:webHidden/>
              </w:rPr>
              <w:tab/>
            </w:r>
            <w:r>
              <w:rPr>
                <w:noProof/>
                <w:webHidden/>
              </w:rPr>
              <w:fldChar w:fldCharType="begin"/>
            </w:r>
            <w:r>
              <w:rPr>
                <w:noProof/>
                <w:webHidden/>
              </w:rPr>
              <w:instrText xml:space="preserve"> PAGEREF _Toc77162747 \h </w:instrText>
            </w:r>
            <w:r>
              <w:rPr>
                <w:noProof/>
                <w:webHidden/>
              </w:rPr>
            </w:r>
            <w:r>
              <w:rPr>
                <w:noProof/>
                <w:webHidden/>
              </w:rPr>
              <w:fldChar w:fldCharType="separate"/>
            </w:r>
            <w:r>
              <w:rPr>
                <w:noProof/>
                <w:webHidden/>
              </w:rPr>
              <w:t>84</w:t>
            </w:r>
            <w:r>
              <w:rPr>
                <w:noProof/>
                <w:webHidden/>
              </w:rPr>
              <w:fldChar w:fldCharType="end"/>
            </w:r>
          </w:hyperlink>
        </w:p>
        <w:p w14:paraId="26CDC273" w14:textId="1354B129" w:rsidR="00D10EE2" w:rsidRDefault="00D10EE2">
          <w:pPr>
            <w:pStyle w:val="TOC1"/>
            <w:rPr>
              <w:rFonts w:asciiTheme="minorHAnsi" w:eastAsiaTheme="minorEastAsia" w:hAnsiTheme="minorHAnsi" w:cstheme="minorBidi"/>
              <w:b w:val="0"/>
              <w:bCs w:val="0"/>
              <w:caps w:val="0"/>
              <w:noProof/>
              <w:szCs w:val="22"/>
              <w:lang w:eastAsia="ja-JP"/>
            </w:rPr>
          </w:pPr>
          <w:hyperlink w:anchor="_Toc77162748" w:history="1">
            <w:r w:rsidRPr="00017964">
              <w:rPr>
                <w:rStyle w:val="Hyperlink"/>
                <w:noProof/>
              </w:rPr>
              <w:t>4</w:t>
            </w:r>
            <w:r>
              <w:rPr>
                <w:rFonts w:asciiTheme="minorHAnsi" w:eastAsiaTheme="minorEastAsia" w:hAnsiTheme="minorHAnsi" w:cstheme="minorBidi"/>
                <w:b w:val="0"/>
                <w:bCs w:val="0"/>
                <w:caps w:val="0"/>
                <w:noProof/>
                <w:szCs w:val="22"/>
                <w:lang w:eastAsia="ja-JP"/>
              </w:rPr>
              <w:tab/>
            </w:r>
            <w:r w:rsidRPr="00017964">
              <w:rPr>
                <w:rStyle w:val="Hyperlink"/>
                <w:noProof/>
              </w:rPr>
              <w:t>NON-FUNCTIONAL Requirements</w:t>
            </w:r>
            <w:r>
              <w:rPr>
                <w:noProof/>
                <w:webHidden/>
              </w:rPr>
              <w:tab/>
            </w:r>
            <w:r>
              <w:rPr>
                <w:noProof/>
                <w:webHidden/>
              </w:rPr>
              <w:fldChar w:fldCharType="begin"/>
            </w:r>
            <w:r>
              <w:rPr>
                <w:noProof/>
                <w:webHidden/>
              </w:rPr>
              <w:instrText xml:space="preserve"> PAGEREF _Toc77162748 \h </w:instrText>
            </w:r>
            <w:r>
              <w:rPr>
                <w:noProof/>
                <w:webHidden/>
              </w:rPr>
            </w:r>
            <w:r>
              <w:rPr>
                <w:noProof/>
                <w:webHidden/>
              </w:rPr>
              <w:fldChar w:fldCharType="separate"/>
            </w:r>
            <w:r>
              <w:rPr>
                <w:noProof/>
                <w:webHidden/>
              </w:rPr>
              <w:t>86</w:t>
            </w:r>
            <w:r>
              <w:rPr>
                <w:noProof/>
                <w:webHidden/>
              </w:rPr>
              <w:fldChar w:fldCharType="end"/>
            </w:r>
          </w:hyperlink>
        </w:p>
        <w:p w14:paraId="3EA97325" w14:textId="7B7083B5" w:rsidR="00D10EE2" w:rsidRDefault="00D10EE2">
          <w:pPr>
            <w:pStyle w:val="TOC2"/>
            <w:rPr>
              <w:rFonts w:asciiTheme="minorHAnsi" w:eastAsiaTheme="minorEastAsia" w:hAnsiTheme="minorHAnsi" w:cstheme="minorBidi"/>
              <w:noProof/>
              <w:sz w:val="22"/>
              <w:szCs w:val="22"/>
              <w:lang w:eastAsia="ja-JP"/>
            </w:rPr>
          </w:pPr>
          <w:hyperlink w:anchor="_Toc77162749" w:history="1">
            <w:r w:rsidRPr="00017964">
              <w:rPr>
                <w:rStyle w:val="Hyperlink"/>
                <w:noProof/>
              </w:rPr>
              <w:t>4.1</w:t>
            </w:r>
            <w:r>
              <w:rPr>
                <w:rFonts w:asciiTheme="minorHAnsi" w:eastAsiaTheme="minorEastAsia" w:hAnsiTheme="minorHAnsi" w:cstheme="minorBidi"/>
                <w:noProof/>
                <w:sz w:val="22"/>
                <w:szCs w:val="22"/>
                <w:lang w:eastAsia="ja-JP"/>
              </w:rPr>
              <w:tab/>
            </w:r>
            <w:r w:rsidRPr="00017964">
              <w:rPr>
                <w:rStyle w:val="Hyperlink"/>
                <w:noProof/>
              </w:rPr>
              <w:t>Usability</w:t>
            </w:r>
            <w:r>
              <w:rPr>
                <w:noProof/>
                <w:webHidden/>
              </w:rPr>
              <w:tab/>
            </w:r>
            <w:r>
              <w:rPr>
                <w:noProof/>
                <w:webHidden/>
              </w:rPr>
              <w:fldChar w:fldCharType="begin"/>
            </w:r>
            <w:r>
              <w:rPr>
                <w:noProof/>
                <w:webHidden/>
              </w:rPr>
              <w:instrText xml:space="preserve"> PAGEREF _Toc77162749 \h </w:instrText>
            </w:r>
            <w:r>
              <w:rPr>
                <w:noProof/>
                <w:webHidden/>
              </w:rPr>
            </w:r>
            <w:r>
              <w:rPr>
                <w:noProof/>
                <w:webHidden/>
              </w:rPr>
              <w:fldChar w:fldCharType="separate"/>
            </w:r>
            <w:r>
              <w:rPr>
                <w:noProof/>
                <w:webHidden/>
              </w:rPr>
              <w:t>86</w:t>
            </w:r>
            <w:r>
              <w:rPr>
                <w:noProof/>
                <w:webHidden/>
              </w:rPr>
              <w:fldChar w:fldCharType="end"/>
            </w:r>
          </w:hyperlink>
        </w:p>
        <w:p w14:paraId="05B32338" w14:textId="4696256B" w:rsidR="00D10EE2" w:rsidRDefault="00D10EE2">
          <w:pPr>
            <w:pStyle w:val="TOC2"/>
            <w:rPr>
              <w:rFonts w:asciiTheme="minorHAnsi" w:eastAsiaTheme="minorEastAsia" w:hAnsiTheme="minorHAnsi" w:cstheme="minorBidi"/>
              <w:noProof/>
              <w:sz w:val="22"/>
              <w:szCs w:val="22"/>
              <w:lang w:eastAsia="ja-JP"/>
            </w:rPr>
          </w:pPr>
          <w:hyperlink w:anchor="_Toc77162750" w:history="1">
            <w:r w:rsidRPr="00017964">
              <w:rPr>
                <w:rStyle w:val="Hyperlink"/>
                <w:noProof/>
              </w:rPr>
              <w:t>4.2</w:t>
            </w:r>
            <w:r>
              <w:rPr>
                <w:rFonts w:asciiTheme="minorHAnsi" w:eastAsiaTheme="minorEastAsia" w:hAnsiTheme="minorHAnsi" w:cstheme="minorBidi"/>
                <w:noProof/>
                <w:sz w:val="22"/>
                <w:szCs w:val="22"/>
                <w:lang w:eastAsia="ja-JP"/>
              </w:rPr>
              <w:tab/>
            </w:r>
            <w:r w:rsidRPr="00017964">
              <w:rPr>
                <w:rStyle w:val="Hyperlink"/>
                <w:noProof/>
              </w:rPr>
              <w:t>Reliability</w:t>
            </w:r>
            <w:r>
              <w:rPr>
                <w:noProof/>
                <w:webHidden/>
              </w:rPr>
              <w:tab/>
            </w:r>
            <w:r>
              <w:rPr>
                <w:noProof/>
                <w:webHidden/>
              </w:rPr>
              <w:fldChar w:fldCharType="begin"/>
            </w:r>
            <w:r>
              <w:rPr>
                <w:noProof/>
                <w:webHidden/>
              </w:rPr>
              <w:instrText xml:space="preserve"> PAGEREF _Toc77162750 \h </w:instrText>
            </w:r>
            <w:r>
              <w:rPr>
                <w:noProof/>
                <w:webHidden/>
              </w:rPr>
            </w:r>
            <w:r>
              <w:rPr>
                <w:noProof/>
                <w:webHidden/>
              </w:rPr>
              <w:fldChar w:fldCharType="separate"/>
            </w:r>
            <w:r>
              <w:rPr>
                <w:noProof/>
                <w:webHidden/>
              </w:rPr>
              <w:t>86</w:t>
            </w:r>
            <w:r>
              <w:rPr>
                <w:noProof/>
                <w:webHidden/>
              </w:rPr>
              <w:fldChar w:fldCharType="end"/>
            </w:r>
          </w:hyperlink>
        </w:p>
        <w:p w14:paraId="445AC77A" w14:textId="4267DC0C" w:rsidR="00D10EE2" w:rsidRDefault="00D10EE2">
          <w:pPr>
            <w:pStyle w:val="TOC2"/>
            <w:rPr>
              <w:rFonts w:asciiTheme="minorHAnsi" w:eastAsiaTheme="minorEastAsia" w:hAnsiTheme="minorHAnsi" w:cstheme="minorBidi"/>
              <w:noProof/>
              <w:sz w:val="22"/>
              <w:szCs w:val="22"/>
              <w:lang w:eastAsia="ja-JP"/>
            </w:rPr>
          </w:pPr>
          <w:hyperlink w:anchor="_Toc77162751" w:history="1">
            <w:r w:rsidRPr="00017964">
              <w:rPr>
                <w:rStyle w:val="Hyperlink"/>
                <w:noProof/>
              </w:rPr>
              <w:t>4.3</w:t>
            </w:r>
            <w:r>
              <w:rPr>
                <w:rFonts w:asciiTheme="minorHAnsi" w:eastAsiaTheme="minorEastAsia" w:hAnsiTheme="minorHAnsi" w:cstheme="minorBidi"/>
                <w:noProof/>
                <w:sz w:val="22"/>
                <w:szCs w:val="22"/>
                <w:lang w:eastAsia="ja-JP"/>
              </w:rPr>
              <w:tab/>
            </w:r>
            <w:r w:rsidRPr="00017964">
              <w:rPr>
                <w:rStyle w:val="Hyperlink"/>
                <w:noProof/>
              </w:rPr>
              <w:t>Performance</w:t>
            </w:r>
            <w:r>
              <w:rPr>
                <w:noProof/>
                <w:webHidden/>
              </w:rPr>
              <w:tab/>
            </w:r>
            <w:r>
              <w:rPr>
                <w:noProof/>
                <w:webHidden/>
              </w:rPr>
              <w:fldChar w:fldCharType="begin"/>
            </w:r>
            <w:r>
              <w:rPr>
                <w:noProof/>
                <w:webHidden/>
              </w:rPr>
              <w:instrText xml:space="preserve"> PAGEREF _Toc77162751 \h </w:instrText>
            </w:r>
            <w:r>
              <w:rPr>
                <w:noProof/>
                <w:webHidden/>
              </w:rPr>
            </w:r>
            <w:r>
              <w:rPr>
                <w:noProof/>
                <w:webHidden/>
              </w:rPr>
              <w:fldChar w:fldCharType="separate"/>
            </w:r>
            <w:r>
              <w:rPr>
                <w:noProof/>
                <w:webHidden/>
              </w:rPr>
              <w:t>86</w:t>
            </w:r>
            <w:r>
              <w:rPr>
                <w:noProof/>
                <w:webHidden/>
              </w:rPr>
              <w:fldChar w:fldCharType="end"/>
            </w:r>
          </w:hyperlink>
        </w:p>
        <w:p w14:paraId="69A36CA2" w14:textId="2BB4F6FF" w:rsidR="00D10EE2" w:rsidRDefault="00D10EE2">
          <w:pPr>
            <w:pStyle w:val="TOC2"/>
            <w:rPr>
              <w:rFonts w:asciiTheme="minorHAnsi" w:eastAsiaTheme="minorEastAsia" w:hAnsiTheme="minorHAnsi" w:cstheme="minorBidi"/>
              <w:noProof/>
              <w:sz w:val="22"/>
              <w:szCs w:val="22"/>
              <w:lang w:eastAsia="ja-JP"/>
            </w:rPr>
          </w:pPr>
          <w:hyperlink w:anchor="_Toc77162752" w:history="1">
            <w:r w:rsidRPr="00017964">
              <w:rPr>
                <w:rStyle w:val="Hyperlink"/>
                <w:noProof/>
              </w:rPr>
              <w:t>4.4</w:t>
            </w:r>
            <w:r>
              <w:rPr>
                <w:rFonts w:asciiTheme="minorHAnsi" w:eastAsiaTheme="minorEastAsia" w:hAnsiTheme="minorHAnsi" w:cstheme="minorBidi"/>
                <w:noProof/>
                <w:sz w:val="22"/>
                <w:szCs w:val="22"/>
                <w:lang w:eastAsia="ja-JP"/>
              </w:rPr>
              <w:tab/>
            </w:r>
            <w:r w:rsidRPr="00017964">
              <w:rPr>
                <w:rStyle w:val="Hyperlink"/>
                <w:noProof/>
              </w:rPr>
              <w:t>Supportability</w:t>
            </w:r>
            <w:r>
              <w:rPr>
                <w:noProof/>
                <w:webHidden/>
              </w:rPr>
              <w:tab/>
            </w:r>
            <w:r>
              <w:rPr>
                <w:noProof/>
                <w:webHidden/>
              </w:rPr>
              <w:fldChar w:fldCharType="begin"/>
            </w:r>
            <w:r>
              <w:rPr>
                <w:noProof/>
                <w:webHidden/>
              </w:rPr>
              <w:instrText xml:space="preserve"> PAGEREF _Toc77162752 \h </w:instrText>
            </w:r>
            <w:r>
              <w:rPr>
                <w:noProof/>
                <w:webHidden/>
              </w:rPr>
            </w:r>
            <w:r>
              <w:rPr>
                <w:noProof/>
                <w:webHidden/>
              </w:rPr>
              <w:fldChar w:fldCharType="separate"/>
            </w:r>
            <w:r>
              <w:rPr>
                <w:noProof/>
                <w:webHidden/>
              </w:rPr>
              <w:t>86</w:t>
            </w:r>
            <w:r>
              <w:rPr>
                <w:noProof/>
                <w:webHidden/>
              </w:rPr>
              <w:fldChar w:fldCharType="end"/>
            </w:r>
          </w:hyperlink>
        </w:p>
        <w:p w14:paraId="3D8B7079" w14:textId="51A6C082" w:rsidR="00D10EE2" w:rsidRDefault="00D10EE2">
          <w:pPr>
            <w:pStyle w:val="TOC3"/>
            <w:rPr>
              <w:rFonts w:asciiTheme="minorHAnsi" w:eastAsiaTheme="minorEastAsia" w:hAnsiTheme="minorHAnsi" w:cstheme="minorBidi"/>
              <w:noProof/>
              <w:sz w:val="22"/>
              <w:szCs w:val="22"/>
              <w:lang w:eastAsia="ja-JP"/>
            </w:rPr>
          </w:pPr>
          <w:hyperlink w:anchor="_Toc77162753" w:history="1">
            <w:r w:rsidRPr="00017964">
              <w:rPr>
                <w:rStyle w:val="Hyperlink"/>
                <w:noProof/>
              </w:rPr>
              <w:t>&lt;Supportability Requirement One&gt;</w:t>
            </w:r>
            <w:r>
              <w:rPr>
                <w:noProof/>
                <w:webHidden/>
              </w:rPr>
              <w:tab/>
            </w:r>
            <w:r>
              <w:rPr>
                <w:noProof/>
                <w:webHidden/>
              </w:rPr>
              <w:fldChar w:fldCharType="begin"/>
            </w:r>
            <w:r>
              <w:rPr>
                <w:noProof/>
                <w:webHidden/>
              </w:rPr>
              <w:instrText xml:space="preserve"> PAGEREF _Toc77162753 \h </w:instrText>
            </w:r>
            <w:r>
              <w:rPr>
                <w:noProof/>
                <w:webHidden/>
              </w:rPr>
            </w:r>
            <w:r>
              <w:rPr>
                <w:noProof/>
                <w:webHidden/>
              </w:rPr>
              <w:fldChar w:fldCharType="separate"/>
            </w:r>
            <w:r>
              <w:rPr>
                <w:noProof/>
                <w:webHidden/>
              </w:rPr>
              <w:t>86</w:t>
            </w:r>
            <w:r>
              <w:rPr>
                <w:noProof/>
                <w:webHidden/>
              </w:rPr>
              <w:fldChar w:fldCharType="end"/>
            </w:r>
          </w:hyperlink>
        </w:p>
        <w:p w14:paraId="2966A1D5" w14:textId="501A1BA8" w:rsidR="00D10EE2" w:rsidRDefault="00D10EE2">
          <w:pPr>
            <w:pStyle w:val="TOC2"/>
            <w:rPr>
              <w:rFonts w:asciiTheme="minorHAnsi" w:eastAsiaTheme="minorEastAsia" w:hAnsiTheme="minorHAnsi" w:cstheme="minorBidi"/>
              <w:noProof/>
              <w:sz w:val="22"/>
              <w:szCs w:val="22"/>
              <w:lang w:eastAsia="ja-JP"/>
            </w:rPr>
          </w:pPr>
          <w:hyperlink w:anchor="_Toc77162754" w:history="1">
            <w:r w:rsidRPr="00017964">
              <w:rPr>
                <w:rStyle w:val="Hyperlink"/>
                <w:noProof/>
              </w:rPr>
              <w:t>4.5</w:t>
            </w:r>
            <w:r>
              <w:rPr>
                <w:rFonts w:asciiTheme="minorHAnsi" w:eastAsiaTheme="minorEastAsia" w:hAnsiTheme="minorHAnsi" w:cstheme="minorBidi"/>
                <w:noProof/>
                <w:sz w:val="22"/>
                <w:szCs w:val="22"/>
                <w:lang w:eastAsia="ja-JP"/>
              </w:rPr>
              <w:tab/>
            </w:r>
            <w:r w:rsidRPr="00017964">
              <w:rPr>
                <w:rStyle w:val="Hyperlink"/>
                <w:noProof/>
              </w:rPr>
              <w:t>Design Constraints</w:t>
            </w:r>
            <w:r>
              <w:rPr>
                <w:noProof/>
                <w:webHidden/>
              </w:rPr>
              <w:tab/>
            </w:r>
            <w:r>
              <w:rPr>
                <w:noProof/>
                <w:webHidden/>
              </w:rPr>
              <w:fldChar w:fldCharType="begin"/>
            </w:r>
            <w:r>
              <w:rPr>
                <w:noProof/>
                <w:webHidden/>
              </w:rPr>
              <w:instrText xml:space="preserve"> PAGEREF _Toc77162754 \h </w:instrText>
            </w:r>
            <w:r>
              <w:rPr>
                <w:noProof/>
                <w:webHidden/>
              </w:rPr>
            </w:r>
            <w:r>
              <w:rPr>
                <w:noProof/>
                <w:webHidden/>
              </w:rPr>
              <w:fldChar w:fldCharType="separate"/>
            </w:r>
            <w:r>
              <w:rPr>
                <w:noProof/>
                <w:webHidden/>
              </w:rPr>
              <w:t>86</w:t>
            </w:r>
            <w:r>
              <w:rPr>
                <w:noProof/>
                <w:webHidden/>
              </w:rPr>
              <w:fldChar w:fldCharType="end"/>
            </w:r>
          </w:hyperlink>
        </w:p>
        <w:p w14:paraId="615B33FB" w14:textId="7F944586" w:rsidR="00D10EE2" w:rsidRDefault="00D10EE2">
          <w:pPr>
            <w:pStyle w:val="TOC3"/>
            <w:rPr>
              <w:rFonts w:asciiTheme="minorHAnsi" w:eastAsiaTheme="minorEastAsia" w:hAnsiTheme="minorHAnsi" w:cstheme="minorBidi"/>
              <w:noProof/>
              <w:sz w:val="22"/>
              <w:szCs w:val="22"/>
              <w:lang w:eastAsia="ja-JP"/>
            </w:rPr>
          </w:pPr>
          <w:hyperlink w:anchor="_Toc77162755" w:history="1">
            <w:r w:rsidRPr="00017964">
              <w:rPr>
                <w:rStyle w:val="Hyperlink"/>
                <w:noProof/>
              </w:rPr>
              <w:t>&lt;Design Constraint One&gt;</w:t>
            </w:r>
            <w:r>
              <w:rPr>
                <w:noProof/>
                <w:webHidden/>
              </w:rPr>
              <w:tab/>
            </w:r>
            <w:r>
              <w:rPr>
                <w:noProof/>
                <w:webHidden/>
              </w:rPr>
              <w:fldChar w:fldCharType="begin"/>
            </w:r>
            <w:r>
              <w:rPr>
                <w:noProof/>
                <w:webHidden/>
              </w:rPr>
              <w:instrText xml:space="preserve"> PAGEREF _Toc77162755 \h </w:instrText>
            </w:r>
            <w:r>
              <w:rPr>
                <w:noProof/>
                <w:webHidden/>
              </w:rPr>
            </w:r>
            <w:r>
              <w:rPr>
                <w:noProof/>
                <w:webHidden/>
              </w:rPr>
              <w:fldChar w:fldCharType="separate"/>
            </w:r>
            <w:r>
              <w:rPr>
                <w:noProof/>
                <w:webHidden/>
              </w:rPr>
              <w:t>86</w:t>
            </w:r>
            <w:r>
              <w:rPr>
                <w:noProof/>
                <w:webHidden/>
              </w:rPr>
              <w:fldChar w:fldCharType="end"/>
            </w:r>
          </w:hyperlink>
        </w:p>
        <w:p w14:paraId="02E60897" w14:textId="7D2CE493" w:rsidR="00D10EE2" w:rsidRDefault="00D10EE2">
          <w:pPr>
            <w:pStyle w:val="TOC2"/>
            <w:rPr>
              <w:rFonts w:asciiTheme="minorHAnsi" w:eastAsiaTheme="minorEastAsia" w:hAnsiTheme="minorHAnsi" w:cstheme="minorBidi"/>
              <w:noProof/>
              <w:sz w:val="22"/>
              <w:szCs w:val="22"/>
              <w:lang w:eastAsia="ja-JP"/>
            </w:rPr>
          </w:pPr>
          <w:hyperlink w:anchor="_Toc77162756" w:history="1">
            <w:r w:rsidRPr="00017964">
              <w:rPr>
                <w:rStyle w:val="Hyperlink"/>
                <w:noProof/>
              </w:rPr>
              <w:t>4.6</w:t>
            </w:r>
            <w:r>
              <w:rPr>
                <w:rFonts w:asciiTheme="minorHAnsi" w:eastAsiaTheme="minorEastAsia" w:hAnsiTheme="minorHAnsi" w:cstheme="minorBidi"/>
                <w:noProof/>
                <w:sz w:val="22"/>
                <w:szCs w:val="22"/>
                <w:lang w:eastAsia="ja-JP"/>
              </w:rPr>
              <w:tab/>
            </w:r>
            <w:r w:rsidRPr="00017964">
              <w:rPr>
                <w:rStyle w:val="Hyperlink"/>
                <w:noProof/>
              </w:rPr>
              <w:t>On-line User Documentation and Help System Requirements</w:t>
            </w:r>
            <w:r>
              <w:rPr>
                <w:noProof/>
                <w:webHidden/>
              </w:rPr>
              <w:tab/>
            </w:r>
            <w:r>
              <w:rPr>
                <w:noProof/>
                <w:webHidden/>
              </w:rPr>
              <w:fldChar w:fldCharType="begin"/>
            </w:r>
            <w:r>
              <w:rPr>
                <w:noProof/>
                <w:webHidden/>
              </w:rPr>
              <w:instrText xml:space="preserve"> PAGEREF _Toc77162756 \h </w:instrText>
            </w:r>
            <w:r>
              <w:rPr>
                <w:noProof/>
                <w:webHidden/>
              </w:rPr>
            </w:r>
            <w:r>
              <w:rPr>
                <w:noProof/>
                <w:webHidden/>
              </w:rPr>
              <w:fldChar w:fldCharType="separate"/>
            </w:r>
            <w:r>
              <w:rPr>
                <w:noProof/>
                <w:webHidden/>
              </w:rPr>
              <w:t>86</w:t>
            </w:r>
            <w:r>
              <w:rPr>
                <w:noProof/>
                <w:webHidden/>
              </w:rPr>
              <w:fldChar w:fldCharType="end"/>
            </w:r>
          </w:hyperlink>
        </w:p>
        <w:p w14:paraId="4DE44B9E" w14:textId="39ABE2BF" w:rsidR="00D10EE2" w:rsidRDefault="00D10EE2">
          <w:pPr>
            <w:pStyle w:val="TOC2"/>
            <w:rPr>
              <w:rFonts w:asciiTheme="minorHAnsi" w:eastAsiaTheme="minorEastAsia" w:hAnsiTheme="minorHAnsi" w:cstheme="minorBidi"/>
              <w:noProof/>
              <w:sz w:val="22"/>
              <w:szCs w:val="22"/>
              <w:lang w:eastAsia="ja-JP"/>
            </w:rPr>
          </w:pPr>
          <w:hyperlink w:anchor="_Toc77162757" w:history="1">
            <w:r w:rsidRPr="00017964">
              <w:rPr>
                <w:rStyle w:val="Hyperlink"/>
                <w:noProof/>
              </w:rPr>
              <w:t>4.7</w:t>
            </w:r>
            <w:r>
              <w:rPr>
                <w:rFonts w:asciiTheme="minorHAnsi" w:eastAsiaTheme="minorEastAsia" w:hAnsiTheme="minorHAnsi" w:cstheme="minorBidi"/>
                <w:noProof/>
                <w:sz w:val="22"/>
                <w:szCs w:val="22"/>
                <w:lang w:eastAsia="ja-JP"/>
              </w:rPr>
              <w:tab/>
            </w:r>
            <w:r w:rsidRPr="00017964">
              <w:rPr>
                <w:rStyle w:val="Hyperlink"/>
                <w:noProof/>
              </w:rPr>
              <w:t>Purchased Components</w:t>
            </w:r>
            <w:r>
              <w:rPr>
                <w:noProof/>
                <w:webHidden/>
              </w:rPr>
              <w:tab/>
            </w:r>
            <w:r>
              <w:rPr>
                <w:noProof/>
                <w:webHidden/>
              </w:rPr>
              <w:fldChar w:fldCharType="begin"/>
            </w:r>
            <w:r>
              <w:rPr>
                <w:noProof/>
                <w:webHidden/>
              </w:rPr>
              <w:instrText xml:space="preserve"> PAGEREF _Toc77162757 \h </w:instrText>
            </w:r>
            <w:r>
              <w:rPr>
                <w:noProof/>
                <w:webHidden/>
              </w:rPr>
            </w:r>
            <w:r>
              <w:rPr>
                <w:noProof/>
                <w:webHidden/>
              </w:rPr>
              <w:fldChar w:fldCharType="separate"/>
            </w:r>
            <w:r>
              <w:rPr>
                <w:noProof/>
                <w:webHidden/>
              </w:rPr>
              <w:t>87</w:t>
            </w:r>
            <w:r>
              <w:rPr>
                <w:noProof/>
                <w:webHidden/>
              </w:rPr>
              <w:fldChar w:fldCharType="end"/>
            </w:r>
          </w:hyperlink>
        </w:p>
        <w:p w14:paraId="4A35C02C" w14:textId="2C47BE68" w:rsidR="00D10EE2" w:rsidRDefault="00D10EE2">
          <w:pPr>
            <w:pStyle w:val="TOC2"/>
            <w:rPr>
              <w:rFonts w:asciiTheme="minorHAnsi" w:eastAsiaTheme="minorEastAsia" w:hAnsiTheme="minorHAnsi" w:cstheme="minorBidi"/>
              <w:noProof/>
              <w:sz w:val="22"/>
              <w:szCs w:val="22"/>
              <w:lang w:eastAsia="ja-JP"/>
            </w:rPr>
          </w:pPr>
          <w:hyperlink w:anchor="_Toc77162758" w:history="1">
            <w:r w:rsidRPr="00017964">
              <w:rPr>
                <w:rStyle w:val="Hyperlink"/>
                <w:noProof/>
              </w:rPr>
              <w:t>4.8</w:t>
            </w:r>
            <w:r>
              <w:rPr>
                <w:rFonts w:asciiTheme="minorHAnsi" w:eastAsiaTheme="minorEastAsia" w:hAnsiTheme="minorHAnsi" w:cstheme="minorBidi"/>
                <w:noProof/>
                <w:sz w:val="22"/>
                <w:szCs w:val="22"/>
                <w:lang w:eastAsia="ja-JP"/>
              </w:rPr>
              <w:tab/>
            </w:r>
            <w:r w:rsidRPr="00017964">
              <w:rPr>
                <w:rStyle w:val="Hyperlink"/>
                <w:noProof/>
              </w:rPr>
              <w:t>Interfaces</w:t>
            </w:r>
            <w:r>
              <w:rPr>
                <w:noProof/>
                <w:webHidden/>
              </w:rPr>
              <w:tab/>
            </w:r>
            <w:r>
              <w:rPr>
                <w:noProof/>
                <w:webHidden/>
              </w:rPr>
              <w:fldChar w:fldCharType="begin"/>
            </w:r>
            <w:r>
              <w:rPr>
                <w:noProof/>
                <w:webHidden/>
              </w:rPr>
              <w:instrText xml:space="preserve"> PAGEREF _Toc77162758 \h </w:instrText>
            </w:r>
            <w:r>
              <w:rPr>
                <w:noProof/>
                <w:webHidden/>
              </w:rPr>
            </w:r>
            <w:r>
              <w:rPr>
                <w:noProof/>
                <w:webHidden/>
              </w:rPr>
              <w:fldChar w:fldCharType="separate"/>
            </w:r>
            <w:r>
              <w:rPr>
                <w:noProof/>
                <w:webHidden/>
              </w:rPr>
              <w:t>87</w:t>
            </w:r>
            <w:r>
              <w:rPr>
                <w:noProof/>
                <w:webHidden/>
              </w:rPr>
              <w:fldChar w:fldCharType="end"/>
            </w:r>
          </w:hyperlink>
        </w:p>
        <w:p w14:paraId="0B1A2550" w14:textId="1DA26A30" w:rsidR="00D10EE2" w:rsidRDefault="00D10EE2">
          <w:pPr>
            <w:pStyle w:val="TOC3"/>
            <w:rPr>
              <w:rFonts w:asciiTheme="minorHAnsi" w:eastAsiaTheme="minorEastAsia" w:hAnsiTheme="minorHAnsi" w:cstheme="minorBidi"/>
              <w:noProof/>
              <w:sz w:val="22"/>
              <w:szCs w:val="22"/>
              <w:lang w:eastAsia="ja-JP"/>
            </w:rPr>
          </w:pPr>
          <w:hyperlink w:anchor="_Toc77162759" w:history="1">
            <w:r w:rsidRPr="00017964">
              <w:rPr>
                <w:rStyle w:val="Hyperlink"/>
                <w:noProof/>
              </w:rPr>
              <w:t>User Interfaces</w:t>
            </w:r>
            <w:r>
              <w:rPr>
                <w:noProof/>
                <w:webHidden/>
              </w:rPr>
              <w:tab/>
            </w:r>
            <w:r>
              <w:rPr>
                <w:noProof/>
                <w:webHidden/>
              </w:rPr>
              <w:fldChar w:fldCharType="begin"/>
            </w:r>
            <w:r>
              <w:rPr>
                <w:noProof/>
                <w:webHidden/>
              </w:rPr>
              <w:instrText xml:space="preserve"> PAGEREF _Toc77162759 \h </w:instrText>
            </w:r>
            <w:r>
              <w:rPr>
                <w:noProof/>
                <w:webHidden/>
              </w:rPr>
            </w:r>
            <w:r>
              <w:rPr>
                <w:noProof/>
                <w:webHidden/>
              </w:rPr>
              <w:fldChar w:fldCharType="separate"/>
            </w:r>
            <w:r>
              <w:rPr>
                <w:noProof/>
                <w:webHidden/>
              </w:rPr>
              <w:t>87</w:t>
            </w:r>
            <w:r>
              <w:rPr>
                <w:noProof/>
                <w:webHidden/>
              </w:rPr>
              <w:fldChar w:fldCharType="end"/>
            </w:r>
          </w:hyperlink>
        </w:p>
        <w:p w14:paraId="051632ED" w14:textId="44210806" w:rsidR="00D10EE2" w:rsidRDefault="00D10EE2">
          <w:pPr>
            <w:pStyle w:val="TOC3"/>
            <w:rPr>
              <w:rFonts w:asciiTheme="minorHAnsi" w:eastAsiaTheme="minorEastAsia" w:hAnsiTheme="minorHAnsi" w:cstheme="minorBidi"/>
              <w:noProof/>
              <w:sz w:val="22"/>
              <w:szCs w:val="22"/>
              <w:lang w:eastAsia="ja-JP"/>
            </w:rPr>
          </w:pPr>
          <w:hyperlink w:anchor="_Toc77162760" w:history="1">
            <w:r w:rsidRPr="00017964">
              <w:rPr>
                <w:rStyle w:val="Hyperlink"/>
                <w:noProof/>
              </w:rPr>
              <w:t>Hardware Interfaces</w:t>
            </w:r>
            <w:r>
              <w:rPr>
                <w:noProof/>
                <w:webHidden/>
              </w:rPr>
              <w:tab/>
            </w:r>
            <w:r>
              <w:rPr>
                <w:noProof/>
                <w:webHidden/>
              </w:rPr>
              <w:fldChar w:fldCharType="begin"/>
            </w:r>
            <w:r>
              <w:rPr>
                <w:noProof/>
                <w:webHidden/>
              </w:rPr>
              <w:instrText xml:space="preserve"> PAGEREF _Toc77162760 \h </w:instrText>
            </w:r>
            <w:r>
              <w:rPr>
                <w:noProof/>
                <w:webHidden/>
              </w:rPr>
            </w:r>
            <w:r>
              <w:rPr>
                <w:noProof/>
                <w:webHidden/>
              </w:rPr>
              <w:fldChar w:fldCharType="separate"/>
            </w:r>
            <w:r>
              <w:rPr>
                <w:noProof/>
                <w:webHidden/>
              </w:rPr>
              <w:t>87</w:t>
            </w:r>
            <w:r>
              <w:rPr>
                <w:noProof/>
                <w:webHidden/>
              </w:rPr>
              <w:fldChar w:fldCharType="end"/>
            </w:r>
          </w:hyperlink>
        </w:p>
        <w:p w14:paraId="3FAC5ECD" w14:textId="15F64077" w:rsidR="00D10EE2" w:rsidRDefault="00D10EE2">
          <w:pPr>
            <w:pStyle w:val="TOC3"/>
            <w:rPr>
              <w:rFonts w:asciiTheme="minorHAnsi" w:eastAsiaTheme="minorEastAsia" w:hAnsiTheme="minorHAnsi" w:cstheme="minorBidi"/>
              <w:noProof/>
              <w:sz w:val="22"/>
              <w:szCs w:val="22"/>
              <w:lang w:eastAsia="ja-JP"/>
            </w:rPr>
          </w:pPr>
          <w:hyperlink w:anchor="_Toc77162761" w:history="1">
            <w:r w:rsidRPr="00017964">
              <w:rPr>
                <w:rStyle w:val="Hyperlink"/>
                <w:noProof/>
              </w:rPr>
              <w:t>Software Interfaces</w:t>
            </w:r>
            <w:r>
              <w:rPr>
                <w:noProof/>
                <w:webHidden/>
              </w:rPr>
              <w:tab/>
            </w:r>
            <w:r>
              <w:rPr>
                <w:noProof/>
                <w:webHidden/>
              </w:rPr>
              <w:fldChar w:fldCharType="begin"/>
            </w:r>
            <w:r>
              <w:rPr>
                <w:noProof/>
                <w:webHidden/>
              </w:rPr>
              <w:instrText xml:space="preserve"> PAGEREF _Toc77162761 \h </w:instrText>
            </w:r>
            <w:r>
              <w:rPr>
                <w:noProof/>
                <w:webHidden/>
              </w:rPr>
            </w:r>
            <w:r>
              <w:rPr>
                <w:noProof/>
                <w:webHidden/>
              </w:rPr>
              <w:fldChar w:fldCharType="separate"/>
            </w:r>
            <w:r>
              <w:rPr>
                <w:noProof/>
                <w:webHidden/>
              </w:rPr>
              <w:t>87</w:t>
            </w:r>
            <w:r>
              <w:rPr>
                <w:noProof/>
                <w:webHidden/>
              </w:rPr>
              <w:fldChar w:fldCharType="end"/>
            </w:r>
          </w:hyperlink>
        </w:p>
        <w:p w14:paraId="52BDBADC" w14:textId="741A0EE7" w:rsidR="00D10EE2" w:rsidRDefault="00D10EE2">
          <w:pPr>
            <w:pStyle w:val="TOC3"/>
            <w:rPr>
              <w:rFonts w:asciiTheme="minorHAnsi" w:eastAsiaTheme="minorEastAsia" w:hAnsiTheme="minorHAnsi" w:cstheme="minorBidi"/>
              <w:noProof/>
              <w:sz w:val="22"/>
              <w:szCs w:val="22"/>
              <w:lang w:eastAsia="ja-JP"/>
            </w:rPr>
          </w:pPr>
          <w:hyperlink w:anchor="_Toc77162762" w:history="1">
            <w:r w:rsidRPr="00017964">
              <w:rPr>
                <w:rStyle w:val="Hyperlink"/>
                <w:noProof/>
              </w:rPr>
              <w:t>Communications Interfaces</w:t>
            </w:r>
            <w:r>
              <w:rPr>
                <w:noProof/>
                <w:webHidden/>
              </w:rPr>
              <w:tab/>
            </w:r>
            <w:r>
              <w:rPr>
                <w:noProof/>
                <w:webHidden/>
              </w:rPr>
              <w:fldChar w:fldCharType="begin"/>
            </w:r>
            <w:r>
              <w:rPr>
                <w:noProof/>
                <w:webHidden/>
              </w:rPr>
              <w:instrText xml:space="preserve"> PAGEREF _Toc77162762 \h </w:instrText>
            </w:r>
            <w:r>
              <w:rPr>
                <w:noProof/>
                <w:webHidden/>
              </w:rPr>
            </w:r>
            <w:r>
              <w:rPr>
                <w:noProof/>
                <w:webHidden/>
              </w:rPr>
              <w:fldChar w:fldCharType="separate"/>
            </w:r>
            <w:r>
              <w:rPr>
                <w:noProof/>
                <w:webHidden/>
              </w:rPr>
              <w:t>87</w:t>
            </w:r>
            <w:r>
              <w:rPr>
                <w:noProof/>
                <w:webHidden/>
              </w:rPr>
              <w:fldChar w:fldCharType="end"/>
            </w:r>
          </w:hyperlink>
        </w:p>
        <w:p w14:paraId="53B66256" w14:textId="4FC504A1" w:rsidR="00D10EE2" w:rsidRDefault="00D10EE2">
          <w:pPr>
            <w:pStyle w:val="TOC2"/>
            <w:rPr>
              <w:rFonts w:asciiTheme="minorHAnsi" w:eastAsiaTheme="minorEastAsia" w:hAnsiTheme="minorHAnsi" w:cstheme="minorBidi"/>
              <w:noProof/>
              <w:sz w:val="22"/>
              <w:szCs w:val="22"/>
              <w:lang w:eastAsia="ja-JP"/>
            </w:rPr>
          </w:pPr>
          <w:hyperlink w:anchor="_Toc77162763" w:history="1">
            <w:r w:rsidRPr="00017964">
              <w:rPr>
                <w:rStyle w:val="Hyperlink"/>
                <w:noProof/>
              </w:rPr>
              <w:t>4.9</w:t>
            </w:r>
            <w:r>
              <w:rPr>
                <w:rFonts w:asciiTheme="minorHAnsi" w:eastAsiaTheme="minorEastAsia" w:hAnsiTheme="minorHAnsi" w:cstheme="minorBidi"/>
                <w:noProof/>
                <w:sz w:val="22"/>
                <w:szCs w:val="22"/>
                <w:lang w:eastAsia="ja-JP"/>
              </w:rPr>
              <w:tab/>
            </w:r>
            <w:r w:rsidRPr="00017964">
              <w:rPr>
                <w:rStyle w:val="Hyperlink"/>
                <w:noProof/>
              </w:rPr>
              <w:t>Licensing Requirements</w:t>
            </w:r>
            <w:r>
              <w:rPr>
                <w:noProof/>
                <w:webHidden/>
              </w:rPr>
              <w:tab/>
            </w:r>
            <w:r>
              <w:rPr>
                <w:noProof/>
                <w:webHidden/>
              </w:rPr>
              <w:fldChar w:fldCharType="begin"/>
            </w:r>
            <w:r>
              <w:rPr>
                <w:noProof/>
                <w:webHidden/>
              </w:rPr>
              <w:instrText xml:space="preserve"> PAGEREF _Toc77162763 \h </w:instrText>
            </w:r>
            <w:r>
              <w:rPr>
                <w:noProof/>
                <w:webHidden/>
              </w:rPr>
            </w:r>
            <w:r>
              <w:rPr>
                <w:noProof/>
                <w:webHidden/>
              </w:rPr>
              <w:fldChar w:fldCharType="separate"/>
            </w:r>
            <w:r>
              <w:rPr>
                <w:noProof/>
                <w:webHidden/>
              </w:rPr>
              <w:t>87</w:t>
            </w:r>
            <w:r>
              <w:rPr>
                <w:noProof/>
                <w:webHidden/>
              </w:rPr>
              <w:fldChar w:fldCharType="end"/>
            </w:r>
          </w:hyperlink>
        </w:p>
        <w:p w14:paraId="16E763F9" w14:textId="6AF64177" w:rsidR="00D10EE2" w:rsidRDefault="00D10EE2">
          <w:pPr>
            <w:pStyle w:val="TOC2"/>
            <w:rPr>
              <w:rFonts w:asciiTheme="minorHAnsi" w:eastAsiaTheme="minorEastAsia" w:hAnsiTheme="minorHAnsi" w:cstheme="minorBidi"/>
              <w:noProof/>
              <w:sz w:val="22"/>
              <w:szCs w:val="22"/>
              <w:lang w:eastAsia="ja-JP"/>
            </w:rPr>
          </w:pPr>
          <w:hyperlink w:anchor="_Toc77162764" w:history="1">
            <w:r w:rsidRPr="00017964">
              <w:rPr>
                <w:rStyle w:val="Hyperlink"/>
                <w:noProof/>
              </w:rPr>
              <w:t>4.10</w:t>
            </w:r>
            <w:r>
              <w:rPr>
                <w:rFonts w:asciiTheme="minorHAnsi" w:eastAsiaTheme="minorEastAsia" w:hAnsiTheme="minorHAnsi" w:cstheme="minorBidi"/>
                <w:noProof/>
                <w:sz w:val="22"/>
                <w:szCs w:val="22"/>
                <w:lang w:eastAsia="ja-JP"/>
              </w:rPr>
              <w:tab/>
            </w:r>
            <w:r w:rsidRPr="00017964">
              <w:rPr>
                <w:rStyle w:val="Hyperlink"/>
                <w:noProof/>
              </w:rPr>
              <w:t>Legal, Copyright, and Other Notices</w:t>
            </w:r>
            <w:r>
              <w:rPr>
                <w:noProof/>
                <w:webHidden/>
              </w:rPr>
              <w:tab/>
            </w:r>
            <w:r>
              <w:rPr>
                <w:noProof/>
                <w:webHidden/>
              </w:rPr>
              <w:fldChar w:fldCharType="begin"/>
            </w:r>
            <w:r>
              <w:rPr>
                <w:noProof/>
                <w:webHidden/>
              </w:rPr>
              <w:instrText xml:space="preserve"> PAGEREF _Toc77162764 \h </w:instrText>
            </w:r>
            <w:r>
              <w:rPr>
                <w:noProof/>
                <w:webHidden/>
              </w:rPr>
            </w:r>
            <w:r>
              <w:rPr>
                <w:noProof/>
                <w:webHidden/>
              </w:rPr>
              <w:fldChar w:fldCharType="separate"/>
            </w:r>
            <w:r>
              <w:rPr>
                <w:noProof/>
                <w:webHidden/>
              </w:rPr>
              <w:t>87</w:t>
            </w:r>
            <w:r>
              <w:rPr>
                <w:noProof/>
                <w:webHidden/>
              </w:rPr>
              <w:fldChar w:fldCharType="end"/>
            </w:r>
          </w:hyperlink>
        </w:p>
        <w:p w14:paraId="45F2FC0F" w14:textId="4178AC20" w:rsidR="00D10EE2" w:rsidRDefault="00D10EE2">
          <w:pPr>
            <w:pStyle w:val="TOC2"/>
            <w:rPr>
              <w:rFonts w:asciiTheme="minorHAnsi" w:eastAsiaTheme="minorEastAsia" w:hAnsiTheme="minorHAnsi" w:cstheme="minorBidi"/>
              <w:noProof/>
              <w:sz w:val="22"/>
              <w:szCs w:val="22"/>
              <w:lang w:eastAsia="ja-JP"/>
            </w:rPr>
          </w:pPr>
          <w:hyperlink w:anchor="_Toc77162765" w:history="1">
            <w:r w:rsidRPr="00017964">
              <w:rPr>
                <w:rStyle w:val="Hyperlink"/>
                <w:noProof/>
              </w:rPr>
              <w:t>4.11</w:t>
            </w:r>
            <w:r>
              <w:rPr>
                <w:rFonts w:asciiTheme="minorHAnsi" w:eastAsiaTheme="minorEastAsia" w:hAnsiTheme="minorHAnsi" w:cstheme="minorBidi"/>
                <w:noProof/>
                <w:sz w:val="22"/>
                <w:szCs w:val="22"/>
                <w:lang w:eastAsia="ja-JP"/>
              </w:rPr>
              <w:tab/>
            </w:r>
            <w:r w:rsidRPr="00017964">
              <w:rPr>
                <w:rStyle w:val="Hyperlink"/>
                <w:noProof/>
              </w:rPr>
              <w:t>Applicable Standards</w:t>
            </w:r>
            <w:r>
              <w:rPr>
                <w:noProof/>
                <w:webHidden/>
              </w:rPr>
              <w:tab/>
            </w:r>
            <w:r>
              <w:rPr>
                <w:noProof/>
                <w:webHidden/>
              </w:rPr>
              <w:fldChar w:fldCharType="begin"/>
            </w:r>
            <w:r>
              <w:rPr>
                <w:noProof/>
                <w:webHidden/>
              </w:rPr>
              <w:instrText xml:space="preserve"> PAGEREF _Toc77162765 \h </w:instrText>
            </w:r>
            <w:r>
              <w:rPr>
                <w:noProof/>
                <w:webHidden/>
              </w:rPr>
            </w:r>
            <w:r>
              <w:rPr>
                <w:noProof/>
                <w:webHidden/>
              </w:rPr>
              <w:fldChar w:fldCharType="separate"/>
            </w:r>
            <w:r>
              <w:rPr>
                <w:noProof/>
                <w:webHidden/>
              </w:rPr>
              <w:t>88</w:t>
            </w:r>
            <w:r>
              <w:rPr>
                <w:noProof/>
                <w:webHidden/>
              </w:rPr>
              <w:fldChar w:fldCharType="end"/>
            </w:r>
          </w:hyperlink>
        </w:p>
        <w:p w14:paraId="15BC928F" w14:textId="74D3FBD1" w:rsidR="00D10EE2" w:rsidRDefault="00D10EE2">
          <w:pPr>
            <w:pStyle w:val="TOC1"/>
            <w:rPr>
              <w:rFonts w:asciiTheme="minorHAnsi" w:eastAsiaTheme="minorEastAsia" w:hAnsiTheme="minorHAnsi" w:cstheme="minorBidi"/>
              <w:b w:val="0"/>
              <w:bCs w:val="0"/>
              <w:caps w:val="0"/>
              <w:noProof/>
              <w:szCs w:val="22"/>
              <w:lang w:eastAsia="ja-JP"/>
            </w:rPr>
          </w:pPr>
          <w:hyperlink w:anchor="_Toc77162766" w:history="1">
            <w:r w:rsidRPr="00017964">
              <w:rPr>
                <w:rStyle w:val="Hyperlink"/>
                <w:noProof/>
              </w:rPr>
              <w:t>5</w:t>
            </w:r>
            <w:r>
              <w:rPr>
                <w:rFonts w:asciiTheme="minorHAnsi" w:eastAsiaTheme="minorEastAsia" w:hAnsiTheme="minorHAnsi" w:cstheme="minorBidi"/>
                <w:b w:val="0"/>
                <w:bCs w:val="0"/>
                <w:caps w:val="0"/>
                <w:noProof/>
                <w:szCs w:val="22"/>
                <w:lang w:eastAsia="ja-JP"/>
              </w:rPr>
              <w:tab/>
            </w:r>
            <w:r w:rsidRPr="00017964">
              <w:rPr>
                <w:rStyle w:val="Hyperlink"/>
                <w:noProof/>
              </w:rPr>
              <w:t>Supporting Information</w:t>
            </w:r>
            <w:r>
              <w:rPr>
                <w:noProof/>
                <w:webHidden/>
              </w:rPr>
              <w:tab/>
            </w:r>
            <w:r>
              <w:rPr>
                <w:noProof/>
                <w:webHidden/>
              </w:rPr>
              <w:fldChar w:fldCharType="begin"/>
            </w:r>
            <w:r>
              <w:rPr>
                <w:noProof/>
                <w:webHidden/>
              </w:rPr>
              <w:instrText xml:space="preserve"> PAGEREF _Toc77162766 \h </w:instrText>
            </w:r>
            <w:r>
              <w:rPr>
                <w:noProof/>
                <w:webHidden/>
              </w:rPr>
            </w:r>
            <w:r>
              <w:rPr>
                <w:noProof/>
                <w:webHidden/>
              </w:rPr>
              <w:fldChar w:fldCharType="separate"/>
            </w:r>
            <w:r>
              <w:rPr>
                <w:noProof/>
                <w:webHidden/>
              </w:rPr>
              <w:t>89</w:t>
            </w:r>
            <w:r>
              <w:rPr>
                <w:noProof/>
                <w:webHidden/>
              </w:rPr>
              <w:fldChar w:fldCharType="end"/>
            </w:r>
          </w:hyperlink>
        </w:p>
        <w:p w14:paraId="54D1D906" w14:textId="7E4F39E2" w:rsidR="009D4AC7" w:rsidRDefault="00067574">
          <w:r>
            <w:rPr>
              <w:b/>
              <w:bCs/>
              <w:sz w:val="22"/>
              <w:szCs w:val="22"/>
            </w:rPr>
            <w:fldChar w:fldCharType="end"/>
          </w:r>
        </w:p>
      </w:sdtContent>
    </w:sdt>
    <w:p w14:paraId="117F90D3" w14:textId="77777777" w:rsidR="009D4AC7" w:rsidRDefault="009D4AC7">
      <w:pPr>
        <w:rPr>
          <w:lang w:val="en-GB"/>
        </w:rPr>
        <w:sectPr w:rsidR="009D4AC7">
          <w:headerReference w:type="default" r:id="rId10"/>
          <w:footerReference w:type="default" r:id="rId11"/>
          <w:pgSz w:w="12242" w:h="15842"/>
          <w:pgMar w:top="1440" w:right="1440" w:bottom="1440" w:left="1800" w:header="720" w:footer="720" w:gutter="0"/>
          <w:cols w:space="720"/>
          <w:titlePg/>
        </w:sectPr>
      </w:pPr>
    </w:p>
    <w:p w14:paraId="65E3B9BA" w14:textId="77777777" w:rsidR="009D4AC7" w:rsidRDefault="00067574">
      <w:pPr>
        <w:pStyle w:val="Heading1"/>
      </w:pPr>
      <w:bookmarkStart w:id="8" w:name="_Toc461102219"/>
      <w:bookmarkStart w:id="9" w:name="_Toc521150196"/>
      <w:bookmarkStart w:id="10" w:name="_Toc456598586"/>
      <w:bookmarkStart w:id="11" w:name="_Toc504442098"/>
      <w:bookmarkStart w:id="12" w:name="_Toc77162695"/>
      <w:r>
        <w:lastRenderedPageBreak/>
        <w:t>Introduction</w:t>
      </w:r>
      <w:bookmarkEnd w:id="8"/>
      <w:bookmarkEnd w:id="9"/>
      <w:bookmarkEnd w:id="12"/>
    </w:p>
    <w:p w14:paraId="6C5914EC" w14:textId="77777777" w:rsidR="009D4AC7" w:rsidRDefault="00067574">
      <w:pPr>
        <w:ind w:firstLine="718"/>
      </w:pPr>
      <w:bookmarkStart w:id="13" w:name="_Toc461102220"/>
      <w:bookmarkStart w:id="14" w:name="_Toc521150197"/>
      <w:r>
        <w:t xml:space="preserve">This section gives a scope description and overview of everything included in this SRS document. </w:t>
      </w:r>
    </w:p>
    <w:p w14:paraId="30848158" w14:textId="77777777" w:rsidR="009D4AC7" w:rsidRDefault="00067574">
      <w:pPr>
        <w:ind w:firstLine="718"/>
      </w:pPr>
      <w:r>
        <w:t xml:space="preserve">Also, the purpose for this document is described and a list of abbreviations and definitions is provided. </w:t>
      </w:r>
    </w:p>
    <w:p w14:paraId="6662DE1D" w14:textId="77777777" w:rsidR="009D4AC7" w:rsidRDefault="00067574">
      <w:pPr>
        <w:pStyle w:val="Heading2"/>
      </w:pPr>
      <w:bookmarkStart w:id="15" w:name="_Toc77162696"/>
      <w:r>
        <w:t>Purpose</w:t>
      </w:r>
      <w:bookmarkEnd w:id="13"/>
      <w:bookmarkEnd w:id="14"/>
      <w:bookmarkEnd w:id="15"/>
    </w:p>
    <w:p w14:paraId="79EFF3DF" w14:textId="77777777" w:rsidR="009D4AC7" w:rsidRDefault="00067574">
      <w:pPr>
        <w:spacing w:before="0"/>
        <w:ind w:firstLine="718"/>
        <w:jc w:val="both"/>
      </w:pPr>
      <w:r>
        <w:rPr>
          <w:color w:val="000000"/>
        </w:rPr>
        <w:t xml:space="preserve">The purpose of this document is to build an online system specifically for Vietnamese people to be able to play "HUI" anywhere without meeting face-to-face. </w:t>
      </w:r>
    </w:p>
    <w:p w14:paraId="056B9D17" w14:textId="77777777" w:rsidR="009D4AC7" w:rsidRDefault="00067574">
      <w:pPr>
        <w:pStyle w:val="Heading2"/>
      </w:pPr>
      <w:bookmarkStart w:id="16" w:name="_Toc521150198"/>
      <w:bookmarkStart w:id="17" w:name="_Toc461102221"/>
      <w:bookmarkStart w:id="18" w:name="_Toc77162697"/>
      <w:r>
        <w:t>Scope</w:t>
      </w:r>
      <w:bookmarkEnd w:id="16"/>
      <w:bookmarkEnd w:id="17"/>
      <w:bookmarkEnd w:id="18"/>
    </w:p>
    <w:p w14:paraId="0C761E33" w14:textId="77777777" w:rsidR="009D4AC7" w:rsidRDefault="00067574">
      <w:pPr>
        <w:ind w:firstLine="718"/>
      </w:pPr>
      <w:bookmarkStart w:id="19" w:name="_Toc521150199"/>
      <w:bookmarkStart w:id="20" w:name="_Toc461102222"/>
      <w:r>
        <w:t>The purpose of the management system "HUI online" is to easily manage and create a convenient and easy-to-use application for users who want to play "HUI" anywhere without meeting face to face.</w:t>
      </w:r>
    </w:p>
    <w:p w14:paraId="2A714FC3" w14:textId="77777777" w:rsidR="009D4AC7" w:rsidRDefault="00067574">
      <w:pPr>
        <w:ind w:firstLine="718"/>
      </w:pPr>
      <w:r>
        <w:t>Above all, we hope to provide a comfortable user experience along with the best features available.</w:t>
      </w:r>
    </w:p>
    <w:p w14:paraId="580DBF62" w14:textId="77777777" w:rsidR="009D4AC7" w:rsidRDefault="00067574">
      <w:pPr>
        <w:pStyle w:val="Heading2"/>
      </w:pPr>
      <w:bookmarkStart w:id="21" w:name="_Toc77162698"/>
      <w:r>
        <w:t>Definitions, Acronyms, and Abbreviations</w:t>
      </w:r>
      <w:bookmarkEnd w:id="19"/>
      <w:bookmarkEnd w:id="20"/>
      <w:bookmarkEnd w:id="21"/>
    </w:p>
    <w:p w14:paraId="227400C0" w14:textId="625ADDF6" w:rsidR="009D4AC7" w:rsidRDefault="00067574">
      <w:pPr>
        <w:widowControl w:val="0"/>
        <w:spacing w:before="0" w:after="120"/>
        <w:ind w:firstLine="718"/>
      </w:pPr>
      <w:bookmarkStart w:id="22" w:name="_Toc461102223"/>
      <w:bookmarkStart w:id="23" w:name="_Toc521150200"/>
      <w:r>
        <w:t xml:space="preserve">UC: Use case </w:t>
      </w:r>
    </w:p>
    <w:p w14:paraId="574D79AD" w14:textId="77777777" w:rsidR="009D4AC7" w:rsidRDefault="00067574">
      <w:pPr>
        <w:pStyle w:val="Heading2"/>
      </w:pPr>
      <w:bookmarkStart w:id="24" w:name="_Toc77162699"/>
      <w:r>
        <w:t>References</w:t>
      </w:r>
      <w:bookmarkEnd w:id="22"/>
      <w:bookmarkEnd w:id="23"/>
      <w:bookmarkEnd w:id="24"/>
    </w:p>
    <w:p w14:paraId="5241B6F7" w14:textId="77777777" w:rsidR="009D4AC7" w:rsidRDefault="00067574">
      <w:pPr>
        <w:ind w:firstLine="718"/>
      </w:pPr>
      <w:bookmarkStart w:id="25" w:name="_Toc461102224"/>
      <w:bookmarkStart w:id="26" w:name="_Toc521150201"/>
      <w:r>
        <w:t xml:space="preserve">Book: Software requirements Third Edition </w:t>
      </w:r>
    </w:p>
    <w:p w14:paraId="3E1508C2" w14:textId="77777777" w:rsidR="009D4AC7" w:rsidRDefault="00067574">
      <w:pPr>
        <w:ind w:firstLine="718"/>
      </w:pPr>
      <w:r>
        <w:t xml:space="preserve">Software Requirements template: </w:t>
      </w:r>
      <w:hyperlink r:id="rId12">
        <w:r w:rsidR="00995967">
          <w:rPr>
            <w:highlight w:val="white"/>
          </w:rPr>
          <w:t>SWR302_</w:t>
        </w:r>
        <w:r>
          <w:rPr>
            <w:highlight w:val="white"/>
          </w:rPr>
          <w:t>HungLD</w:t>
        </w:r>
      </w:hyperlink>
    </w:p>
    <w:p w14:paraId="47FDCAF3" w14:textId="77777777" w:rsidR="009D4AC7" w:rsidRDefault="00067574">
      <w:pPr>
        <w:ind w:firstLine="718"/>
      </w:pPr>
      <w:r>
        <w:t>https://developers.facebook.com/docs/</w:t>
      </w:r>
    </w:p>
    <w:p w14:paraId="6E5FA943" w14:textId="77777777" w:rsidR="009D4AC7" w:rsidRDefault="00067574">
      <w:pPr>
        <w:pStyle w:val="Heading2"/>
      </w:pPr>
      <w:bookmarkStart w:id="27" w:name="_Toc77162700"/>
      <w:r>
        <w:t>Overview</w:t>
      </w:r>
      <w:bookmarkEnd w:id="25"/>
      <w:bookmarkEnd w:id="26"/>
      <w:bookmarkEnd w:id="27"/>
    </w:p>
    <w:p w14:paraId="66ED5923" w14:textId="77777777" w:rsidR="009D4AC7" w:rsidRDefault="00067574">
      <w:pPr>
        <w:ind w:firstLine="718"/>
      </w:pPr>
      <w:bookmarkStart w:id="28" w:name="_Toc461102225"/>
      <w:bookmarkStart w:id="29" w:name="_Toc521150202"/>
      <w:r>
        <w:t>The remainder of this d</w:t>
      </w:r>
      <w:r w:rsidR="00F22C25">
        <w:t>ocument includes three chapters</w:t>
      </w:r>
      <w:r>
        <w:t>.</w:t>
      </w:r>
    </w:p>
    <w:p w14:paraId="3A817FD6" w14:textId="77777777" w:rsidR="009D4AC7" w:rsidRDefault="00067574">
      <w:r>
        <w:t>The second one provides an overview of the system funct</w:t>
      </w:r>
      <w:r w:rsidR="00F22C25">
        <w:t>ionality and system interaction</w:t>
      </w:r>
      <w:r>
        <w:t xml:space="preserve">. This chapter also introduces their interaction with the system. </w:t>
      </w:r>
    </w:p>
    <w:p w14:paraId="151212B5" w14:textId="77777777" w:rsidR="009D4AC7" w:rsidRDefault="00067574">
      <w:r>
        <w:t>The third chapter provi</w:t>
      </w:r>
      <w:r w:rsidR="00F22C25">
        <w:t>des the functional Requirements</w:t>
      </w:r>
      <w:r>
        <w:t>.</w:t>
      </w:r>
    </w:p>
    <w:p w14:paraId="716454AF" w14:textId="77777777" w:rsidR="009D4AC7" w:rsidRDefault="00067574">
      <w:r>
        <w:t>The fourth chapter deals with Usability and Reliability of the system or mobile application.</w:t>
      </w:r>
      <w:r w:rsidR="00F22C25">
        <w:t xml:space="preserve"> </w:t>
      </w:r>
      <w:r>
        <w:t>System performance and response speed to requests from web applications.</w:t>
      </w:r>
    </w:p>
    <w:p w14:paraId="3111C0DA" w14:textId="77777777" w:rsidR="009D4AC7" w:rsidRDefault="00067574">
      <w:pPr>
        <w:pStyle w:val="Heading1"/>
      </w:pPr>
      <w:bookmarkStart w:id="30" w:name="_Toc77162701"/>
      <w:r>
        <w:lastRenderedPageBreak/>
        <w:t>Overall Description</w:t>
      </w:r>
      <w:bookmarkEnd w:id="28"/>
      <w:bookmarkEnd w:id="29"/>
      <w:bookmarkEnd w:id="30"/>
    </w:p>
    <w:p w14:paraId="112027AA" w14:textId="77777777" w:rsidR="009D4AC7" w:rsidRDefault="00067574">
      <w:pPr>
        <w:pStyle w:val="Heading2"/>
      </w:pPr>
      <w:r>
        <w:t xml:space="preserve"> </w:t>
      </w:r>
      <w:bookmarkStart w:id="31" w:name="_Toc77162702"/>
      <w:r>
        <w:t>Product perspective</w:t>
      </w:r>
      <w:bookmarkEnd w:id="31"/>
    </w:p>
    <w:p w14:paraId="199E6EA4" w14:textId="77777777" w:rsidR="009D4AC7" w:rsidRDefault="00067574">
      <w:pPr>
        <w:shd w:val="clear" w:color="auto" w:fill="FFFFFF"/>
        <w:spacing w:before="0" w:after="0"/>
        <w:ind w:left="0"/>
        <w:textAlignment w:val="baseline"/>
        <w:rPr>
          <w:rFonts w:ascii="Helvetica" w:eastAsia="Helvetica" w:hAnsi="Helvetica" w:cs="Helvetica"/>
          <w:color w:val="000000"/>
        </w:rPr>
      </w:pPr>
      <w:ins w:id="32">
        <w:r>
          <w:rPr>
            <w:rFonts w:ascii="Helvetica" w:eastAsia="Helvetica" w:hAnsi="Helvetica" w:cs="Helvetica"/>
            <w:color w:val="000000"/>
            <w:shd w:val="clear" w:color="auto" w:fill="FFFFFF"/>
            <w:lang w:eastAsia="zh-CN" w:bidi="ar"/>
          </w:rPr>
          <w:br/>
        </w:r>
      </w:ins>
    </w:p>
    <w:p w14:paraId="6E0740CC" w14:textId="77777777" w:rsidR="009D4AC7" w:rsidRDefault="00067574">
      <w:pPr>
        <w:pStyle w:val="NormalWeb"/>
        <w:shd w:val="clear" w:color="auto" w:fill="FFFFFF"/>
        <w:spacing w:beforeAutospacing="0" w:after="180" w:afterAutospacing="0" w:line="21" w:lineRule="atLeast"/>
        <w:textAlignment w:val="baseline"/>
        <w:rPr>
          <w:rFonts w:ascii="Helvetica" w:eastAsia="Helvetica" w:hAnsi="Helvetica" w:cs="Helvetica"/>
          <w:color w:val="000000"/>
          <w:sz w:val="20"/>
          <w:szCs w:val="20"/>
          <w:shd w:val="clear" w:color="auto" w:fill="FFFFFF"/>
        </w:rPr>
      </w:pPr>
      <w:r>
        <w:rPr>
          <w:rFonts w:ascii="Helvetica" w:eastAsia="Helvetica" w:hAnsi="Helvetica" w:cs="Helvetica"/>
          <w:color w:val="000000"/>
          <w:sz w:val="20"/>
          <w:szCs w:val="20"/>
          <w:shd w:val="clear" w:color="auto" w:fill="FFFFFF"/>
        </w:rPr>
        <w:t xml:space="preserve">A distributed </w:t>
      </w:r>
      <w:r>
        <w:rPr>
          <w:rFonts w:ascii="Helvetica" w:eastAsia="Helvetica" w:hAnsi="Helvetica" w:cs="Helvetica"/>
          <w:color w:val="000000"/>
          <w:sz w:val="20"/>
          <w:szCs w:val="20"/>
          <w:shd w:val="clear" w:color="auto" w:fill="FFFFFF"/>
          <w:lang w:val="vi-VN"/>
        </w:rPr>
        <w:t xml:space="preserve">“HUI-online” </w:t>
      </w:r>
      <w:r>
        <w:rPr>
          <w:rFonts w:ascii="Helvetica" w:eastAsia="Helvetica" w:hAnsi="Helvetica" w:cs="Helvetica"/>
          <w:color w:val="000000"/>
          <w:sz w:val="20"/>
          <w:szCs w:val="20"/>
          <w:shd w:val="clear" w:color="auto" w:fill="FFFFFF"/>
        </w:rPr>
        <w:t>database system stores the following information.</w:t>
      </w:r>
    </w:p>
    <w:p w14:paraId="274DCD4B" w14:textId="77777777" w:rsidR="009D4AC7" w:rsidRDefault="00067574">
      <w:pPr>
        <w:pStyle w:val="NormalWeb"/>
        <w:shd w:val="clear" w:color="auto" w:fill="FFFFFF"/>
        <w:spacing w:beforeAutospacing="0" w:after="180" w:afterAutospacing="0" w:line="21" w:lineRule="atLeast"/>
        <w:ind w:firstLineChars="402" w:firstLine="807"/>
        <w:textAlignment w:val="baseline"/>
        <w:rPr>
          <w:rFonts w:ascii="Helvetica" w:eastAsia="Helvetica" w:hAnsi="Helvetica"/>
          <w:color w:val="000000"/>
          <w:sz w:val="20"/>
          <w:szCs w:val="20"/>
          <w:shd w:val="clear" w:color="auto" w:fill="FFFFFF"/>
          <w:lang w:val="vi-VN"/>
        </w:rPr>
      </w:pPr>
      <w:r>
        <w:rPr>
          <w:rFonts w:ascii="Helvetica" w:eastAsia="Helvetica" w:hAnsi="Helvetica" w:cs="Helvetica"/>
          <w:b/>
          <w:bCs/>
          <w:color w:val="000000"/>
          <w:sz w:val="20"/>
          <w:szCs w:val="20"/>
          <w:shd w:val="clear" w:color="auto" w:fill="FFFFFF"/>
          <w:lang w:val="vi-VN"/>
        </w:rPr>
        <w:t xml:space="preserve">HuiMember </w:t>
      </w:r>
      <w:r>
        <w:rPr>
          <w:rFonts w:ascii="Helvetica" w:eastAsia="Helvetica" w:hAnsi="Helvetica" w:cs="Helvetica"/>
          <w:b/>
          <w:bCs/>
          <w:color w:val="000000"/>
          <w:sz w:val="20"/>
          <w:szCs w:val="20"/>
          <w:shd w:val="clear" w:color="auto" w:fill="FFFFFF"/>
        </w:rPr>
        <w:t>description</w:t>
      </w:r>
      <w:r>
        <w:rPr>
          <w:rFonts w:ascii="Helvetica" w:eastAsia="Helvetica" w:hAnsi="Helvetica" w:cs="Helvetica"/>
          <w:b/>
          <w:bCs/>
          <w:color w:val="000000"/>
          <w:sz w:val="20"/>
          <w:szCs w:val="20"/>
          <w:shd w:val="clear" w:color="auto" w:fill="FFFFFF"/>
          <w:lang w:val="vi-VN"/>
        </w:rPr>
        <w:t xml:space="preserve">: </w:t>
      </w:r>
      <w:r>
        <w:rPr>
          <w:rFonts w:ascii="Helvetica" w:eastAsia="Helvetica" w:hAnsi="Helvetica" w:cs="Helvetica"/>
          <w:color w:val="000000"/>
          <w:sz w:val="20"/>
          <w:szCs w:val="20"/>
          <w:shd w:val="clear" w:color="auto" w:fill="FFFFFF"/>
        </w:rPr>
        <w:t>It includes</w:t>
      </w:r>
      <w:r>
        <w:rPr>
          <w:rFonts w:ascii="Helvetica" w:eastAsia="Helvetica" w:hAnsi="Helvetica" w:cs="Helvetica"/>
          <w:color w:val="000000"/>
          <w:sz w:val="20"/>
          <w:szCs w:val="20"/>
          <w:shd w:val="clear" w:color="auto" w:fill="FFFFFF"/>
          <w:lang w:val="vi-VN"/>
        </w:rPr>
        <w:t xml:space="preserve"> </w:t>
      </w:r>
      <w:r>
        <w:rPr>
          <w:rFonts w:ascii="Helvetica" w:eastAsia="Helvetica" w:hAnsi="Helvetica"/>
          <w:color w:val="000000"/>
          <w:sz w:val="20"/>
          <w:szCs w:val="20"/>
          <w:shd w:val="clear" w:color="auto" w:fill="FFFFFF"/>
          <w:lang w:val="vi-VN"/>
        </w:rPr>
        <w:t>MemberID , Fullname , DateOfBirth , Sex , Phone , PlaceOfOrigin , PlaceOfResidence , ImageOfCitizenIdentityCard , BankAccountNumber , AccountID , DayHuiID.</w:t>
      </w:r>
    </w:p>
    <w:p w14:paraId="6EC98166" w14:textId="77777777" w:rsidR="009D4AC7" w:rsidRDefault="00067574">
      <w:pPr>
        <w:pStyle w:val="NormalWeb"/>
        <w:shd w:val="clear" w:color="auto" w:fill="FFFFFF"/>
        <w:spacing w:beforeAutospacing="0" w:after="180" w:afterAutospacing="0" w:line="21" w:lineRule="atLeast"/>
        <w:ind w:firstLineChars="409" w:firstLine="821"/>
        <w:textAlignment w:val="baseline"/>
        <w:rPr>
          <w:rFonts w:ascii="Helvetica" w:eastAsia="Helvetica" w:hAnsi="Helvetica"/>
          <w:color w:val="000000"/>
          <w:sz w:val="20"/>
          <w:szCs w:val="20"/>
          <w:shd w:val="clear" w:color="auto" w:fill="FFFFFF"/>
          <w:lang w:val="vi-VN"/>
        </w:rPr>
      </w:pPr>
      <w:r>
        <w:rPr>
          <w:rFonts w:ascii="Helvetica" w:eastAsia="Helvetica" w:hAnsi="Helvetica" w:cs="Helvetica"/>
          <w:b/>
          <w:bCs/>
          <w:color w:val="000000"/>
          <w:sz w:val="20"/>
          <w:szCs w:val="20"/>
          <w:shd w:val="clear" w:color="auto" w:fill="FFFFFF"/>
          <w:lang w:val="vi-VN"/>
        </w:rPr>
        <w:t xml:space="preserve">HuiManager </w:t>
      </w:r>
      <w:r>
        <w:rPr>
          <w:rFonts w:ascii="Helvetica" w:eastAsia="Helvetica" w:hAnsi="Helvetica" w:cs="Helvetica"/>
          <w:b/>
          <w:bCs/>
          <w:color w:val="000000"/>
          <w:sz w:val="20"/>
          <w:szCs w:val="20"/>
          <w:shd w:val="clear" w:color="auto" w:fill="FFFFFF"/>
        </w:rPr>
        <w:t>description</w:t>
      </w:r>
      <w:r>
        <w:rPr>
          <w:rFonts w:ascii="Helvetica" w:eastAsia="Helvetica" w:hAnsi="Helvetica" w:cs="Helvetica"/>
          <w:b/>
          <w:bCs/>
          <w:color w:val="000000"/>
          <w:sz w:val="20"/>
          <w:szCs w:val="20"/>
          <w:shd w:val="clear" w:color="auto" w:fill="FFFFFF"/>
          <w:lang w:val="vi-VN"/>
        </w:rPr>
        <w:t xml:space="preserve"> : </w:t>
      </w:r>
      <w:r>
        <w:rPr>
          <w:rFonts w:ascii="Helvetica" w:eastAsia="Helvetica" w:hAnsi="Helvetica" w:cs="Helvetica"/>
          <w:color w:val="000000"/>
          <w:sz w:val="20"/>
          <w:szCs w:val="20"/>
          <w:shd w:val="clear" w:color="auto" w:fill="FFFFFF"/>
        </w:rPr>
        <w:t>It include</w:t>
      </w:r>
      <w:r>
        <w:rPr>
          <w:rFonts w:ascii="Helvetica" w:eastAsia="Helvetica" w:hAnsi="Helvetica" w:cs="Helvetica"/>
          <w:color w:val="000000"/>
          <w:sz w:val="20"/>
          <w:szCs w:val="20"/>
          <w:shd w:val="clear" w:color="auto" w:fill="FFFFFF"/>
          <w:lang w:val="vi-VN"/>
        </w:rPr>
        <w:t xml:space="preserve">s </w:t>
      </w:r>
      <w:r>
        <w:rPr>
          <w:rFonts w:ascii="Helvetica" w:eastAsia="Helvetica" w:hAnsi="Helvetica"/>
          <w:color w:val="000000"/>
          <w:sz w:val="20"/>
          <w:szCs w:val="20"/>
          <w:shd w:val="clear" w:color="auto" w:fill="FFFFFF"/>
          <w:lang w:val="vi-VN"/>
        </w:rPr>
        <w:t>ManagerID , Fullname , DateOfBirth , Sex , Phone , PlaceOfOrigin , PlaceOfResidence , ImageOfCitizenIdentityCard , BankAccountNumber , AccountID .</w:t>
      </w:r>
    </w:p>
    <w:p w14:paraId="43760703" w14:textId="77777777" w:rsidR="009D4AC7" w:rsidRDefault="00067574">
      <w:pPr>
        <w:pStyle w:val="NormalWeb"/>
        <w:shd w:val="clear" w:color="auto" w:fill="FFFFFF"/>
        <w:spacing w:beforeAutospacing="0" w:after="180" w:afterAutospacing="0" w:line="21" w:lineRule="atLeast"/>
        <w:ind w:firstLineChars="409" w:firstLine="821"/>
        <w:textAlignment w:val="baseline"/>
        <w:rPr>
          <w:rFonts w:ascii="Helvetica" w:eastAsia="Helvetica" w:hAnsi="Helvetica"/>
          <w:color w:val="000000"/>
          <w:sz w:val="20"/>
          <w:szCs w:val="20"/>
          <w:shd w:val="clear" w:color="auto" w:fill="FFFFFF"/>
          <w:lang w:val="vi-VN"/>
        </w:rPr>
      </w:pPr>
      <w:r>
        <w:rPr>
          <w:rFonts w:ascii="Helvetica" w:eastAsia="Helvetica" w:hAnsi="Helvetica" w:cs="Helvetica"/>
          <w:b/>
          <w:bCs/>
          <w:color w:val="000000"/>
          <w:sz w:val="20"/>
          <w:szCs w:val="20"/>
          <w:shd w:val="clear" w:color="auto" w:fill="FFFFFF"/>
          <w:lang w:val="vi-VN"/>
        </w:rPr>
        <w:t xml:space="preserve">Admin </w:t>
      </w:r>
      <w:r>
        <w:rPr>
          <w:rFonts w:ascii="Helvetica" w:eastAsia="Helvetica" w:hAnsi="Helvetica" w:cs="Helvetica"/>
          <w:b/>
          <w:bCs/>
          <w:color w:val="000000"/>
          <w:sz w:val="20"/>
          <w:szCs w:val="20"/>
          <w:shd w:val="clear" w:color="auto" w:fill="FFFFFF"/>
        </w:rPr>
        <w:t>descriptio</w:t>
      </w:r>
      <w:r w:rsidR="00340345">
        <w:rPr>
          <w:rFonts w:ascii="Helvetica" w:eastAsia="Helvetica" w:hAnsi="Helvetica" w:cs="Helvetica"/>
          <w:b/>
          <w:bCs/>
          <w:color w:val="000000"/>
          <w:sz w:val="20"/>
          <w:szCs w:val="20"/>
          <w:shd w:val="clear" w:color="auto" w:fill="FFFFFF"/>
        </w:rPr>
        <w:t>n</w:t>
      </w:r>
      <w:r>
        <w:rPr>
          <w:rFonts w:ascii="Helvetica" w:eastAsia="Helvetica" w:hAnsi="Helvetica" w:cs="Helvetica"/>
          <w:b/>
          <w:bCs/>
          <w:color w:val="000000"/>
          <w:sz w:val="20"/>
          <w:szCs w:val="20"/>
          <w:shd w:val="clear" w:color="auto" w:fill="FFFFFF"/>
          <w:lang w:val="vi-VN"/>
        </w:rPr>
        <w:t xml:space="preserve"> : </w:t>
      </w:r>
      <w:r>
        <w:rPr>
          <w:rFonts w:ascii="Helvetica" w:eastAsia="Helvetica" w:hAnsi="Helvetica" w:cs="Helvetica"/>
          <w:color w:val="000000"/>
          <w:sz w:val="20"/>
          <w:szCs w:val="20"/>
          <w:shd w:val="clear" w:color="auto" w:fill="FFFFFF"/>
        </w:rPr>
        <w:t>It include</w:t>
      </w:r>
      <w:r>
        <w:rPr>
          <w:rFonts w:ascii="Helvetica" w:eastAsia="Helvetica" w:hAnsi="Helvetica" w:cs="Helvetica"/>
          <w:color w:val="000000"/>
          <w:sz w:val="20"/>
          <w:szCs w:val="20"/>
          <w:shd w:val="clear" w:color="auto" w:fill="FFFFFF"/>
          <w:lang w:val="vi-VN"/>
        </w:rPr>
        <w:t xml:space="preserve">s </w:t>
      </w:r>
      <w:r>
        <w:rPr>
          <w:rFonts w:ascii="Helvetica" w:eastAsia="Helvetica" w:hAnsi="Helvetica"/>
          <w:color w:val="000000"/>
          <w:sz w:val="20"/>
          <w:szCs w:val="20"/>
          <w:shd w:val="clear" w:color="auto" w:fill="FFFFFF"/>
          <w:lang w:val="vi-VN"/>
        </w:rPr>
        <w:t>AdminID , Fullname , DateOfBirth , Sex, Phone , Address, AccountID.</w:t>
      </w:r>
    </w:p>
    <w:p w14:paraId="21F7D9BB" w14:textId="77777777" w:rsidR="009D4AC7" w:rsidRDefault="00067574">
      <w:pPr>
        <w:pStyle w:val="Heading2"/>
      </w:pPr>
      <w:r>
        <w:t xml:space="preserve"> </w:t>
      </w:r>
      <w:bookmarkStart w:id="33" w:name="_Toc77162703"/>
      <w:r>
        <w:t>Product FEATURES</w:t>
      </w:r>
      <w:bookmarkEnd w:id="33"/>
    </w:p>
    <w:p w14:paraId="3C689408" w14:textId="77777777" w:rsidR="009D4AC7" w:rsidRDefault="00067574">
      <w:pPr>
        <w:pStyle w:val="NormalWeb"/>
        <w:shd w:val="clear" w:color="auto" w:fill="FFFFFF"/>
        <w:spacing w:beforeAutospacing="0" w:after="180" w:afterAutospacing="0" w:line="21" w:lineRule="atLeast"/>
        <w:ind w:firstLineChars="409" w:firstLine="818"/>
        <w:textAlignment w:val="baseline"/>
        <w:rPr>
          <w:rFonts w:ascii="Helvetica" w:eastAsia="Helvetica" w:hAnsi="Helvetica" w:cs="Helvetica"/>
          <w:color w:val="000000"/>
          <w:sz w:val="20"/>
          <w:szCs w:val="20"/>
          <w:shd w:val="clear" w:color="auto" w:fill="FFFFFF"/>
        </w:rPr>
      </w:pPr>
      <w:r>
        <w:rPr>
          <w:rFonts w:ascii="Helvetica" w:eastAsia="Helvetica" w:hAnsi="Helvetica" w:cs="Helvetica"/>
          <w:color w:val="000000"/>
          <w:sz w:val="20"/>
          <w:szCs w:val="20"/>
          <w:shd w:val="clear" w:color="auto" w:fill="FFFFFF"/>
        </w:rPr>
        <w:t xml:space="preserve">The major features of </w:t>
      </w:r>
      <w:r>
        <w:rPr>
          <w:rFonts w:ascii="Helvetica" w:eastAsia="Helvetica" w:hAnsi="Helvetica" w:cs="Helvetica"/>
          <w:color w:val="000000"/>
          <w:sz w:val="20"/>
          <w:szCs w:val="20"/>
          <w:shd w:val="clear" w:color="auto" w:fill="FFFFFF"/>
          <w:lang w:val="vi-VN"/>
        </w:rPr>
        <w:t xml:space="preserve">“HUI-online” </w:t>
      </w:r>
      <w:r>
        <w:rPr>
          <w:rFonts w:ascii="Helvetica" w:eastAsia="Helvetica" w:hAnsi="Helvetica" w:cs="Helvetica"/>
          <w:color w:val="000000"/>
          <w:sz w:val="20"/>
          <w:szCs w:val="20"/>
          <w:shd w:val="clear" w:color="auto" w:fill="FFFFFF"/>
        </w:rPr>
        <w:t>database system as shown in below </w:t>
      </w:r>
      <w:hyperlink r:id="rId13" w:tgtFrame="https://krazytech.com/projects/_blank" w:history="1">
        <w:r>
          <w:rPr>
            <w:rStyle w:val="Hyperlink"/>
            <w:rFonts w:ascii="Helvetica" w:eastAsia="Helvetica" w:hAnsi="Helvetica" w:cs="Helvetica"/>
            <w:b/>
            <w:bCs/>
            <w:color w:val="00A1E0"/>
            <w:sz w:val="20"/>
            <w:szCs w:val="20"/>
            <w:u w:val="none"/>
            <w:shd w:val="clear" w:color="auto" w:fill="FFFFFF"/>
          </w:rPr>
          <w:t>entity–relationship model</w:t>
        </w:r>
      </w:hyperlink>
      <w:r>
        <w:rPr>
          <w:rFonts w:ascii="Helvetica" w:eastAsia="Helvetica" w:hAnsi="Helvetica" w:cs="Helvetica"/>
          <w:color w:val="000000"/>
          <w:sz w:val="20"/>
          <w:szCs w:val="20"/>
          <w:shd w:val="clear" w:color="auto" w:fill="FFFFFF"/>
        </w:rPr>
        <w:t> (</w:t>
      </w:r>
      <w:r>
        <w:rPr>
          <w:rFonts w:ascii="Helvetica" w:eastAsia="Helvetica" w:hAnsi="Helvetica" w:cs="Helvetica"/>
          <w:b/>
          <w:bCs/>
          <w:color w:val="000000"/>
          <w:sz w:val="20"/>
          <w:szCs w:val="20"/>
          <w:shd w:val="clear" w:color="auto" w:fill="FFFFFF"/>
        </w:rPr>
        <w:t>ER model</w:t>
      </w:r>
      <w:r>
        <w:rPr>
          <w:rFonts w:ascii="Helvetica" w:eastAsia="Helvetica" w:hAnsi="Helvetica" w:cs="Helvetica"/>
          <w:color w:val="000000"/>
          <w:sz w:val="20"/>
          <w:szCs w:val="20"/>
          <w:shd w:val="clear" w:color="auto" w:fill="FFFFFF"/>
        </w:rPr>
        <w:t>)</w:t>
      </w:r>
    </w:p>
    <w:p w14:paraId="1303BA1F" w14:textId="77777777" w:rsidR="009D4AC7" w:rsidRDefault="00067574">
      <w:pPr>
        <w:pStyle w:val="NormalWeb"/>
        <w:shd w:val="clear" w:color="auto" w:fill="FFFFFF"/>
        <w:spacing w:beforeAutospacing="0" w:after="180" w:afterAutospacing="0" w:line="21" w:lineRule="atLeast"/>
        <w:ind w:firstLineChars="409" w:firstLine="982"/>
        <w:textAlignment w:val="baseline"/>
        <w:rPr>
          <w:rFonts w:ascii="Helvetica" w:eastAsia="Helvetica" w:hAnsi="Helvetica" w:cs="Helvetica"/>
          <w:color w:val="000000"/>
          <w:sz w:val="20"/>
          <w:szCs w:val="20"/>
          <w:shd w:val="clear" w:color="auto" w:fill="FFFFFF"/>
          <w:lang w:val="vi-VN"/>
        </w:rPr>
      </w:pPr>
      <w:r>
        <w:rPr>
          <w:rFonts w:ascii="SimSun" w:hAnsi="SimSun" w:cs="SimSun"/>
          <w:noProof/>
          <w:lang w:eastAsia="ja-JP"/>
        </w:rPr>
        <w:drawing>
          <wp:inline distT="0" distB="0" distL="114300" distR="114300" wp14:anchorId="14FC5CE3" wp14:editId="30842358">
            <wp:extent cx="5789930" cy="3027045"/>
            <wp:effectExtent l="0" t="0" r="1270" b="5715"/>
            <wp:docPr id="4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 descr="IMG_256"/>
                    <pic:cNvPicPr>
                      <a:picLocks noChangeAspect="1"/>
                    </pic:cNvPicPr>
                  </pic:nvPicPr>
                  <pic:blipFill>
                    <a:blip r:embed="rId14"/>
                    <a:stretch>
                      <a:fillRect/>
                    </a:stretch>
                  </pic:blipFill>
                  <pic:spPr>
                    <a:xfrm>
                      <a:off x="0" y="0"/>
                      <a:ext cx="5789930" cy="3027045"/>
                    </a:xfrm>
                    <a:prstGeom prst="rect">
                      <a:avLst/>
                    </a:prstGeom>
                    <a:noFill/>
                    <a:ln w="9525">
                      <a:noFill/>
                    </a:ln>
                  </pic:spPr>
                </pic:pic>
              </a:graphicData>
            </a:graphic>
          </wp:inline>
        </w:drawing>
      </w:r>
    </w:p>
    <w:p w14:paraId="1107E81E" w14:textId="77777777" w:rsidR="009D4AC7" w:rsidRDefault="00067574">
      <w:pPr>
        <w:pStyle w:val="Heading2"/>
      </w:pPr>
      <w:bookmarkStart w:id="34" w:name="_Toc77162704"/>
      <w:r>
        <w:rPr>
          <w:lang w:val="vi-VN"/>
        </w:rPr>
        <w:t>USER CHARACTERISTICS</w:t>
      </w:r>
      <w:bookmarkEnd w:id="34"/>
    </w:p>
    <w:p w14:paraId="77608ADB" w14:textId="77777777" w:rsidR="009D4AC7" w:rsidRDefault="00067574">
      <w:pPr>
        <w:ind w:firstLine="718"/>
      </w:pPr>
      <w:r>
        <w:t>Basic knowledge is adequate to use this application. The user interface will be friendly enough to guide the user.</w:t>
      </w:r>
    </w:p>
    <w:p w14:paraId="4DBBEA18" w14:textId="77777777" w:rsidR="009D4AC7" w:rsidRDefault="009D4AC7">
      <w:pPr>
        <w:ind w:firstLine="718"/>
      </w:pPr>
    </w:p>
    <w:p w14:paraId="3D108258" w14:textId="77777777" w:rsidR="009D4AC7" w:rsidRDefault="00067574">
      <w:pPr>
        <w:pStyle w:val="Heading2"/>
      </w:pPr>
      <w:bookmarkStart w:id="35" w:name="_Toc77162705"/>
      <w:r>
        <w:rPr>
          <w:lang w:val="vi-VN"/>
        </w:rPr>
        <w:lastRenderedPageBreak/>
        <w:t>Constraints</w:t>
      </w:r>
      <w:bookmarkEnd w:id="35"/>
    </w:p>
    <w:p w14:paraId="3D654BD3" w14:textId="653F6797" w:rsidR="009D4AC7" w:rsidRDefault="00067574">
      <w:pPr>
        <w:rPr>
          <w:lang w:val="vi-VN"/>
        </w:rPr>
      </w:pPr>
      <w:r>
        <w:rPr>
          <w:lang w:val="vi-VN"/>
        </w:rPr>
        <w:tab/>
        <w:t xml:space="preserve">Required </w:t>
      </w:r>
      <w:r w:rsidR="003127DF">
        <w:t>for L</w:t>
      </w:r>
      <w:r>
        <w:rPr>
          <w:lang w:val="vi-VN"/>
        </w:rPr>
        <w:t>ogin</w:t>
      </w:r>
      <w:r w:rsidR="003127DF">
        <w:t xml:space="preserve"> successful</w:t>
      </w:r>
      <w:r>
        <w:rPr>
          <w:lang w:val="vi-VN"/>
        </w:rPr>
        <w:t>. As for the developer constraints, Inform</w:t>
      </w:r>
      <w:r w:rsidR="00D46A62">
        <w:rPr>
          <w:lang w:val="vi-VN"/>
        </w:rPr>
        <w:t>ation must be kept confidential</w:t>
      </w:r>
      <w:r>
        <w:rPr>
          <w:lang w:val="vi-VN"/>
        </w:rPr>
        <w:t>.</w:t>
      </w:r>
    </w:p>
    <w:p w14:paraId="721AC008" w14:textId="77777777" w:rsidR="009D4AC7" w:rsidRDefault="009D4AC7">
      <w:pPr>
        <w:rPr>
          <w:lang w:val="vi-VN"/>
        </w:rPr>
      </w:pPr>
    </w:p>
    <w:p w14:paraId="0CE2F82E" w14:textId="6E4B93BD" w:rsidR="009D4AC7" w:rsidRDefault="00067574">
      <w:pPr>
        <w:pStyle w:val="Heading1"/>
      </w:pPr>
      <w:bookmarkStart w:id="36" w:name="_Toc521150203"/>
      <w:bookmarkStart w:id="37" w:name="_Toc461102226"/>
      <w:bookmarkStart w:id="38" w:name="_Toc77162706"/>
      <w:r>
        <w:lastRenderedPageBreak/>
        <w:t>FUNCTIONAL Requirements</w:t>
      </w:r>
      <w:bookmarkEnd w:id="36"/>
      <w:bookmarkEnd w:id="37"/>
      <w:bookmarkEnd w:id="38"/>
      <w:r>
        <w:t xml:space="preserve"> </w:t>
      </w:r>
    </w:p>
    <w:p w14:paraId="646FB969" w14:textId="77777777" w:rsidR="00A8406A" w:rsidRPr="00A8406A" w:rsidRDefault="00A8406A" w:rsidP="00A8406A"/>
    <w:p w14:paraId="7A57B6A1" w14:textId="77777777" w:rsidR="009D4AC7" w:rsidRDefault="00067574">
      <w:pPr>
        <w:pStyle w:val="Heading2"/>
      </w:pPr>
      <w:bookmarkStart w:id="39" w:name="_Toc461102228"/>
      <w:bookmarkStart w:id="40" w:name="_Toc77162707"/>
      <w:r>
        <w:t>&lt;Guest&gt; Register an account</w:t>
      </w:r>
      <w:bookmarkEnd w:id="40"/>
      <w:r>
        <w:t xml:space="preserve"> </w:t>
      </w:r>
      <w:bookmarkEnd w:id="39"/>
    </w:p>
    <w:p w14:paraId="120627FE" w14:textId="77777777" w:rsidR="009D4AC7" w:rsidRDefault="009D4AC7"/>
    <w:p w14:paraId="1138E529" w14:textId="77777777" w:rsidR="009D4AC7" w:rsidRDefault="00067574">
      <w:r>
        <w:rPr>
          <w:noProof/>
          <w:lang w:eastAsia="ja-JP"/>
        </w:rPr>
        <w:drawing>
          <wp:inline distT="0" distB="0" distL="0" distR="0" wp14:anchorId="584CA742" wp14:editId="0FB962F9">
            <wp:extent cx="5715000" cy="1139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15000" cy="1139825"/>
                    </a:xfrm>
                    <a:prstGeom prst="rect">
                      <a:avLst/>
                    </a:prstGeom>
                    <a:noFill/>
                    <a:ln>
                      <a:noFill/>
                    </a:ln>
                  </pic:spPr>
                </pic:pic>
              </a:graphicData>
            </a:graphic>
          </wp:inline>
        </w:drawing>
      </w:r>
    </w:p>
    <w:tbl>
      <w:tblPr>
        <w:tblW w:w="0" w:type="auto"/>
        <w:tblLook w:val="0400" w:firstRow="0" w:lastRow="0" w:firstColumn="0" w:lastColumn="0" w:noHBand="0" w:noVBand="1"/>
      </w:tblPr>
      <w:tblGrid>
        <w:gridCol w:w="2269"/>
        <w:gridCol w:w="2971"/>
        <w:gridCol w:w="2463"/>
        <w:gridCol w:w="1277"/>
      </w:tblGrid>
      <w:tr w:rsidR="00D46A62" w:rsidRPr="00E06C00" w14:paraId="21D6CF9F" w14:textId="77777777" w:rsidTr="00AA788D">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EBC1DFA" w14:textId="77777777" w:rsidR="00D46A62" w:rsidRPr="00E06C00" w:rsidRDefault="00D46A62" w:rsidP="00AA788D">
            <w:pPr>
              <w:spacing w:before="0" w:after="0"/>
              <w:ind w:left="0"/>
              <w:rPr>
                <w:rFonts w:eastAsia="Cambria" w:cs="Cambria"/>
                <w:b/>
                <w:noProof/>
                <w:color w:val="000000" w:themeColor="text1"/>
              </w:rPr>
            </w:pPr>
            <w:r w:rsidRPr="00E06C00">
              <w:rPr>
                <w:b/>
                <w:noProof/>
                <w:color w:val="000000" w:themeColor="text1"/>
              </w:rPr>
              <w:t xml:space="preserve">USE CASE </w:t>
            </w:r>
            <w:r>
              <w:rPr>
                <w:b/>
                <w:noProof/>
                <w:color w:val="000000" w:themeColor="text1"/>
              </w:rPr>
              <w:t>–</w:t>
            </w:r>
            <w:r w:rsidRPr="00E06C00">
              <w:rPr>
                <w:b/>
                <w:noProof/>
                <w:color w:val="000000" w:themeColor="text1"/>
              </w:rPr>
              <w:t xml:space="preserve"> </w:t>
            </w:r>
            <w:r>
              <w:rPr>
                <w:rFonts w:eastAsia="Cambria" w:cs="Cambria"/>
                <w:b/>
                <w:bCs/>
                <w:noProof/>
                <w:color w:val="000000" w:themeColor="text1"/>
              </w:rPr>
              <w:t>HUI online</w:t>
            </w:r>
            <w:r w:rsidRPr="00E06C00">
              <w:rPr>
                <w:rFonts w:eastAsia="Cambria" w:cs="Cambria"/>
                <w:b/>
                <w:bCs/>
                <w:noProof/>
                <w:color w:val="000000" w:themeColor="text1"/>
              </w:rPr>
              <w:t>_UC_0</w:t>
            </w:r>
            <w:r>
              <w:rPr>
                <w:rFonts w:eastAsia="Cambria" w:cs="Cambria"/>
                <w:b/>
                <w:bCs/>
                <w:noProof/>
                <w:color w:val="000000" w:themeColor="text1"/>
              </w:rPr>
              <w:t>1</w:t>
            </w:r>
          </w:p>
        </w:tc>
      </w:tr>
      <w:tr w:rsidR="00D46A62" w:rsidRPr="00E06C00" w14:paraId="6D784CD0"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8E7CB65" w14:textId="77777777" w:rsidR="00D46A62" w:rsidRPr="00E06C00" w:rsidRDefault="00D46A62" w:rsidP="00AA788D">
            <w:pPr>
              <w:spacing w:before="0" w:after="0"/>
              <w:ind w:left="0"/>
              <w:rPr>
                <w:noProof/>
              </w:rPr>
            </w:pPr>
            <w:r w:rsidRPr="00E06C00">
              <w:rPr>
                <w:b/>
                <w:noProof/>
                <w:color w:val="000000"/>
              </w:rP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72CA36" w14:textId="77777777" w:rsidR="00D46A62" w:rsidRPr="00E06C00" w:rsidRDefault="00D46A62" w:rsidP="00AA788D">
            <w:pPr>
              <w:spacing w:before="0" w:after="0"/>
              <w:ind w:left="0"/>
              <w:rPr>
                <w:rFonts w:eastAsia="Cambria" w:cs="Cambria"/>
                <w:b/>
                <w:noProof/>
                <w:color w:val="000000" w:themeColor="text1"/>
              </w:rPr>
            </w:pPr>
            <w:r>
              <w:rPr>
                <w:rFonts w:eastAsia="Cambria" w:cs="Cambria"/>
                <w:b/>
                <w:bCs/>
                <w:noProof/>
                <w:color w:val="000000" w:themeColor="text1"/>
              </w:rPr>
              <w:t>HUI online</w:t>
            </w:r>
            <w:r w:rsidRPr="00E06C00">
              <w:rPr>
                <w:rFonts w:eastAsia="Cambria" w:cs="Cambria"/>
                <w:b/>
                <w:bCs/>
                <w:noProof/>
                <w:color w:val="000000" w:themeColor="text1"/>
              </w:rPr>
              <w:t>_UC_0</w:t>
            </w:r>
            <w:r>
              <w:rPr>
                <w:rFonts w:eastAsia="Cambria" w:cs="Cambria"/>
                <w:b/>
                <w:bCs/>
                <w:noProof/>
                <w:color w:val="000000" w:themeColor="text1"/>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1C488BA" w14:textId="77777777" w:rsidR="00D46A62" w:rsidRPr="00E06C00" w:rsidRDefault="00D46A62" w:rsidP="00AA788D">
            <w:pPr>
              <w:spacing w:before="0" w:after="0"/>
              <w:ind w:left="0"/>
              <w:rPr>
                <w:noProof/>
              </w:rPr>
            </w:pPr>
            <w:r w:rsidRPr="00E06C00">
              <w:rPr>
                <w:b/>
                <w:noProof/>
                <w:color w:val="000000"/>
              </w:rP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BE4561" w14:textId="77777777" w:rsidR="00D46A62" w:rsidRPr="00E06C00" w:rsidRDefault="00D46A62" w:rsidP="00AA788D">
            <w:pPr>
              <w:spacing w:before="0" w:after="0"/>
              <w:ind w:left="0"/>
              <w:rPr>
                <w:noProof/>
              </w:rPr>
            </w:pPr>
            <w:r>
              <w:rPr>
                <w:noProof/>
              </w:rPr>
              <w:t>2.0</w:t>
            </w:r>
          </w:p>
        </w:tc>
      </w:tr>
      <w:tr w:rsidR="00D46A62" w:rsidRPr="00E06C00" w14:paraId="7084B57B"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B27B8B4" w14:textId="77777777" w:rsidR="00D46A62" w:rsidRPr="00E06C00" w:rsidRDefault="00D46A62" w:rsidP="00AA788D">
            <w:pPr>
              <w:spacing w:before="0" w:after="0"/>
              <w:ind w:left="0"/>
              <w:rPr>
                <w:noProof/>
              </w:rPr>
            </w:pPr>
            <w:r w:rsidRPr="00E06C00">
              <w:rPr>
                <w:b/>
                <w:noProof/>
                <w:color w:val="000000"/>
              </w:rP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E5B604" w14:textId="77777777" w:rsidR="00D46A62" w:rsidRPr="000C7FEB" w:rsidRDefault="00D46A62" w:rsidP="00AA788D">
            <w:pPr>
              <w:spacing w:before="0" w:after="0"/>
              <w:ind w:left="0"/>
              <w:rPr>
                <w:rFonts w:cs="Tahoma"/>
                <w:noProof/>
              </w:rPr>
            </w:pPr>
            <w:r>
              <w:rPr>
                <w:noProof/>
                <w:color w:val="000000"/>
              </w:rPr>
              <w:t>Register an account</w:t>
            </w:r>
          </w:p>
        </w:tc>
      </w:tr>
      <w:tr w:rsidR="00D46A62" w:rsidRPr="00E06C00" w14:paraId="74A2AFA6"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E331D9B" w14:textId="77777777" w:rsidR="00D46A62" w:rsidRPr="00E06C00" w:rsidRDefault="00D46A62" w:rsidP="00AA788D">
            <w:pPr>
              <w:spacing w:before="0" w:after="0"/>
              <w:ind w:left="0"/>
              <w:rPr>
                <w:noProof/>
              </w:rPr>
            </w:pPr>
            <w:r w:rsidRPr="00E06C00">
              <w:rPr>
                <w:b/>
                <w:noProof/>
                <w:color w:val="000000"/>
              </w:rP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0388C4" w14:textId="77777777" w:rsidR="00D46A62" w:rsidRPr="00E06C00" w:rsidRDefault="00D46A62" w:rsidP="00AA788D">
            <w:pPr>
              <w:spacing w:before="0" w:after="0"/>
              <w:ind w:left="0"/>
              <w:rPr>
                <w:noProof/>
                <w:color w:val="000000" w:themeColor="text1"/>
              </w:rPr>
            </w:pPr>
            <w:r>
              <w:rPr>
                <w:noProof/>
                <w:color w:val="000000" w:themeColor="text1"/>
              </w:rPr>
              <w:t>Nguyen Ba Tam</w:t>
            </w:r>
          </w:p>
        </w:tc>
      </w:tr>
      <w:tr w:rsidR="00D46A62" w:rsidRPr="00E06C00" w14:paraId="3D1C15E3"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0397B9A" w14:textId="77777777" w:rsidR="00D46A62" w:rsidRPr="00E06C00" w:rsidRDefault="00D46A62" w:rsidP="00AA788D">
            <w:pPr>
              <w:spacing w:before="0" w:after="0"/>
              <w:ind w:left="0"/>
              <w:rPr>
                <w:noProof/>
              </w:rPr>
            </w:pPr>
            <w:r w:rsidRPr="00E06C00">
              <w:rPr>
                <w:b/>
                <w:noProof/>
                <w:color w:val="000000"/>
              </w:rP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478601" w14:textId="77777777" w:rsidR="00D46A62" w:rsidRPr="00E06C00" w:rsidRDefault="00A8181B" w:rsidP="00AA788D">
            <w:pPr>
              <w:spacing w:before="0" w:after="0"/>
              <w:ind w:left="0"/>
              <w:rPr>
                <w:noProof/>
              </w:rPr>
            </w:pPr>
            <w:r>
              <w:rPr>
                <w:noProof/>
                <w:color w:val="000000"/>
              </w:rPr>
              <w:t>07/07</w:t>
            </w:r>
            <w:r w:rsidR="00D46A62">
              <w:rPr>
                <w:noProof/>
                <w:color w:val="000000"/>
              </w:rPr>
              <w:t>/2021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AECC402" w14:textId="77777777" w:rsidR="00D46A62" w:rsidRPr="00E06C00" w:rsidRDefault="00D46A62" w:rsidP="00AA788D">
            <w:pPr>
              <w:spacing w:before="0" w:after="0"/>
              <w:ind w:left="0"/>
              <w:rPr>
                <w:noProof/>
              </w:rPr>
            </w:pPr>
            <w:r w:rsidRPr="00E06C00">
              <w:rPr>
                <w:b/>
                <w:noProof/>
                <w:color w:val="000000"/>
              </w:rP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284CED" w14:textId="77777777" w:rsidR="00D46A62" w:rsidRPr="00E06C00" w:rsidRDefault="00D46A62" w:rsidP="00AA788D">
            <w:pPr>
              <w:spacing w:before="0" w:after="0"/>
              <w:ind w:left="0"/>
              <w:rPr>
                <w:noProof/>
              </w:rPr>
            </w:pPr>
            <w:r w:rsidRPr="00E06C00">
              <w:rPr>
                <w:noProof/>
                <w:color w:val="000000"/>
              </w:rPr>
              <w:t>Normal</w:t>
            </w:r>
          </w:p>
        </w:tc>
      </w:tr>
      <w:tr w:rsidR="00D46A62" w:rsidRPr="00E06C00" w14:paraId="49600D94" w14:textId="77777777" w:rsidTr="00AA788D">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806D9E" w14:textId="77777777" w:rsidR="00D46A62" w:rsidRPr="00E06C00" w:rsidRDefault="00D46A62" w:rsidP="00AA788D">
            <w:pPr>
              <w:spacing w:before="0" w:after="0"/>
              <w:ind w:left="0"/>
              <w:rPr>
                <w:noProof/>
              </w:rPr>
            </w:pPr>
            <w:r w:rsidRPr="00E06C00">
              <w:rPr>
                <w:b/>
                <w:noProof/>
                <w:color w:val="000000"/>
              </w:rPr>
              <w:t>Actor:</w:t>
            </w:r>
          </w:p>
          <w:p w14:paraId="4EFA4387" w14:textId="77777777" w:rsidR="00D46A62" w:rsidRPr="00DA6B37" w:rsidRDefault="00D46A62" w:rsidP="00AA788D">
            <w:pPr>
              <w:pStyle w:val="ListParagraph"/>
              <w:numPr>
                <w:ilvl w:val="0"/>
                <w:numId w:val="8"/>
              </w:numPr>
              <w:spacing w:before="0" w:after="0"/>
              <w:rPr>
                <w:rFonts w:eastAsia="Calibri" w:cs="Calibri"/>
                <w:noProof/>
                <w:color w:val="000000"/>
              </w:rPr>
            </w:pPr>
            <w:r>
              <w:rPr>
                <w:rFonts w:eastAsia="Times New Roman"/>
                <w:noProof/>
                <w:color w:val="000000"/>
              </w:rPr>
              <w:t>Guest</w:t>
            </w:r>
          </w:p>
          <w:p w14:paraId="71FD7911" w14:textId="77777777" w:rsidR="00D46A62" w:rsidRPr="00E06C00" w:rsidRDefault="00D46A62" w:rsidP="00AA788D">
            <w:pPr>
              <w:spacing w:before="0" w:after="0"/>
              <w:ind w:left="0"/>
              <w:rPr>
                <w:noProof/>
              </w:rPr>
            </w:pPr>
            <w:r w:rsidRPr="00E06C00">
              <w:rPr>
                <w:b/>
                <w:noProof/>
                <w:color w:val="000000"/>
              </w:rPr>
              <w:t>Summary:</w:t>
            </w:r>
          </w:p>
          <w:p w14:paraId="241A7804" w14:textId="77777777" w:rsidR="00D46A62" w:rsidRPr="00DA6B37" w:rsidRDefault="00D46A62" w:rsidP="00AA788D">
            <w:pPr>
              <w:pStyle w:val="ListParagraph"/>
              <w:numPr>
                <w:ilvl w:val="0"/>
                <w:numId w:val="8"/>
              </w:numPr>
              <w:spacing w:before="0" w:after="0"/>
              <w:rPr>
                <w:rFonts w:eastAsia="Calibri" w:cs="Calibri"/>
                <w:noProof/>
                <w:color w:val="000000"/>
              </w:rPr>
            </w:pPr>
            <w:r w:rsidRPr="00DA6B37">
              <w:rPr>
                <w:rFonts w:eastAsia="Times New Roman"/>
                <w:noProof/>
                <w:color w:val="000000"/>
              </w:rPr>
              <w:t>This use case allows</w:t>
            </w:r>
            <w:r w:rsidR="00A8181B">
              <w:rPr>
                <w:rFonts w:eastAsia="Times New Roman"/>
                <w:noProof/>
                <w:color w:val="000000"/>
              </w:rPr>
              <w:t xml:space="preserve"> g</w:t>
            </w:r>
            <w:r>
              <w:rPr>
                <w:rFonts w:eastAsia="Cambria" w:cs="Cambria"/>
                <w:noProof/>
              </w:rPr>
              <w:t>uest</w:t>
            </w:r>
            <w:r w:rsidRPr="00DA6B37">
              <w:rPr>
                <w:rFonts w:eastAsia="Cambria" w:cs="Cambria"/>
                <w:noProof/>
              </w:rPr>
              <w:t xml:space="preserve"> to</w:t>
            </w:r>
            <w:r w:rsidRPr="00DA6B37">
              <w:rPr>
                <w:rFonts w:eastAsia="Times New Roman"/>
                <w:noProof/>
                <w:color w:val="000000"/>
              </w:rPr>
              <w:t xml:space="preserve"> </w:t>
            </w:r>
            <w:r w:rsidR="00A8181B">
              <w:rPr>
                <w:rFonts w:eastAsia="Times New Roman"/>
                <w:noProof/>
                <w:color w:val="000000"/>
              </w:rPr>
              <w:t>r</w:t>
            </w:r>
            <w:r>
              <w:rPr>
                <w:rFonts w:eastAsia="Times New Roman"/>
                <w:noProof/>
                <w:color w:val="000000"/>
              </w:rPr>
              <w:t>egister an account</w:t>
            </w:r>
            <w:r w:rsidRPr="00DA6B37">
              <w:rPr>
                <w:rFonts w:eastAsia="Times New Roman"/>
                <w:noProof/>
                <w:color w:val="000000"/>
              </w:rPr>
              <w:t xml:space="preserve"> </w:t>
            </w:r>
          </w:p>
          <w:p w14:paraId="267AE83A" w14:textId="77777777" w:rsidR="00D46A62" w:rsidRPr="00E06C00" w:rsidRDefault="00D46A62" w:rsidP="00AA788D">
            <w:pPr>
              <w:spacing w:before="0" w:after="0"/>
              <w:ind w:left="0"/>
              <w:rPr>
                <w:b/>
                <w:noProof/>
                <w:color w:val="000000"/>
              </w:rPr>
            </w:pPr>
            <w:r w:rsidRPr="00E06C00">
              <w:rPr>
                <w:b/>
                <w:noProof/>
                <w:color w:val="000000"/>
              </w:rPr>
              <w:t>Goal</w:t>
            </w:r>
          </w:p>
          <w:p w14:paraId="542BCA71" w14:textId="77777777" w:rsidR="00D46A62" w:rsidRPr="00DA6B37" w:rsidRDefault="00D46A62" w:rsidP="00AA788D">
            <w:pPr>
              <w:pStyle w:val="ListParagraph"/>
              <w:numPr>
                <w:ilvl w:val="0"/>
                <w:numId w:val="8"/>
              </w:numPr>
              <w:spacing w:before="0" w:after="0"/>
              <w:rPr>
                <w:rFonts w:eastAsia="Times New Roman"/>
                <w:noProof/>
              </w:rPr>
            </w:pPr>
            <w:r>
              <w:rPr>
                <w:rFonts w:eastAsia="Times New Roman"/>
                <w:noProof/>
              </w:rPr>
              <w:t>Create</w:t>
            </w:r>
            <w:r w:rsidR="00A8181B">
              <w:rPr>
                <w:rFonts w:eastAsia="Times New Roman"/>
                <w:noProof/>
              </w:rPr>
              <w:t xml:space="preserve"> a</w:t>
            </w:r>
            <w:r>
              <w:rPr>
                <w:rFonts w:eastAsia="Times New Roman"/>
                <w:noProof/>
              </w:rPr>
              <w:t xml:space="preserve"> new account</w:t>
            </w:r>
          </w:p>
          <w:p w14:paraId="2F0234EE" w14:textId="77777777" w:rsidR="00D46A62" w:rsidRDefault="00D46A62" w:rsidP="00AA788D">
            <w:pPr>
              <w:spacing w:before="0" w:after="0"/>
              <w:ind w:left="0"/>
              <w:rPr>
                <w:b/>
                <w:noProof/>
                <w:color w:val="000000"/>
              </w:rPr>
            </w:pPr>
            <w:r w:rsidRPr="00E06C00">
              <w:rPr>
                <w:b/>
                <w:noProof/>
                <w:color w:val="000000"/>
              </w:rPr>
              <w:t>Trigger:</w:t>
            </w:r>
          </w:p>
          <w:p w14:paraId="02B56D2D" w14:textId="77777777" w:rsidR="00D46A62" w:rsidRPr="00DA6B37" w:rsidRDefault="00D46A62" w:rsidP="00AA788D">
            <w:pPr>
              <w:pStyle w:val="ListParagraph"/>
              <w:numPr>
                <w:ilvl w:val="0"/>
                <w:numId w:val="8"/>
              </w:numPr>
              <w:spacing w:before="0" w:after="0"/>
              <w:rPr>
                <w:rFonts w:eastAsia="Calibri" w:cs="Calibri"/>
                <w:noProof/>
                <w:color w:val="000000"/>
              </w:rPr>
            </w:pPr>
            <w:r>
              <w:rPr>
                <w:rFonts w:eastAsia="Calibri" w:cs="Calibri"/>
                <w:noProof/>
                <w:color w:val="000000"/>
              </w:rPr>
              <w:t>Guest clicks “Sign Up” button</w:t>
            </w:r>
          </w:p>
          <w:p w14:paraId="0529FB3E" w14:textId="77777777" w:rsidR="00D46A62" w:rsidRPr="00E06C00" w:rsidRDefault="00D46A62" w:rsidP="00AA788D">
            <w:pPr>
              <w:spacing w:before="0" w:after="0"/>
              <w:ind w:left="0"/>
              <w:rPr>
                <w:noProof/>
              </w:rPr>
            </w:pPr>
            <w:r w:rsidRPr="00E06C00">
              <w:rPr>
                <w:b/>
                <w:noProof/>
                <w:color w:val="000000"/>
              </w:rPr>
              <w:t>Precondition:</w:t>
            </w:r>
          </w:p>
          <w:p w14:paraId="36982D3A" w14:textId="77777777" w:rsidR="00D46A62" w:rsidRPr="00DA6B37" w:rsidRDefault="00D46A62" w:rsidP="00AA788D">
            <w:pPr>
              <w:pStyle w:val="ListParagraph"/>
              <w:numPr>
                <w:ilvl w:val="0"/>
                <w:numId w:val="8"/>
              </w:numPr>
              <w:spacing w:before="0" w:after="0"/>
              <w:rPr>
                <w:rFonts w:eastAsia="Calibri" w:cs="Calibri"/>
                <w:noProof/>
                <w:color w:val="000000"/>
              </w:rPr>
            </w:pPr>
            <w:r>
              <w:rPr>
                <w:rFonts w:eastAsia="Times New Roman"/>
                <w:noProof/>
                <w:color w:val="000000"/>
              </w:rPr>
              <w:t>N/A</w:t>
            </w:r>
          </w:p>
          <w:p w14:paraId="070BE148" w14:textId="77777777" w:rsidR="00D46A62" w:rsidRPr="00E06C00" w:rsidRDefault="00D46A62" w:rsidP="00AA788D">
            <w:pPr>
              <w:spacing w:before="0" w:after="0"/>
              <w:ind w:left="0"/>
              <w:rPr>
                <w:noProof/>
              </w:rPr>
            </w:pPr>
            <w:r w:rsidRPr="00E06C00">
              <w:rPr>
                <w:b/>
                <w:noProof/>
                <w:color w:val="000000"/>
              </w:rPr>
              <w:t>Post Conditions:</w:t>
            </w:r>
          </w:p>
          <w:p w14:paraId="6DCE3BD4" w14:textId="77777777" w:rsidR="00D46A62" w:rsidRPr="00DA6B37" w:rsidRDefault="00D46A62" w:rsidP="00AA788D">
            <w:pPr>
              <w:pStyle w:val="ListParagraph"/>
              <w:numPr>
                <w:ilvl w:val="0"/>
                <w:numId w:val="8"/>
              </w:numPr>
              <w:spacing w:before="0" w:after="0"/>
              <w:rPr>
                <w:rFonts w:eastAsia="Calibri" w:cs="Calibri"/>
                <w:noProof/>
                <w:color w:val="000000"/>
              </w:rPr>
            </w:pPr>
            <w:r w:rsidRPr="00DA6B37">
              <w:rPr>
                <w:rFonts w:eastAsia="Times New Roman"/>
                <w:noProof/>
                <w:color w:val="000000"/>
              </w:rPr>
              <w:t>Success:</w:t>
            </w:r>
            <w:r>
              <w:rPr>
                <w:rFonts w:eastAsia="Times New Roman"/>
                <w:noProof/>
                <w:color w:val="000000"/>
              </w:rPr>
              <w:t xml:space="preserve"> </w:t>
            </w:r>
            <w:r w:rsidR="00A8181B">
              <w:rPr>
                <w:rFonts w:eastAsia="Times New Roman"/>
                <w:noProof/>
                <w:color w:val="000000"/>
              </w:rPr>
              <w:t>The n</w:t>
            </w:r>
            <w:r>
              <w:rPr>
                <w:rFonts w:eastAsia="Times New Roman"/>
                <w:noProof/>
                <w:color w:val="000000"/>
              </w:rPr>
              <w:t xml:space="preserve">ew account is created </w:t>
            </w:r>
            <w:r w:rsidRPr="00DA6B37">
              <w:rPr>
                <w:rFonts w:eastAsia="Times New Roman"/>
                <w:noProof/>
                <w:color w:val="000000"/>
              </w:rPr>
              <w:t>successfully</w:t>
            </w:r>
          </w:p>
          <w:p w14:paraId="1BDA2875" w14:textId="77777777" w:rsidR="00D46A62" w:rsidRPr="00E06C00" w:rsidRDefault="00D46A62" w:rsidP="00AA788D">
            <w:pPr>
              <w:spacing w:before="0" w:after="0"/>
              <w:ind w:left="0"/>
              <w:rPr>
                <w:noProof/>
              </w:rPr>
            </w:pPr>
            <w:r w:rsidRPr="00E06C00">
              <w:rPr>
                <w:b/>
                <w:noProof/>
                <w:color w:val="000000"/>
              </w:rPr>
              <w:t>Main Success Scenario:</w:t>
            </w:r>
          </w:p>
          <w:p w14:paraId="1B4ECE79" w14:textId="77777777" w:rsidR="00D46A62" w:rsidRPr="00E06C00" w:rsidRDefault="00D46A62" w:rsidP="00AA788D">
            <w:pPr>
              <w:spacing w:before="0" w:after="0"/>
              <w:ind w:left="0"/>
              <w:rPr>
                <w:noProof/>
              </w:rPr>
            </w:pPr>
          </w:p>
          <w:tbl>
            <w:tblPr>
              <w:tblW w:w="0" w:type="auto"/>
              <w:tblLook w:val="0400" w:firstRow="0" w:lastRow="0" w:firstColumn="0" w:lastColumn="0" w:noHBand="0" w:noVBand="1"/>
            </w:tblPr>
            <w:tblGrid>
              <w:gridCol w:w="655"/>
              <w:gridCol w:w="2954"/>
              <w:gridCol w:w="4822"/>
            </w:tblGrid>
            <w:tr w:rsidR="00D46A62" w:rsidRPr="00E06C00" w14:paraId="41521347"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953B3C0" w14:textId="77777777" w:rsidR="00D46A62" w:rsidRPr="00E06C00" w:rsidRDefault="00D46A62" w:rsidP="00AA788D">
                  <w:pPr>
                    <w:spacing w:before="0" w:after="0"/>
                    <w:ind w:left="0"/>
                    <w:rPr>
                      <w:noProof/>
                    </w:rPr>
                  </w:pPr>
                  <w:r w:rsidRPr="00E06C00">
                    <w:rPr>
                      <w:b/>
                      <w:noProof/>
                      <w:color w:val="000000"/>
                    </w:rP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B23A4A4" w14:textId="77777777" w:rsidR="00D46A62" w:rsidRPr="00E06C00" w:rsidRDefault="00D46A62" w:rsidP="00AA788D">
                  <w:pPr>
                    <w:spacing w:before="0" w:after="0"/>
                    <w:ind w:left="0"/>
                    <w:rPr>
                      <w:noProof/>
                    </w:rPr>
                  </w:pPr>
                  <w:r w:rsidRPr="00E06C00">
                    <w:rPr>
                      <w:b/>
                      <w:noProof/>
                      <w:color w:val="000000"/>
                    </w:rP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17003E5" w14:textId="77777777" w:rsidR="00D46A62" w:rsidRPr="00E06C00" w:rsidRDefault="00D46A62" w:rsidP="00AA788D">
                  <w:pPr>
                    <w:spacing w:before="0" w:after="0"/>
                    <w:ind w:left="0"/>
                    <w:rPr>
                      <w:noProof/>
                    </w:rPr>
                  </w:pPr>
                  <w:r w:rsidRPr="00E06C00">
                    <w:rPr>
                      <w:b/>
                      <w:noProof/>
                      <w:color w:val="000000"/>
                    </w:rPr>
                    <w:t>System Response</w:t>
                  </w:r>
                </w:p>
              </w:tc>
            </w:tr>
            <w:tr w:rsidR="00D46A62" w:rsidRPr="00E06C00" w14:paraId="4B506D16"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BA4F48" w14:textId="77777777" w:rsidR="00D46A62" w:rsidRPr="00E06C00" w:rsidRDefault="00D46A62" w:rsidP="00AA788D">
                  <w:pPr>
                    <w:spacing w:before="0" w:after="0"/>
                    <w:ind w:left="0"/>
                    <w:rPr>
                      <w:noProof/>
                      <w:color w:val="000000"/>
                    </w:rPr>
                  </w:pPr>
                  <w:r>
                    <w:rPr>
                      <w:noProof/>
                      <w:color w:val="000000"/>
                    </w:rP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803CD8" w14:textId="77777777" w:rsidR="00D46A62" w:rsidRDefault="00D46A62" w:rsidP="00AA788D">
                  <w:pPr>
                    <w:spacing w:before="0" w:after="0"/>
                    <w:ind w:left="0"/>
                    <w:rPr>
                      <w:noProof/>
                      <w:color w:val="000000"/>
                    </w:rPr>
                  </w:pPr>
                  <w:r>
                    <w:rPr>
                      <w:noProof/>
                      <w:color w:val="000000"/>
                    </w:rPr>
                    <w:t>Guest clicks “Don’t have an account?”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AB1372" w14:textId="77777777" w:rsidR="00D46A62" w:rsidRDefault="00D46A62" w:rsidP="00AA788D">
                  <w:pPr>
                    <w:spacing w:before="0" w:after="0"/>
                    <w:ind w:left="0"/>
                    <w:rPr>
                      <w:noProof/>
                    </w:rPr>
                  </w:pPr>
                  <w:r>
                    <w:rPr>
                      <w:noProof/>
                    </w:rPr>
                    <w:t>The system shows a form:</w:t>
                  </w:r>
                </w:p>
                <w:p w14:paraId="5215C252" w14:textId="77777777" w:rsidR="00D46A62" w:rsidRPr="00403292" w:rsidRDefault="00D46A62" w:rsidP="00D46A62">
                  <w:pPr>
                    <w:numPr>
                      <w:ilvl w:val="0"/>
                      <w:numId w:val="9"/>
                    </w:numPr>
                    <w:tabs>
                      <w:tab w:val="left" w:pos="960"/>
                    </w:tabs>
                    <w:spacing w:before="0" w:after="0" w:line="259" w:lineRule="auto"/>
                    <w:contextualSpacing/>
                    <w:rPr>
                      <w:noProof/>
                      <w:color w:val="000000" w:themeColor="text1"/>
                    </w:rPr>
                  </w:pPr>
                  <w:r>
                    <w:rPr>
                      <w:noProof/>
                    </w:rPr>
                    <w:t>Username: textbox, required, min length: 6, max length: 20</w:t>
                  </w:r>
                </w:p>
                <w:p w14:paraId="27CCAFB0" w14:textId="77777777" w:rsidR="00D46A62" w:rsidRPr="00403292" w:rsidRDefault="00D46A62" w:rsidP="00D46A62">
                  <w:pPr>
                    <w:numPr>
                      <w:ilvl w:val="0"/>
                      <w:numId w:val="9"/>
                    </w:numPr>
                    <w:tabs>
                      <w:tab w:val="left" w:pos="960"/>
                    </w:tabs>
                    <w:spacing w:before="0" w:after="0" w:line="259" w:lineRule="auto"/>
                    <w:contextualSpacing/>
                    <w:rPr>
                      <w:noProof/>
                      <w:color w:val="000000" w:themeColor="text1"/>
                    </w:rPr>
                  </w:pPr>
                  <w:r>
                    <w:rPr>
                      <w:noProof/>
                    </w:rPr>
                    <w:t>Password: password, required, min length: 6, max length 20</w:t>
                  </w:r>
                </w:p>
                <w:p w14:paraId="727CBBFD" w14:textId="77777777" w:rsidR="00D46A62" w:rsidRPr="00403292" w:rsidRDefault="00D46A62" w:rsidP="00D46A62">
                  <w:pPr>
                    <w:numPr>
                      <w:ilvl w:val="0"/>
                      <w:numId w:val="9"/>
                    </w:numPr>
                    <w:tabs>
                      <w:tab w:val="left" w:pos="960"/>
                    </w:tabs>
                    <w:spacing w:before="0" w:after="0" w:line="259" w:lineRule="auto"/>
                    <w:contextualSpacing/>
                    <w:rPr>
                      <w:noProof/>
                      <w:color w:val="000000" w:themeColor="text1"/>
                    </w:rPr>
                  </w:pPr>
                  <w:r>
                    <w:rPr>
                      <w:noProof/>
                    </w:rPr>
                    <w:lastRenderedPageBreak/>
                    <w:t>Confirm password: password, required, min length: 6, max length: 20</w:t>
                  </w:r>
                </w:p>
                <w:p w14:paraId="3644DCEF" w14:textId="77777777" w:rsidR="00D46A62" w:rsidRPr="00403292" w:rsidRDefault="00D46A62" w:rsidP="00D46A62">
                  <w:pPr>
                    <w:numPr>
                      <w:ilvl w:val="0"/>
                      <w:numId w:val="9"/>
                    </w:numPr>
                    <w:tabs>
                      <w:tab w:val="left" w:pos="960"/>
                    </w:tabs>
                    <w:spacing w:before="0" w:after="0" w:line="259" w:lineRule="auto"/>
                    <w:contextualSpacing/>
                    <w:rPr>
                      <w:noProof/>
                      <w:color w:val="000000" w:themeColor="text1"/>
                    </w:rPr>
                  </w:pPr>
                  <w:r>
                    <w:rPr>
                      <w:noProof/>
                    </w:rPr>
                    <w:t>Fullname: textbox, required, max length: 50</w:t>
                  </w:r>
                </w:p>
                <w:p w14:paraId="0ADC98C4" w14:textId="77777777" w:rsidR="00D46A62" w:rsidRPr="00403292" w:rsidRDefault="00D46A62" w:rsidP="00D46A62">
                  <w:pPr>
                    <w:numPr>
                      <w:ilvl w:val="0"/>
                      <w:numId w:val="9"/>
                    </w:numPr>
                    <w:tabs>
                      <w:tab w:val="left" w:pos="960"/>
                    </w:tabs>
                    <w:spacing w:before="0" w:after="0" w:line="259" w:lineRule="auto"/>
                    <w:contextualSpacing/>
                    <w:rPr>
                      <w:noProof/>
                      <w:color w:val="000000" w:themeColor="text1"/>
                    </w:rPr>
                  </w:pPr>
                  <w:r>
                    <w:rPr>
                      <w:noProof/>
                    </w:rPr>
                    <w:t>Date of birth: datetime picker</w:t>
                  </w:r>
                </w:p>
                <w:p w14:paraId="4BDD45CF" w14:textId="77777777" w:rsidR="00D46A62" w:rsidRPr="00403292" w:rsidRDefault="00D46A62" w:rsidP="00D46A62">
                  <w:pPr>
                    <w:numPr>
                      <w:ilvl w:val="0"/>
                      <w:numId w:val="9"/>
                    </w:numPr>
                    <w:tabs>
                      <w:tab w:val="left" w:pos="960"/>
                    </w:tabs>
                    <w:spacing w:before="0" w:after="0" w:line="259" w:lineRule="auto"/>
                    <w:contextualSpacing/>
                    <w:rPr>
                      <w:noProof/>
                      <w:color w:val="000000" w:themeColor="text1"/>
                    </w:rPr>
                  </w:pPr>
                  <w:r>
                    <w:rPr>
                      <w:noProof/>
                    </w:rPr>
                    <w:t>Sex: radio button(Male, Female, Other)</w:t>
                  </w:r>
                </w:p>
                <w:p w14:paraId="02CBEF4B" w14:textId="77777777" w:rsidR="00D46A62" w:rsidRPr="00403292" w:rsidRDefault="00D46A62" w:rsidP="00D46A62">
                  <w:pPr>
                    <w:numPr>
                      <w:ilvl w:val="0"/>
                      <w:numId w:val="9"/>
                    </w:numPr>
                    <w:tabs>
                      <w:tab w:val="left" w:pos="960"/>
                    </w:tabs>
                    <w:spacing w:before="0" w:after="0" w:line="259" w:lineRule="auto"/>
                    <w:contextualSpacing/>
                    <w:rPr>
                      <w:noProof/>
                      <w:color w:val="000000" w:themeColor="text1"/>
                    </w:rPr>
                  </w:pPr>
                  <w:r>
                    <w:rPr>
                      <w:noProof/>
                    </w:rPr>
                    <w:t>Phone number: textbox, required, cell phone number</w:t>
                  </w:r>
                </w:p>
                <w:p w14:paraId="64A7C299" w14:textId="77777777" w:rsidR="00D46A62" w:rsidRPr="00403292" w:rsidRDefault="00D46A62" w:rsidP="00D46A62">
                  <w:pPr>
                    <w:numPr>
                      <w:ilvl w:val="0"/>
                      <w:numId w:val="9"/>
                    </w:numPr>
                    <w:tabs>
                      <w:tab w:val="left" w:pos="960"/>
                    </w:tabs>
                    <w:spacing w:before="0" w:after="0" w:line="259" w:lineRule="auto"/>
                    <w:contextualSpacing/>
                    <w:rPr>
                      <w:noProof/>
                      <w:color w:val="000000" w:themeColor="text1"/>
                    </w:rPr>
                  </w:pPr>
                  <w:r>
                    <w:rPr>
                      <w:noProof/>
                    </w:rPr>
                    <w:t>Place of origin: textbox, required</w:t>
                  </w:r>
                </w:p>
                <w:p w14:paraId="12E143D3" w14:textId="77777777" w:rsidR="00D46A62" w:rsidRPr="00403292" w:rsidRDefault="00D46A62" w:rsidP="00D46A62">
                  <w:pPr>
                    <w:numPr>
                      <w:ilvl w:val="0"/>
                      <w:numId w:val="9"/>
                    </w:numPr>
                    <w:tabs>
                      <w:tab w:val="left" w:pos="960"/>
                    </w:tabs>
                    <w:spacing w:before="0" w:after="0" w:line="259" w:lineRule="auto"/>
                    <w:contextualSpacing/>
                    <w:rPr>
                      <w:noProof/>
                      <w:color w:val="000000" w:themeColor="text1"/>
                    </w:rPr>
                  </w:pPr>
                  <w:r>
                    <w:rPr>
                      <w:noProof/>
                    </w:rPr>
                    <w:t>Place of residence: textbox, required</w:t>
                  </w:r>
                </w:p>
                <w:p w14:paraId="66F3B0C5" w14:textId="77777777" w:rsidR="00D46A62" w:rsidRPr="00403292" w:rsidRDefault="00D46A62" w:rsidP="00D46A62">
                  <w:pPr>
                    <w:numPr>
                      <w:ilvl w:val="0"/>
                      <w:numId w:val="9"/>
                    </w:numPr>
                    <w:tabs>
                      <w:tab w:val="left" w:pos="960"/>
                    </w:tabs>
                    <w:spacing w:before="0" w:after="0" w:line="259" w:lineRule="auto"/>
                    <w:contextualSpacing/>
                    <w:rPr>
                      <w:noProof/>
                      <w:color w:val="000000" w:themeColor="text1"/>
                    </w:rPr>
                  </w:pPr>
                  <w:r>
                    <w:rPr>
                      <w:noProof/>
                    </w:rPr>
                    <w:t>Image of citizen identity card: file picker, image format</w:t>
                  </w:r>
                </w:p>
                <w:p w14:paraId="2DD15B78" w14:textId="77777777" w:rsidR="00D46A62" w:rsidRPr="00403292" w:rsidRDefault="00D46A62" w:rsidP="00D46A62">
                  <w:pPr>
                    <w:numPr>
                      <w:ilvl w:val="0"/>
                      <w:numId w:val="9"/>
                    </w:numPr>
                    <w:tabs>
                      <w:tab w:val="left" w:pos="960"/>
                    </w:tabs>
                    <w:spacing w:before="0" w:after="0" w:line="259" w:lineRule="auto"/>
                    <w:contextualSpacing/>
                    <w:rPr>
                      <w:noProof/>
                      <w:color w:val="000000" w:themeColor="text1"/>
                    </w:rPr>
                  </w:pPr>
                  <w:r>
                    <w:rPr>
                      <w:noProof/>
                    </w:rPr>
                    <w:t>Bank account number: textbox</w:t>
                  </w:r>
                </w:p>
                <w:p w14:paraId="53AEE5A1" w14:textId="77777777" w:rsidR="00D46A62" w:rsidRDefault="00D46A62" w:rsidP="00D46A62">
                  <w:pPr>
                    <w:numPr>
                      <w:ilvl w:val="0"/>
                      <w:numId w:val="9"/>
                    </w:numPr>
                    <w:tabs>
                      <w:tab w:val="left" w:pos="960"/>
                    </w:tabs>
                    <w:spacing w:before="0" w:after="0" w:line="259" w:lineRule="auto"/>
                    <w:contextualSpacing/>
                    <w:rPr>
                      <w:noProof/>
                      <w:color w:val="000000" w:themeColor="text1"/>
                    </w:rPr>
                  </w:pPr>
                  <w:r>
                    <w:rPr>
                      <w:noProof/>
                      <w:color w:val="000000" w:themeColor="text1"/>
                    </w:rPr>
                    <w:t>Role: radio button(manager, member)</w:t>
                  </w:r>
                </w:p>
                <w:p w14:paraId="77AC45EC" w14:textId="77777777" w:rsidR="00D46A62" w:rsidRDefault="00D46A62" w:rsidP="00D46A62">
                  <w:pPr>
                    <w:numPr>
                      <w:ilvl w:val="0"/>
                      <w:numId w:val="9"/>
                    </w:numPr>
                    <w:tabs>
                      <w:tab w:val="left" w:pos="960"/>
                    </w:tabs>
                    <w:spacing w:before="0" w:after="0" w:line="259" w:lineRule="auto"/>
                    <w:contextualSpacing/>
                    <w:rPr>
                      <w:noProof/>
                      <w:color w:val="000000" w:themeColor="text1"/>
                    </w:rPr>
                  </w:pPr>
                  <w:r>
                    <w:rPr>
                      <w:noProof/>
                      <w:color w:val="000000" w:themeColor="text1"/>
                    </w:rPr>
                    <w:t>Clear: button clear form fields when clicks</w:t>
                  </w:r>
                </w:p>
                <w:p w14:paraId="27037947" w14:textId="77777777" w:rsidR="00D46A62" w:rsidRPr="00627184" w:rsidRDefault="00D46A62" w:rsidP="00D46A62">
                  <w:pPr>
                    <w:numPr>
                      <w:ilvl w:val="0"/>
                      <w:numId w:val="9"/>
                    </w:numPr>
                    <w:tabs>
                      <w:tab w:val="left" w:pos="960"/>
                    </w:tabs>
                    <w:spacing w:before="0" w:after="0" w:line="259" w:lineRule="auto"/>
                    <w:contextualSpacing/>
                    <w:rPr>
                      <w:noProof/>
                      <w:color w:val="000000" w:themeColor="text1"/>
                    </w:rPr>
                  </w:pPr>
                  <w:r>
                    <w:rPr>
                      <w:noProof/>
                      <w:color w:val="000000" w:themeColor="text1"/>
                    </w:rPr>
                    <w:t>Sign Up: button</w:t>
                  </w:r>
                </w:p>
              </w:tc>
            </w:tr>
            <w:tr w:rsidR="00D46A62" w:rsidRPr="00E06C00" w14:paraId="75FC4EA2"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75CC17" w14:textId="77777777" w:rsidR="00D46A62" w:rsidRDefault="00D46A62" w:rsidP="00AA788D">
                  <w:pPr>
                    <w:spacing w:before="0" w:after="0"/>
                    <w:ind w:left="0"/>
                    <w:rPr>
                      <w:noProof/>
                      <w:color w:val="000000"/>
                    </w:rPr>
                  </w:pPr>
                  <w:r>
                    <w:rPr>
                      <w:noProof/>
                      <w:color w:val="000000"/>
                    </w:rPr>
                    <w:lastRenderedPageBreak/>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238C29" w14:textId="77777777" w:rsidR="00D46A62" w:rsidRDefault="000C7FEB" w:rsidP="00AA788D">
                  <w:pPr>
                    <w:spacing w:before="0" w:after="0"/>
                    <w:ind w:left="0"/>
                    <w:rPr>
                      <w:noProof/>
                      <w:color w:val="000000"/>
                    </w:rPr>
                  </w:pPr>
                  <w:r>
                    <w:rPr>
                      <w:noProof/>
                      <w:color w:val="000000"/>
                    </w:rPr>
                    <w:t>Hui</w:t>
                  </w:r>
                  <w:r w:rsidR="00D46A62">
                    <w:rPr>
                      <w:noProof/>
                      <w:color w:val="000000"/>
                    </w:rPr>
                    <w:t xml:space="preserve"> manager inputs information and clicks “Sign Up”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C4D9C2" w14:textId="77777777" w:rsidR="00D46A62" w:rsidRPr="002E0C3B" w:rsidRDefault="00D46A62" w:rsidP="00D46A62">
                  <w:pPr>
                    <w:pStyle w:val="ListParagraph"/>
                    <w:numPr>
                      <w:ilvl w:val="0"/>
                      <w:numId w:val="10"/>
                    </w:numPr>
                    <w:spacing w:before="0" w:after="0"/>
                    <w:rPr>
                      <w:rFonts w:eastAsia="Times New Roman"/>
                      <w:noProof/>
                    </w:rPr>
                  </w:pPr>
                  <w:r w:rsidRPr="002E0C3B">
                    <w:rPr>
                      <w:rFonts w:eastAsia="Times New Roman"/>
                      <w:noProof/>
                    </w:rPr>
                    <w:t>The system validates the data</w:t>
                  </w:r>
                </w:p>
                <w:p w14:paraId="65E2D1A6" w14:textId="77777777" w:rsidR="00D46A62" w:rsidRPr="000C7FEB" w:rsidRDefault="00D46A62" w:rsidP="00AA788D">
                  <w:pPr>
                    <w:spacing w:before="0" w:after="0"/>
                    <w:ind w:left="0"/>
                    <w:rPr>
                      <w:rFonts w:ascii="Cambria" w:hAnsi="Cambria"/>
                      <w:noProof/>
                      <w:color w:val="000000" w:themeColor="text1"/>
                      <w:sz w:val="24"/>
                      <w:szCs w:val="24"/>
                    </w:rPr>
                  </w:pPr>
                  <w:r>
                    <w:rPr>
                      <w:noProof/>
                      <w:color w:val="000000" w:themeColor="text1"/>
                    </w:rPr>
                    <w:t xml:space="preserve">             </w:t>
                  </w:r>
                  <w:r w:rsidRPr="000C7FEB">
                    <w:rPr>
                      <w:rFonts w:ascii="Cambria" w:hAnsi="Cambria"/>
                      <w:noProof/>
                      <w:color w:val="000000" w:themeColor="text1"/>
                      <w:sz w:val="24"/>
                      <w:szCs w:val="24"/>
                    </w:rPr>
                    <w:t>[Exception 1,2]</w:t>
                  </w:r>
                </w:p>
                <w:p w14:paraId="4991B5E8" w14:textId="77777777" w:rsidR="00D46A62" w:rsidRPr="002E0C3B" w:rsidRDefault="00D46A62" w:rsidP="00D46A62">
                  <w:pPr>
                    <w:pStyle w:val="ListParagraph"/>
                    <w:numPr>
                      <w:ilvl w:val="0"/>
                      <w:numId w:val="10"/>
                    </w:numPr>
                    <w:spacing w:before="0" w:after="0"/>
                    <w:rPr>
                      <w:rFonts w:eastAsia="Times New Roman"/>
                      <w:noProof/>
                    </w:rPr>
                  </w:pPr>
                  <w:r>
                    <w:rPr>
                      <w:rFonts w:eastAsia="Times New Roman"/>
                      <w:noProof/>
                    </w:rPr>
                    <w:t>The system create new account and show success message</w:t>
                  </w:r>
                </w:p>
              </w:tc>
            </w:tr>
          </w:tbl>
          <w:p w14:paraId="6B619662" w14:textId="77777777" w:rsidR="00D46A62" w:rsidRDefault="00D46A62" w:rsidP="00AA788D">
            <w:pPr>
              <w:spacing w:before="0" w:after="0"/>
              <w:ind w:left="0"/>
              <w:rPr>
                <w:b/>
                <w:noProof/>
                <w:color w:val="000000"/>
              </w:rPr>
            </w:pPr>
          </w:p>
          <w:p w14:paraId="19D31F6C" w14:textId="77777777" w:rsidR="00D46A62" w:rsidRPr="00E06C00" w:rsidRDefault="00D46A62" w:rsidP="00AA788D">
            <w:pPr>
              <w:spacing w:before="0" w:after="0"/>
              <w:ind w:left="0"/>
              <w:rPr>
                <w:b/>
                <w:noProof/>
                <w:color w:val="000000"/>
              </w:rPr>
            </w:pPr>
            <w:r>
              <w:rPr>
                <w:b/>
                <w:noProof/>
                <w:color w:val="000000"/>
              </w:rPr>
              <w:t>Exception</w:t>
            </w:r>
            <w:r w:rsidRPr="00E06C00">
              <w:rPr>
                <w:b/>
                <w:noProof/>
                <w:color w:val="000000"/>
              </w:rPr>
              <w:t>:</w:t>
            </w:r>
          </w:p>
          <w:tbl>
            <w:tblPr>
              <w:tblW w:w="0" w:type="auto"/>
              <w:tblLook w:val="0400" w:firstRow="0" w:lastRow="0" w:firstColumn="0" w:lastColumn="0" w:noHBand="0" w:noVBand="1"/>
            </w:tblPr>
            <w:tblGrid>
              <w:gridCol w:w="500"/>
              <w:gridCol w:w="4166"/>
              <w:gridCol w:w="4094"/>
            </w:tblGrid>
            <w:tr w:rsidR="00D46A62" w:rsidRPr="00E06C00" w14:paraId="28955F3C" w14:textId="77777777" w:rsidTr="00AA788D">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369226A" w14:textId="77777777" w:rsidR="00D46A62" w:rsidRPr="00E06C00" w:rsidRDefault="00D46A62" w:rsidP="00AA788D">
                  <w:pPr>
                    <w:pStyle w:val="TableStyleWCS"/>
                    <w:rPr>
                      <w:rFonts w:eastAsia="Times New Roman"/>
                      <w:b/>
                      <w:noProof/>
                    </w:rPr>
                  </w:pPr>
                  <w:r>
                    <w:rPr>
                      <w:b/>
                      <w:noProof/>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35A0E7C" w14:textId="77777777" w:rsidR="00D46A62" w:rsidRPr="00E06C00" w:rsidRDefault="00D46A62" w:rsidP="00AA788D">
                  <w:pPr>
                    <w:pStyle w:val="TableStyleWCS"/>
                    <w:rPr>
                      <w:rFonts w:eastAsia="Times New Roman"/>
                      <w:b/>
                      <w:noProof/>
                    </w:rPr>
                  </w:pPr>
                  <w:r>
                    <w:rPr>
                      <w:b/>
                      <w:noProof/>
                    </w:rP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0EA5396" w14:textId="77777777" w:rsidR="00D46A62" w:rsidRPr="00E06C00" w:rsidRDefault="00D46A62" w:rsidP="00AA788D">
                  <w:pPr>
                    <w:pStyle w:val="TableStyleWCS"/>
                    <w:rPr>
                      <w:rFonts w:eastAsia="Times New Roman"/>
                      <w:b/>
                      <w:noProof/>
                    </w:rPr>
                  </w:pPr>
                  <w:r w:rsidRPr="00E06C00">
                    <w:rPr>
                      <w:b/>
                      <w:noProof/>
                    </w:rPr>
                    <w:t>System Response</w:t>
                  </w:r>
                </w:p>
              </w:tc>
            </w:tr>
            <w:tr w:rsidR="00D46A62" w:rsidRPr="00E06C00" w14:paraId="3E81B6B8" w14:textId="77777777" w:rsidTr="00AA78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34E0D" w14:textId="77777777" w:rsidR="00D46A62" w:rsidRPr="00E06C00" w:rsidRDefault="00D46A62" w:rsidP="00AA788D">
                  <w:pPr>
                    <w:pStyle w:val="TableStyleWCS"/>
                    <w:rPr>
                      <w:rFonts w:eastAsia="Times New Roman"/>
                      <w:noProof/>
                    </w:rPr>
                  </w:pPr>
                  <w:r w:rsidRPr="00E06C00">
                    <w:rPr>
                      <w:noProo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6069D" w14:textId="77777777" w:rsidR="00D46A62" w:rsidRPr="00E06C00" w:rsidRDefault="00D46A62" w:rsidP="00AA788D">
                  <w:pPr>
                    <w:pStyle w:val="TableStyleWCS"/>
                    <w:rPr>
                      <w:rFonts w:eastAsia="Times New Roman"/>
                      <w:noProof/>
                    </w:rPr>
                  </w:pPr>
                  <w:r>
                    <w:rPr>
                      <w:rFonts w:eastAsia="Times New Roman"/>
                      <w:noProof/>
                    </w:rPr>
                    <w:t>Duplicate value of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89039" w14:textId="77777777" w:rsidR="00D46A62" w:rsidRPr="00E06C00" w:rsidRDefault="00D46A62" w:rsidP="00AA788D">
                  <w:pPr>
                    <w:pStyle w:val="TableStyleWCS"/>
                    <w:rPr>
                      <w:rFonts w:eastAsia="Times New Roman"/>
                      <w:noProof/>
                    </w:rPr>
                  </w:pPr>
                  <w:r>
                    <w:rPr>
                      <w:noProof/>
                    </w:rPr>
                    <w:t>Show error message “Duplicate username</w:t>
                  </w:r>
                  <w:r w:rsidRPr="00E06C00">
                    <w:rPr>
                      <w:noProof/>
                    </w:rPr>
                    <w:t>”</w:t>
                  </w:r>
                  <w:r>
                    <w:rPr>
                      <w:noProof/>
                    </w:rPr>
                    <w:t xml:space="preserve">                 </w:t>
                  </w:r>
                </w:p>
              </w:tc>
            </w:tr>
            <w:tr w:rsidR="00D46A62" w:rsidRPr="00E06C00" w14:paraId="0F956EB3" w14:textId="77777777" w:rsidTr="00AA78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B8CC9" w14:textId="77777777" w:rsidR="00D46A62" w:rsidRPr="00E06C00" w:rsidRDefault="00D46A62" w:rsidP="00AA788D">
                  <w:pPr>
                    <w:pStyle w:val="TableStyleWCS"/>
                    <w:rPr>
                      <w:noProof/>
                    </w:rPr>
                  </w:pPr>
                  <w:r>
                    <w:rPr>
                      <w:noProo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4A9A1" w14:textId="77777777" w:rsidR="00D46A62" w:rsidRDefault="00D46A62" w:rsidP="00AA788D">
                  <w:pPr>
                    <w:pStyle w:val="TableStyleWCS"/>
                    <w:rPr>
                      <w:rFonts w:eastAsia="Times New Roman"/>
                      <w:noProof/>
                    </w:rPr>
                  </w:pPr>
                  <w:r>
                    <w:rPr>
                      <w:rFonts w:eastAsia="Times New Roman"/>
                      <w:noProof/>
                    </w:rPr>
                    <w:t>Value of “Confirm password” is not equal value of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C3838" w14:textId="77777777" w:rsidR="00D46A62" w:rsidRDefault="00D46A62" w:rsidP="00AA788D">
                  <w:pPr>
                    <w:pStyle w:val="TableStyleWCS"/>
                    <w:rPr>
                      <w:noProof/>
                    </w:rPr>
                  </w:pPr>
                  <w:r>
                    <w:rPr>
                      <w:noProof/>
                    </w:rPr>
                    <w:t>Show error message “The password confirm does not match”</w:t>
                  </w:r>
                </w:p>
              </w:tc>
            </w:tr>
          </w:tbl>
          <w:p w14:paraId="72C47EE6" w14:textId="77777777" w:rsidR="00D46A62" w:rsidRPr="00E06C00" w:rsidRDefault="00D46A62" w:rsidP="00AA788D">
            <w:pPr>
              <w:spacing w:before="0" w:after="0"/>
              <w:ind w:left="0"/>
              <w:rPr>
                <w:b/>
                <w:noProof/>
                <w:color w:val="000000"/>
              </w:rPr>
            </w:pPr>
          </w:p>
          <w:p w14:paraId="77452E65" w14:textId="77777777" w:rsidR="00D46A62" w:rsidRDefault="00D46A62" w:rsidP="00AA788D">
            <w:pPr>
              <w:spacing w:before="0" w:after="0"/>
              <w:ind w:left="0"/>
              <w:rPr>
                <w:noProof/>
                <w:color w:val="000000"/>
              </w:rPr>
            </w:pPr>
            <w:r w:rsidRPr="00E06C00">
              <w:rPr>
                <w:b/>
                <w:noProof/>
                <w:color w:val="000000"/>
              </w:rPr>
              <w:t>Relationship:</w:t>
            </w:r>
            <w:r w:rsidRPr="00E06C00">
              <w:rPr>
                <w:noProof/>
                <w:color w:val="000000"/>
              </w:rPr>
              <w:t xml:space="preserve"> </w:t>
            </w:r>
            <w:r>
              <w:rPr>
                <w:noProof/>
                <w:color w:val="000000"/>
              </w:rPr>
              <w:t>N/A</w:t>
            </w:r>
          </w:p>
          <w:p w14:paraId="3411C7D0" w14:textId="77777777" w:rsidR="00D46A62" w:rsidRDefault="00D46A62" w:rsidP="00AA788D">
            <w:pPr>
              <w:spacing w:before="0" w:after="0"/>
              <w:ind w:left="0"/>
              <w:rPr>
                <w:b/>
                <w:noProof/>
                <w:color w:val="000000"/>
              </w:rPr>
            </w:pPr>
            <w:r w:rsidRPr="00E06C00">
              <w:rPr>
                <w:b/>
                <w:noProof/>
                <w:color w:val="000000"/>
              </w:rPr>
              <w:t>B</w:t>
            </w:r>
            <w:r>
              <w:rPr>
                <w:b/>
                <w:noProof/>
                <w:color w:val="000000"/>
              </w:rPr>
              <w:t>usiness rule:</w:t>
            </w:r>
          </w:p>
          <w:p w14:paraId="292B386D" w14:textId="77777777" w:rsidR="00D46A62" w:rsidRDefault="00D46A62" w:rsidP="00D46A62">
            <w:pPr>
              <w:pStyle w:val="ListParagraph"/>
              <w:keepNext/>
              <w:numPr>
                <w:ilvl w:val="0"/>
                <w:numId w:val="11"/>
              </w:numPr>
              <w:tabs>
                <w:tab w:val="left" w:pos="960"/>
              </w:tabs>
              <w:spacing w:before="0" w:after="0"/>
              <w:rPr>
                <w:rFonts w:eastAsia="MS Mincho"/>
                <w:noProof/>
                <w:color w:val="000000" w:themeColor="text1"/>
              </w:rPr>
            </w:pPr>
            <w:r>
              <w:rPr>
                <w:rFonts w:eastAsia="MS Mincho"/>
                <w:noProof/>
                <w:color w:val="000000" w:themeColor="text1"/>
              </w:rPr>
              <w:t>After registered:</w:t>
            </w:r>
          </w:p>
          <w:p w14:paraId="7A207A79" w14:textId="77777777" w:rsidR="00D46A62" w:rsidRDefault="00D46A62" w:rsidP="00D46A62">
            <w:pPr>
              <w:pStyle w:val="ListParagraph"/>
              <w:keepNext/>
              <w:numPr>
                <w:ilvl w:val="0"/>
                <w:numId w:val="12"/>
              </w:numPr>
              <w:tabs>
                <w:tab w:val="left" w:pos="960"/>
              </w:tabs>
              <w:spacing w:before="0" w:after="0"/>
              <w:rPr>
                <w:rFonts w:eastAsia="MS Mincho"/>
                <w:noProof/>
                <w:color w:val="000000" w:themeColor="text1"/>
              </w:rPr>
            </w:pPr>
            <w:r>
              <w:rPr>
                <w:rFonts w:eastAsia="MS Mincho"/>
                <w:noProof/>
                <w:color w:val="000000" w:themeColor="text1"/>
              </w:rPr>
              <w:t>Status of account is “New”</w:t>
            </w:r>
          </w:p>
          <w:p w14:paraId="4B075BBB" w14:textId="77777777" w:rsidR="00D46A62" w:rsidRPr="00643449" w:rsidRDefault="00D46A62" w:rsidP="00D46A62">
            <w:pPr>
              <w:pStyle w:val="ListParagraph"/>
              <w:keepNext/>
              <w:numPr>
                <w:ilvl w:val="0"/>
                <w:numId w:val="12"/>
              </w:numPr>
              <w:tabs>
                <w:tab w:val="left" w:pos="960"/>
              </w:tabs>
              <w:spacing w:before="0" w:after="0"/>
              <w:rPr>
                <w:rFonts w:eastAsia="MS Mincho"/>
                <w:noProof/>
                <w:color w:val="000000" w:themeColor="text1"/>
              </w:rPr>
            </w:pPr>
            <w:r>
              <w:rPr>
                <w:rFonts w:eastAsia="MS Mincho"/>
                <w:noProof/>
                <w:color w:val="000000" w:themeColor="text1"/>
              </w:rPr>
              <w:t>User must wait Admin to verify an account</w:t>
            </w:r>
          </w:p>
          <w:p w14:paraId="745704CC" w14:textId="77777777" w:rsidR="00D46A62" w:rsidRPr="00716852" w:rsidRDefault="00D46A62" w:rsidP="00D46A62">
            <w:pPr>
              <w:pStyle w:val="ListParagraph"/>
              <w:keepNext/>
              <w:numPr>
                <w:ilvl w:val="0"/>
                <w:numId w:val="11"/>
              </w:numPr>
              <w:tabs>
                <w:tab w:val="left" w:pos="960"/>
              </w:tabs>
              <w:spacing w:before="0" w:after="0"/>
              <w:rPr>
                <w:rFonts w:eastAsia="MS Mincho"/>
                <w:noProof/>
                <w:color w:val="000000" w:themeColor="text1"/>
              </w:rPr>
            </w:pPr>
            <w:r>
              <w:rPr>
                <w:rFonts w:eastAsia="MS Mincho"/>
                <w:noProof/>
                <w:color w:val="000000" w:themeColor="text1"/>
              </w:rPr>
              <w:t>When system creates new account successfully, shows messages “Create account successfully. Please wait for Admin approval”</w:t>
            </w:r>
          </w:p>
        </w:tc>
      </w:tr>
    </w:tbl>
    <w:p w14:paraId="04F5D032" w14:textId="77777777" w:rsidR="009D4AC7" w:rsidRDefault="009D4AC7">
      <w:pPr>
        <w:pStyle w:val="Caption"/>
      </w:pPr>
    </w:p>
    <w:p w14:paraId="6540B114" w14:textId="77777777" w:rsidR="009D4AC7" w:rsidRDefault="00067574">
      <w:pPr>
        <w:pStyle w:val="Heading2"/>
      </w:pPr>
      <w:bookmarkStart w:id="41" w:name="_Toc461102229"/>
      <w:r>
        <w:lastRenderedPageBreak/>
        <w:t xml:space="preserve"> </w:t>
      </w:r>
      <w:bookmarkStart w:id="42" w:name="_Toc77162708"/>
      <w:r>
        <w:t>&lt;Guest&gt; Login</w:t>
      </w:r>
      <w:bookmarkEnd w:id="42"/>
      <w:r>
        <w:t xml:space="preserve"> </w:t>
      </w:r>
      <w:bookmarkEnd w:id="41"/>
    </w:p>
    <w:p w14:paraId="7DD63ED4" w14:textId="77777777" w:rsidR="009D4AC7" w:rsidRDefault="00067574">
      <w:r>
        <w:rPr>
          <w:noProof/>
          <w:lang w:eastAsia="ja-JP"/>
        </w:rPr>
        <w:drawing>
          <wp:inline distT="0" distB="0" distL="0" distR="0" wp14:anchorId="5616B5AF" wp14:editId="4044E280">
            <wp:extent cx="571500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15000" cy="1343025"/>
                    </a:xfrm>
                    <a:prstGeom prst="rect">
                      <a:avLst/>
                    </a:prstGeom>
                    <a:noFill/>
                    <a:ln>
                      <a:noFill/>
                    </a:ln>
                  </pic:spPr>
                </pic:pic>
              </a:graphicData>
            </a:graphic>
          </wp:inline>
        </w:drawing>
      </w:r>
    </w:p>
    <w:tbl>
      <w:tblPr>
        <w:tblW w:w="0" w:type="auto"/>
        <w:tblLook w:val="0400" w:firstRow="0" w:lastRow="0" w:firstColumn="0" w:lastColumn="0" w:noHBand="0" w:noVBand="1"/>
      </w:tblPr>
      <w:tblGrid>
        <w:gridCol w:w="2351"/>
        <w:gridCol w:w="2866"/>
        <w:gridCol w:w="2580"/>
        <w:gridCol w:w="1183"/>
      </w:tblGrid>
      <w:tr w:rsidR="00D46A62" w:rsidRPr="00E06C00" w14:paraId="5903E6FE" w14:textId="77777777" w:rsidTr="00AA788D">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F3540CE" w14:textId="77777777" w:rsidR="00D46A62" w:rsidRPr="00E06C00" w:rsidRDefault="00D46A62" w:rsidP="00AA788D">
            <w:pPr>
              <w:spacing w:before="0" w:after="0"/>
              <w:ind w:left="0"/>
              <w:rPr>
                <w:rFonts w:eastAsia="Cambria" w:cs="Cambria"/>
                <w:b/>
                <w:noProof/>
                <w:color w:val="000000" w:themeColor="text1"/>
              </w:rPr>
            </w:pPr>
            <w:r w:rsidRPr="00E06C00">
              <w:rPr>
                <w:b/>
                <w:noProof/>
                <w:color w:val="000000" w:themeColor="text1"/>
              </w:rPr>
              <w:t xml:space="preserve">USE CASE </w:t>
            </w:r>
            <w:r>
              <w:rPr>
                <w:b/>
                <w:noProof/>
                <w:color w:val="000000" w:themeColor="text1"/>
              </w:rPr>
              <w:t>–</w:t>
            </w:r>
            <w:r w:rsidRPr="00E06C00">
              <w:rPr>
                <w:b/>
                <w:noProof/>
                <w:color w:val="000000" w:themeColor="text1"/>
              </w:rPr>
              <w:t xml:space="preserve"> </w:t>
            </w:r>
            <w:r>
              <w:rPr>
                <w:rFonts w:eastAsia="Cambria" w:cs="Cambria"/>
                <w:b/>
                <w:bCs/>
                <w:noProof/>
                <w:color w:val="000000" w:themeColor="text1"/>
              </w:rPr>
              <w:t>HUI online</w:t>
            </w:r>
            <w:r w:rsidRPr="00E06C00">
              <w:rPr>
                <w:rFonts w:eastAsia="Cambria" w:cs="Cambria"/>
                <w:b/>
                <w:bCs/>
                <w:noProof/>
                <w:color w:val="000000" w:themeColor="text1"/>
              </w:rPr>
              <w:t>_UC_0</w:t>
            </w:r>
            <w:r>
              <w:rPr>
                <w:rFonts w:eastAsia="Cambria" w:cs="Cambria"/>
                <w:b/>
                <w:bCs/>
                <w:noProof/>
                <w:color w:val="000000" w:themeColor="text1"/>
              </w:rPr>
              <w:t>2</w:t>
            </w:r>
          </w:p>
        </w:tc>
      </w:tr>
      <w:tr w:rsidR="00D46A62" w:rsidRPr="00E06C00" w14:paraId="64F88B3E"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5C1750B" w14:textId="77777777" w:rsidR="00D46A62" w:rsidRPr="00E06C00" w:rsidRDefault="00D46A62" w:rsidP="00AA788D">
            <w:pPr>
              <w:spacing w:before="0" w:after="0"/>
              <w:ind w:left="0"/>
              <w:rPr>
                <w:noProof/>
              </w:rPr>
            </w:pPr>
            <w:r w:rsidRPr="00E06C00">
              <w:rPr>
                <w:b/>
                <w:noProof/>
                <w:color w:val="000000"/>
              </w:rP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B3E782" w14:textId="77777777" w:rsidR="00D46A62" w:rsidRPr="00E06C00" w:rsidRDefault="00D46A62" w:rsidP="00AA788D">
            <w:pPr>
              <w:spacing w:before="0" w:after="0"/>
              <w:ind w:left="0"/>
              <w:rPr>
                <w:rFonts w:eastAsia="Cambria" w:cs="Cambria"/>
                <w:b/>
                <w:noProof/>
                <w:color w:val="000000" w:themeColor="text1"/>
              </w:rPr>
            </w:pPr>
            <w:r>
              <w:rPr>
                <w:rFonts w:eastAsia="Cambria" w:cs="Cambria"/>
                <w:b/>
                <w:bCs/>
                <w:noProof/>
                <w:color w:val="000000" w:themeColor="text1"/>
              </w:rPr>
              <w:t>HUI online</w:t>
            </w:r>
            <w:r w:rsidRPr="00E06C00">
              <w:rPr>
                <w:rFonts w:eastAsia="Cambria" w:cs="Cambria"/>
                <w:b/>
                <w:bCs/>
                <w:noProof/>
                <w:color w:val="000000" w:themeColor="text1"/>
              </w:rPr>
              <w:t>_UC_0</w:t>
            </w:r>
            <w:r>
              <w:rPr>
                <w:rFonts w:eastAsia="Cambria" w:cs="Cambria"/>
                <w:b/>
                <w:bCs/>
                <w:noProof/>
                <w:color w:val="000000" w:themeColor="text1"/>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5C54F21" w14:textId="77777777" w:rsidR="00D46A62" w:rsidRPr="00E06C00" w:rsidRDefault="00D46A62" w:rsidP="00AA788D">
            <w:pPr>
              <w:spacing w:before="0" w:after="0"/>
              <w:ind w:left="0"/>
              <w:rPr>
                <w:noProof/>
              </w:rPr>
            </w:pPr>
            <w:r w:rsidRPr="00E06C00">
              <w:rPr>
                <w:b/>
                <w:noProof/>
                <w:color w:val="000000"/>
              </w:rP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7963DA" w14:textId="77777777" w:rsidR="00D46A62" w:rsidRPr="00E06C00" w:rsidRDefault="00D46A62" w:rsidP="00AA788D">
            <w:pPr>
              <w:spacing w:before="0" w:after="0"/>
              <w:ind w:left="0"/>
              <w:rPr>
                <w:noProof/>
              </w:rPr>
            </w:pPr>
            <w:r>
              <w:rPr>
                <w:noProof/>
              </w:rPr>
              <w:t>2.0</w:t>
            </w:r>
          </w:p>
        </w:tc>
      </w:tr>
      <w:tr w:rsidR="00D46A62" w:rsidRPr="00E06C00" w14:paraId="116A1CB9"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E02BCD7" w14:textId="77777777" w:rsidR="00D46A62" w:rsidRPr="00E06C00" w:rsidRDefault="00D46A62" w:rsidP="00AA788D">
            <w:pPr>
              <w:spacing w:before="0" w:after="0"/>
              <w:ind w:left="0"/>
              <w:rPr>
                <w:noProof/>
              </w:rPr>
            </w:pPr>
            <w:r w:rsidRPr="00E06C00">
              <w:rPr>
                <w:b/>
                <w:noProof/>
                <w:color w:val="000000"/>
              </w:rP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134C7D" w14:textId="77777777" w:rsidR="00D46A62" w:rsidRPr="00E06C00" w:rsidRDefault="00D46A62" w:rsidP="00AA788D">
            <w:pPr>
              <w:spacing w:before="0" w:after="0"/>
              <w:ind w:left="0"/>
              <w:rPr>
                <w:noProof/>
              </w:rPr>
            </w:pPr>
            <w:r>
              <w:rPr>
                <w:noProof/>
                <w:color w:val="000000"/>
              </w:rPr>
              <w:t>Login</w:t>
            </w:r>
          </w:p>
        </w:tc>
      </w:tr>
      <w:tr w:rsidR="00D46A62" w:rsidRPr="00E06C00" w14:paraId="33CC5A4B"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EDC995C" w14:textId="77777777" w:rsidR="00D46A62" w:rsidRPr="00E06C00" w:rsidRDefault="00D46A62" w:rsidP="00AA788D">
            <w:pPr>
              <w:spacing w:before="0" w:after="0"/>
              <w:ind w:left="0"/>
              <w:rPr>
                <w:noProof/>
              </w:rPr>
            </w:pPr>
            <w:r w:rsidRPr="00E06C00">
              <w:rPr>
                <w:b/>
                <w:noProof/>
                <w:color w:val="000000"/>
              </w:rP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F42215" w14:textId="77777777" w:rsidR="00D46A62" w:rsidRPr="00E06C00" w:rsidRDefault="00D46A62" w:rsidP="00AA788D">
            <w:pPr>
              <w:spacing w:before="0" w:after="0"/>
              <w:ind w:left="0"/>
              <w:rPr>
                <w:noProof/>
                <w:color w:val="000000" w:themeColor="text1"/>
              </w:rPr>
            </w:pPr>
            <w:r>
              <w:rPr>
                <w:noProof/>
                <w:color w:val="000000" w:themeColor="text1"/>
              </w:rPr>
              <w:t>Nguyen Ba Tam</w:t>
            </w:r>
          </w:p>
        </w:tc>
      </w:tr>
      <w:tr w:rsidR="00D46A62" w:rsidRPr="00E06C00" w14:paraId="4733C912"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1B0C0D8" w14:textId="77777777" w:rsidR="00D46A62" w:rsidRPr="00E06C00" w:rsidRDefault="00D46A62" w:rsidP="00AA788D">
            <w:pPr>
              <w:spacing w:before="0" w:after="0"/>
              <w:ind w:left="0"/>
              <w:rPr>
                <w:noProof/>
              </w:rPr>
            </w:pPr>
            <w:r w:rsidRPr="00E06C00">
              <w:rPr>
                <w:b/>
                <w:noProof/>
                <w:color w:val="000000"/>
              </w:rP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E2F0E4" w14:textId="77777777" w:rsidR="00D46A62" w:rsidRPr="00E06C00" w:rsidRDefault="000C7FEB" w:rsidP="00AA788D">
            <w:pPr>
              <w:spacing w:before="0" w:after="0"/>
              <w:ind w:left="0"/>
              <w:rPr>
                <w:noProof/>
              </w:rPr>
            </w:pPr>
            <w:r>
              <w:rPr>
                <w:noProof/>
                <w:color w:val="000000"/>
              </w:rPr>
              <w:t>07/07</w:t>
            </w:r>
            <w:r w:rsidR="00D46A62">
              <w:rPr>
                <w:noProof/>
                <w:color w:val="000000"/>
              </w:rPr>
              <w:t>/2021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1402D2E" w14:textId="77777777" w:rsidR="00D46A62" w:rsidRPr="00E06C00" w:rsidRDefault="00D46A62" w:rsidP="00AA788D">
            <w:pPr>
              <w:spacing w:before="0" w:after="0"/>
              <w:ind w:left="0"/>
              <w:rPr>
                <w:noProof/>
              </w:rPr>
            </w:pPr>
            <w:r w:rsidRPr="00E06C00">
              <w:rPr>
                <w:b/>
                <w:noProof/>
                <w:color w:val="000000"/>
              </w:rP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11E2BA" w14:textId="77777777" w:rsidR="00D46A62" w:rsidRPr="00E06C00" w:rsidRDefault="00D46A62" w:rsidP="00AA788D">
            <w:pPr>
              <w:spacing w:before="0" w:after="0"/>
              <w:ind w:left="0"/>
              <w:rPr>
                <w:noProof/>
              </w:rPr>
            </w:pPr>
            <w:r w:rsidRPr="00E06C00">
              <w:rPr>
                <w:noProof/>
                <w:color w:val="000000"/>
              </w:rPr>
              <w:t>Normal</w:t>
            </w:r>
          </w:p>
        </w:tc>
      </w:tr>
      <w:tr w:rsidR="00D46A62" w:rsidRPr="00E06C00" w14:paraId="29BE7650" w14:textId="77777777" w:rsidTr="00AA788D">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B5922B" w14:textId="77777777" w:rsidR="00D46A62" w:rsidRPr="00E06C00" w:rsidRDefault="00D46A62" w:rsidP="00AA788D">
            <w:pPr>
              <w:spacing w:before="0" w:after="0"/>
              <w:ind w:left="0"/>
              <w:rPr>
                <w:noProof/>
              </w:rPr>
            </w:pPr>
            <w:r w:rsidRPr="00E06C00">
              <w:rPr>
                <w:b/>
                <w:noProof/>
                <w:color w:val="000000"/>
              </w:rPr>
              <w:t>Actor:</w:t>
            </w:r>
          </w:p>
          <w:p w14:paraId="58B53683" w14:textId="77777777" w:rsidR="00D46A62" w:rsidRPr="00DA6B37" w:rsidRDefault="00D46A62" w:rsidP="00AA788D">
            <w:pPr>
              <w:pStyle w:val="ListParagraph"/>
              <w:numPr>
                <w:ilvl w:val="0"/>
                <w:numId w:val="8"/>
              </w:numPr>
              <w:spacing w:before="0" w:after="0"/>
              <w:rPr>
                <w:rFonts w:eastAsia="Calibri" w:cs="Calibri"/>
                <w:noProof/>
                <w:color w:val="000000"/>
              </w:rPr>
            </w:pPr>
            <w:r>
              <w:rPr>
                <w:rFonts w:eastAsia="Times New Roman"/>
                <w:noProof/>
                <w:color w:val="000000"/>
              </w:rPr>
              <w:t>Guest</w:t>
            </w:r>
          </w:p>
          <w:p w14:paraId="3AF936F4" w14:textId="77777777" w:rsidR="00D46A62" w:rsidRPr="00E06C00" w:rsidRDefault="00D46A62" w:rsidP="00AA788D">
            <w:pPr>
              <w:spacing w:before="0" w:after="0"/>
              <w:ind w:left="0"/>
              <w:rPr>
                <w:noProof/>
              </w:rPr>
            </w:pPr>
            <w:r w:rsidRPr="00E06C00">
              <w:rPr>
                <w:b/>
                <w:noProof/>
                <w:color w:val="000000"/>
              </w:rPr>
              <w:t>Summary:</w:t>
            </w:r>
          </w:p>
          <w:p w14:paraId="05BDEFAF" w14:textId="77777777" w:rsidR="00D46A62" w:rsidRPr="00DA6B37" w:rsidRDefault="00D46A62" w:rsidP="00AA788D">
            <w:pPr>
              <w:pStyle w:val="ListParagraph"/>
              <w:numPr>
                <w:ilvl w:val="0"/>
                <w:numId w:val="8"/>
              </w:numPr>
              <w:spacing w:before="0" w:after="0"/>
              <w:rPr>
                <w:rFonts w:eastAsia="Calibri" w:cs="Calibri"/>
                <w:noProof/>
                <w:color w:val="000000"/>
              </w:rPr>
            </w:pPr>
            <w:r w:rsidRPr="00DA6B37">
              <w:rPr>
                <w:rFonts w:eastAsia="Times New Roman"/>
                <w:noProof/>
                <w:color w:val="000000"/>
              </w:rPr>
              <w:t>This use case allows</w:t>
            </w:r>
            <w:r w:rsidR="000C7FEB">
              <w:rPr>
                <w:rFonts w:eastAsia="Times New Roman"/>
                <w:noProof/>
                <w:color w:val="000000"/>
              </w:rPr>
              <w:t xml:space="preserve"> g</w:t>
            </w:r>
            <w:r>
              <w:rPr>
                <w:rFonts w:eastAsia="Cambria" w:cs="Cambria"/>
                <w:noProof/>
              </w:rPr>
              <w:t>uest</w:t>
            </w:r>
            <w:r w:rsidRPr="00DA6B37">
              <w:rPr>
                <w:rFonts w:eastAsia="Cambria" w:cs="Cambria"/>
                <w:noProof/>
              </w:rPr>
              <w:t xml:space="preserve"> to</w:t>
            </w:r>
            <w:r w:rsidRPr="00DA6B37">
              <w:rPr>
                <w:rFonts w:eastAsia="Times New Roman"/>
                <w:noProof/>
                <w:color w:val="000000"/>
              </w:rPr>
              <w:t xml:space="preserve"> </w:t>
            </w:r>
            <w:r>
              <w:rPr>
                <w:rFonts w:eastAsia="Times New Roman"/>
                <w:noProof/>
                <w:color w:val="000000"/>
              </w:rPr>
              <w:t>login into system</w:t>
            </w:r>
          </w:p>
          <w:p w14:paraId="62A0B329" w14:textId="77777777" w:rsidR="00D46A62" w:rsidRPr="00E06C00" w:rsidRDefault="00D46A62" w:rsidP="00AA788D">
            <w:pPr>
              <w:spacing w:before="0" w:after="0"/>
              <w:ind w:left="0"/>
              <w:rPr>
                <w:b/>
                <w:noProof/>
                <w:color w:val="000000"/>
              </w:rPr>
            </w:pPr>
            <w:r w:rsidRPr="00E06C00">
              <w:rPr>
                <w:b/>
                <w:noProof/>
                <w:color w:val="000000"/>
              </w:rPr>
              <w:t>Goal</w:t>
            </w:r>
          </w:p>
          <w:p w14:paraId="4A061AA3" w14:textId="77777777" w:rsidR="00D46A62" w:rsidRPr="00DA6B37" w:rsidRDefault="00D46A62" w:rsidP="00AA788D">
            <w:pPr>
              <w:pStyle w:val="ListParagraph"/>
              <w:numPr>
                <w:ilvl w:val="0"/>
                <w:numId w:val="8"/>
              </w:numPr>
              <w:spacing w:before="0" w:after="0"/>
              <w:rPr>
                <w:rFonts w:eastAsia="Times New Roman"/>
                <w:noProof/>
              </w:rPr>
            </w:pPr>
            <w:r>
              <w:rPr>
                <w:rFonts w:eastAsia="Times New Roman"/>
                <w:noProof/>
              </w:rPr>
              <w:t>Authentication and authorization</w:t>
            </w:r>
          </w:p>
          <w:p w14:paraId="6738CAE2" w14:textId="77777777" w:rsidR="00D46A62" w:rsidRDefault="00D46A62" w:rsidP="00AA788D">
            <w:pPr>
              <w:spacing w:before="0" w:after="0"/>
              <w:ind w:left="0"/>
              <w:rPr>
                <w:b/>
                <w:noProof/>
                <w:color w:val="000000"/>
              </w:rPr>
            </w:pPr>
            <w:r w:rsidRPr="00E06C00">
              <w:rPr>
                <w:b/>
                <w:noProof/>
                <w:color w:val="000000"/>
              </w:rPr>
              <w:t>Trigger:</w:t>
            </w:r>
          </w:p>
          <w:p w14:paraId="08CC40FB" w14:textId="77777777" w:rsidR="00D46A62" w:rsidRPr="00DA6B37" w:rsidRDefault="00D46A62" w:rsidP="00AA788D">
            <w:pPr>
              <w:pStyle w:val="ListParagraph"/>
              <w:numPr>
                <w:ilvl w:val="0"/>
                <w:numId w:val="8"/>
              </w:numPr>
              <w:spacing w:before="0" w:after="0"/>
              <w:rPr>
                <w:rFonts w:eastAsia="Calibri" w:cs="Calibri"/>
                <w:noProof/>
                <w:color w:val="000000"/>
              </w:rPr>
            </w:pPr>
            <w:r>
              <w:rPr>
                <w:rFonts w:eastAsia="Calibri" w:cs="Calibri"/>
                <w:noProof/>
                <w:color w:val="000000"/>
              </w:rPr>
              <w:t>Guest clicks “Login” button</w:t>
            </w:r>
          </w:p>
          <w:p w14:paraId="1EE5A0D9" w14:textId="77777777" w:rsidR="00D46A62" w:rsidRPr="00E06C00" w:rsidRDefault="00D46A62" w:rsidP="00AA788D">
            <w:pPr>
              <w:spacing w:before="0" w:after="0"/>
              <w:ind w:left="0"/>
              <w:rPr>
                <w:noProof/>
              </w:rPr>
            </w:pPr>
            <w:r w:rsidRPr="00E06C00">
              <w:rPr>
                <w:b/>
                <w:noProof/>
                <w:color w:val="000000"/>
              </w:rPr>
              <w:t>Precondition:</w:t>
            </w:r>
          </w:p>
          <w:p w14:paraId="6A585921" w14:textId="77777777" w:rsidR="00D46A62" w:rsidRPr="00DA6B37" w:rsidRDefault="00D46A62" w:rsidP="00AA788D">
            <w:pPr>
              <w:pStyle w:val="ListParagraph"/>
              <w:numPr>
                <w:ilvl w:val="0"/>
                <w:numId w:val="8"/>
              </w:numPr>
              <w:spacing w:before="0" w:after="0"/>
              <w:rPr>
                <w:rFonts w:eastAsia="Calibri" w:cs="Calibri"/>
                <w:noProof/>
                <w:color w:val="000000"/>
              </w:rPr>
            </w:pPr>
            <w:r>
              <w:rPr>
                <w:rFonts w:eastAsia="Times New Roman"/>
                <w:noProof/>
                <w:color w:val="000000"/>
              </w:rPr>
              <w:t>Guest has not logged into the system</w:t>
            </w:r>
          </w:p>
          <w:p w14:paraId="5A603EF2" w14:textId="77777777" w:rsidR="00D46A62" w:rsidRPr="00E06C00" w:rsidRDefault="00D46A62" w:rsidP="00AA788D">
            <w:pPr>
              <w:spacing w:before="0" w:after="0"/>
              <w:ind w:left="0"/>
              <w:rPr>
                <w:noProof/>
              </w:rPr>
            </w:pPr>
            <w:r w:rsidRPr="00E06C00">
              <w:rPr>
                <w:b/>
                <w:noProof/>
                <w:color w:val="000000"/>
              </w:rPr>
              <w:t>Post Conditions:</w:t>
            </w:r>
          </w:p>
          <w:p w14:paraId="395BC2B3" w14:textId="77777777" w:rsidR="00D46A62" w:rsidRPr="00DA6B37" w:rsidRDefault="00D46A62" w:rsidP="00AA788D">
            <w:pPr>
              <w:pStyle w:val="ListParagraph"/>
              <w:numPr>
                <w:ilvl w:val="0"/>
                <w:numId w:val="8"/>
              </w:numPr>
              <w:spacing w:before="0" w:after="0"/>
              <w:rPr>
                <w:rFonts w:eastAsia="Calibri" w:cs="Calibri"/>
                <w:noProof/>
                <w:color w:val="000000"/>
              </w:rPr>
            </w:pPr>
            <w:r w:rsidRPr="00DA6B37">
              <w:rPr>
                <w:rFonts w:eastAsia="Times New Roman"/>
                <w:noProof/>
                <w:color w:val="000000"/>
              </w:rPr>
              <w:t>Success:</w:t>
            </w:r>
            <w:r>
              <w:rPr>
                <w:rFonts w:eastAsia="Times New Roman"/>
                <w:noProof/>
                <w:color w:val="000000"/>
              </w:rPr>
              <w:t xml:space="preserve"> Guest login into the system successfully</w:t>
            </w:r>
          </w:p>
          <w:p w14:paraId="10491F60" w14:textId="77777777" w:rsidR="00D46A62" w:rsidRPr="00E06C00" w:rsidRDefault="00D46A62" w:rsidP="00AA788D">
            <w:pPr>
              <w:spacing w:before="0" w:after="0"/>
              <w:ind w:left="0"/>
              <w:rPr>
                <w:noProof/>
              </w:rPr>
            </w:pPr>
            <w:r w:rsidRPr="00E06C00">
              <w:rPr>
                <w:b/>
                <w:noProof/>
                <w:color w:val="000000"/>
              </w:rPr>
              <w:t>Main Success Scenario:</w:t>
            </w:r>
          </w:p>
          <w:p w14:paraId="60457140" w14:textId="77777777" w:rsidR="00D46A62" w:rsidRPr="00E06C00" w:rsidRDefault="00D46A62" w:rsidP="00AA788D">
            <w:pPr>
              <w:spacing w:before="0" w:after="0"/>
              <w:ind w:left="0"/>
              <w:rPr>
                <w:noProof/>
              </w:rPr>
            </w:pPr>
          </w:p>
          <w:tbl>
            <w:tblPr>
              <w:tblW w:w="0" w:type="auto"/>
              <w:tblLook w:val="0400" w:firstRow="0" w:lastRow="0" w:firstColumn="0" w:lastColumn="0" w:noHBand="0" w:noVBand="1"/>
            </w:tblPr>
            <w:tblGrid>
              <w:gridCol w:w="655"/>
              <w:gridCol w:w="2954"/>
              <w:gridCol w:w="4822"/>
            </w:tblGrid>
            <w:tr w:rsidR="00D46A62" w:rsidRPr="00E06C00" w14:paraId="2A91D5F6"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3169A1C" w14:textId="77777777" w:rsidR="00D46A62" w:rsidRPr="00E06C00" w:rsidRDefault="00D46A62" w:rsidP="00AA788D">
                  <w:pPr>
                    <w:spacing w:before="0" w:after="0"/>
                    <w:ind w:left="0"/>
                    <w:rPr>
                      <w:noProof/>
                    </w:rPr>
                  </w:pPr>
                  <w:r w:rsidRPr="00E06C00">
                    <w:rPr>
                      <w:b/>
                      <w:noProof/>
                      <w:color w:val="000000"/>
                    </w:rP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52319A8" w14:textId="77777777" w:rsidR="00D46A62" w:rsidRPr="00E06C00" w:rsidRDefault="00D46A62" w:rsidP="00AA788D">
                  <w:pPr>
                    <w:spacing w:before="0" w:after="0"/>
                    <w:ind w:left="0"/>
                    <w:rPr>
                      <w:noProof/>
                    </w:rPr>
                  </w:pPr>
                  <w:r w:rsidRPr="00E06C00">
                    <w:rPr>
                      <w:b/>
                      <w:noProof/>
                      <w:color w:val="000000"/>
                    </w:rP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E9C3B0A" w14:textId="77777777" w:rsidR="00D46A62" w:rsidRPr="00E06C00" w:rsidRDefault="00D46A62" w:rsidP="00AA788D">
                  <w:pPr>
                    <w:spacing w:before="0" w:after="0"/>
                    <w:ind w:left="0"/>
                    <w:rPr>
                      <w:noProof/>
                    </w:rPr>
                  </w:pPr>
                  <w:r w:rsidRPr="00E06C00">
                    <w:rPr>
                      <w:b/>
                      <w:noProof/>
                      <w:color w:val="000000"/>
                    </w:rPr>
                    <w:t>System Response</w:t>
                  </w:r>
                </w:p>
              </w:tc>
            </w:tr>
            <w:tr w:rsidR="00D46A62" w:rsidRPr="00E06C00" w14:paraId="2F428422"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A045A" w14:textId="77777777" w:rsidR="00D46A62" w:rsidRPr="00E06C00" w:rsidRDefault="00D46A62" w:rsidP="00AA788D">
                  <w:pPr>
                    <w:spacing w:before="0" w:after="0"/>
                    <w:ind w:left="0"/>
                    <w:rPr>
                      <w:noProof/>
                      <w:color w:val="000000"/>
                    </w:rPr>
                  </w:pPr>
                  <w:r>
                    <w:rPr>
                      <w:noProof/>
                      <w:color w:val="000000"/>
                    </w:rP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15BD32" w14:textId="77777777" w:rsidR="00D46A62" w:rsidRDefault="00D46A62" w:rsidP="00AA788D">
                  <w:pPr>
                    <w:spacing w:before="0" w:after="0"/>
                    <w:ind w:left="0"/>
                    <w:rPr>
                      <w:noProof/>
                      <w:color w:val="000000"/>
                    </w:rPr>
                  </w:pPr>
                  <w:r>
                    <w:rPr>
                      <w:noProof/>
                      <w:color w:val="000000"/>
                    </w:rPr>
                    <w:t>Guest clicks “Login”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081276" w14:textId="77777777" w:rsidR="00D46A62" w:rsidRPr="00D46A62" w:rsidRDefault="00D46A62" w:rsidP="00AA788D">
                  <w:pPr>
                    <w:spacing w:before="0" w:after="0"/>
                    <w:ind w:left="0"/>
                    <w:rPr>
                      <w:rFonts w:ascii="Cambria" w:hAnsi="Cambria"/>
                      <w:noProof/>
                      <w:sz w:val="24"/>
                      <w:szCs w:val="24"/>
                    </w:rPr>
                  </w:pPr>
                  <w:r w:rsidRPr="00D46A62">
                    <w:rPr>
                      <w:rFonts w:ascii="Cambria" w:hAnsi="Cambria"/>
                      <w:noProof/>
                      <w:sz w:val="24"/>
                      <w:szCs w:val="24"/>
                    </w:rPr>
                    <w:t>The system shows a form:</w:t>
                  </w:r>
                </w:p>
                <w:p w14:paraId="55B916E7" w14:textId="77777777" w:rsidR="00D46A62" w:rsidRPr="00D46A62" w:rsidRDefault="00D46A62" w:rsidP="00D46A62">
                  <w:pPr>
                    <w:numPr>
                      <w:ilvl w:val="0"/>
                      <w:numId w:val="9"/>
                    </w:numPr>
                    <w:tabs>
                      <w:tab w:val="left" w:pos="960"/>
                    </w:tabs>
                    <w:spacing w:before="0" w:after="0" w:line="259" w:lineRule="auto"/>
                    <w:contextualSpacing/>
                    <w:rPr>
                      <w:rFonts w:ascii="Cambria" w:hAnsi="Cambria"/>
                      <w:noProof/>
                      <w:color w:val="000000" w:themeColor="text1"/>
                      <w:sz w:val="24"/>
                      <w:szCs w:val="24"/>
                    </w:rPr>
                  </w:pPr>
                  <w:r w:rsidRPr="00D46A62">
                    <w:rPr>
                      <w:rFonts w:ascii="Cambria" w:hAnsi="Cambria"/>
                      <w:noProof/>
                      <w:sz w:val="24"/>
                      <w:szCs w:val="24"/>
                    </w:rPr>
                    <w:t>Username: textbox, required</w:t>
                  </w:r>
                </w:p>
                <w:p w14:paraId="38B0742F" w14:textId="77777777" w:rsidR="00D46A62" w:rsidRPr="00D46A62" w:rsidRDefault="00D46A62" w:rsidP="00D46A62">
                  <w:pPr>
                    <w:numPr>
                      <w:ilvl w:val="0"/>
                      <w:numId w:val="9"/>
                    </w:numPr>
                    <w:tabs>
                      <w:tab w:val="left" w:pos="960"/>
                    </w:tabs>
                    <w:spacing w:before="0" w:after="0" w:line="259" w:lineRule="auto"/>
                    <w:contextualSpacing/>
                    <w:rPr>
                      <w:rFonts w:ascii="Cambria" w:hAnsi="Cambria"/>
                      <w:noProof/>
                      <w:color w:val="000000" w:themeColor="text1"/>
                      <w:sz w:val="24"/>
                      <w:szCs w:val="24"/>
                    </w:rPr>
                  </w:pPr>
                  <w:r w:rsidRPr="00D46A62">
                    <w:rPr>
                      <w:rFonts w:ascii="Cambria" w:hAnsi="Cambria"/>
                      <w:noProof/>
                      <w:color w:val="000000" w:themeColor="text1"/>
                      <w:sz w:val="24"/>
                      <w:szCs w:val="24"/>
                    </w:rPr>
                    <w:t>Password: password, required</w:t>
                  </w:r>
                </w:p>
                <w:p w14:paraId="646607DD" w14:textId="77777777" w:rsidR="00D46A62" w:rsidRPr="00D46A62" w:rsidRDefault="00D46A62" w:rsidP="00D46A62">
                  <w:pPr>
                    <w:numPr>
                      <w:ilvl w:val="0"/>
                      <w:numId w:val="9"/>
                    </w:numPr>
                    <w:tabs>
                      <w:tab w:val="left" w:pos="960"/>
                    </w:tabs>
                    <w:spacing w:before="0" w:after="0" w:line="259" w:lineRule="auto"/>
                    <w:contextualSpacing/>
                    <w:rPr>
                      <w:rFonts w:ascii="Cambria" w:hAnsi="Cambria"/>
                      <w:noProof/>
                      <w:color w:val="000000" w:themeColor="text1"/>
                      <w:sz w:val="24"/>
                      <w:szCs w:val="24"/>
                    </w:rPr>
                  </w:pPr>
                  <w:r w:rsidRPr="00D46A62">
                    <w:rPr>
                      <w:rFonts w:ascii="Cambria" w:hAnsi="Cambria"/>
                      <w:noProof/>
                      <w:color w:val="000000" w:themeColor="text1"/>
                      <w:sz w:val="24"/>
                      <w:szCs w:val="24"/>
                    </w:rPr>
                    <w:t>Login: button</w:t>
                  </w:r>
                </w:p>
                <w:p w14:paraId="39488C7E" w14:textId="77777777" w:rsidR="00D46A62" w:rsidRPr="00627184" w:rsidRDefault="00D46A62" w:rsidP="00D46A62">
                  <w:pPr>
                    <w:numPr>
                      <w:ilvl w:val="0"/>
                      <w:numId w:val="9"/>
                    </w:numPr>
                    <w:tabs>
                      <w:tab w:val="left" w:pos="960"/>
                    </w:tabs>
                    <w:spacing w:before="0" w:after="0" w:line="259" w:lineRule="auto"/>
                    <w:contextualSpacing/>
                    <w:rPr>
                      <w:noProof/>
                      <w:color w:val="000000" w:themeColor="text1"/>
                    </w:rPr>
                  </w:pPr>
                  <w:r w:rsidRPr="00D46A62">
                    <w:rPr>
                      <w:rFonts w:ascii="Cambria" w:hAnsi="Cambria"/>
                      <w:noProof/>
                      <w:color w:val="000000" w:themeColor="text1"/>
                      <w:sz w:val="24"/>
                      <w:szCs w:val="24"/>
                    </w:rPr>
                    <w:t>Don’t have an account?: link</w:t>
                  </w:r>
                </w:p>
              </w:tc>
            </w:tr>
            <w:tr w:rsidR="00D46A62" w:rsidRPr="00E06C00" w14:paraId="44013E6B"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D3D555" w14:textId="77777777" w:rsidR="00D46A62" w:rsidRDefault="00D46A62" w:rsidP="00AA788D">
                  <w:pPr>
                    <w:spacing w:before="0" w:after="0"/>
                    <w:ind w:left="0"/>
                    <w:rPr>
                      <w:noProof/>
                      <w:color w:val="000000"/>
                    </w:rPr>
                  </w:pPr>
                  <w:r>
                    <w:rPr>
                      <w:noProof/>
                      <w:color w:val="000000"/>
                    </w:rP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ABF492" w14:textId="77777777" w:rsidR="00D46A62" w:rsidRDefault="00D46A62" w:rsidP="00AA788D">
                  <w:pPr>
                    <w:spacing w:before="0" w:after="0"/>
                    <w:ind w:left="0"/>
                    <w:rPr>
                      <w:noProof/>
                      <w:color w:val="000000"/>
                    </w:rPr>
                  </w:pPr>
                  <w:r>
                    <w:rPr>
                      <w:noProof/>
                      <w:color w:val="000000"/>
                    </w:rPr>
                    <w:t>HUI manager inputs information and clicks “Login”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D264F3" w14:textId="77777777" w:rsidR="00D46A62" w:rsidRDefault="00D46A62" w:rsidP="00AA788D">
                  <w:pPr>
                    <w:spacing w:before="0" w:after="0"/>
                    <w:ind w:left="0"/>
                    <w:rPr>
                      <w:noProof/>
                    </w:rPr>
                  </w:pPr>
                  <w:r w:rsidRPr="00261C06">
                    <w:rPr>
                      <w:noProof/>
                    </w:rPr>
                    <w:t>The system validates the data</w:t>
                  </w:r>
                </w:p>
                <w:p w14:paraId="3F7784EF" w14:textId="77777777" w:rsidR="00D46A62" w:rsidRPr="00261C06" w:rsidRDefault="00D46A62" w:rsidP="00AA788D">
                  <w:pPr>
                    <w:spacing w:before="0" w:after="0"/>
                    <w:ind w:left="0"/>
                    <w:rPr>
                      <w:noProof/>
                    </w:rPr>
                  </w:pPr>
                  <w:r>
                    <w:rPr>
                      <w:noProof/>
                    </w:rPr>
                    <w:t>[Exception 1,2]</w:t>
                  </w:r>
                </w:p>
                <w:p w14:paraId="6733A9AD" w14:textId="77777777" w:rsidR="00D46A62" w:rsidRPr="009F7557" w:rsidRDefault="00D46A62" w:rsidP="00AA788D">
                  <w:pPr>
                    <w:spacing w:before="0" w:after="0"/>
                    <w:ind w:left="0"/>
                    <w:rPr>
                      <w:noProof/>
                    </w:rPr>
                  </w:pPr>
                </w:p>
              </w:tc>
            </w:tr>
          </w:tbl>
          <w:p w14:paraId="7EC47046" w14:textId="77777777" w:rsidR="00D46A62" w:rsidRDefault="00D46A62" w:rsidP="00AA788D">
            <w:pPr>
              <w:spacing w:before="0" w:after="0"/>
              <w:ind w:left="0"/>
              <w:rPr>
                <w:b/>
                <w:noProof/>
                <w:color w:val="000000"/>
              </w:rPr>
            </w:pPr>
          </w:p>
          <w:p w14:paraId="511432BA" w14:textId="77777777" w:rsidR="00D46A62" w:rsidRPr="00E06C00" w:rsidRDefault="00D46A62" w:rsidP="00AA788D">
            <w:pPr>
              <w:spacing w:before="0" w:after="0"/>
              <w:ind w:left="0"/>
              <w:rPr>
                <w:b/>
                <w:noProof/>
                <w:color w:val="000000"/>
              </w:rPr>
            </w:pPr>
            <w:r>
              <w:rPr>
                <w:b/>
                <w:noProof/>
                <w:color w:val="000000"/>
              </w:rPr>
              <w:t>Exception</w:t>
            </w:r>
            <w:r w:rsidRPr="00E06C00">
              <w:rPr>
                <w:b/>
                <w:noProof/>
                <w:color w:val="000000"/>
              </w:rPr>
              <w:t>:</w:t>
            </w:r>
          </w:p>
          <w:tbl>
            <w:tblPr>
              <w:tblW w:w="0" w:type="auto"/>
              <w:tblLook w:val="0400" w:firstRow="0" w:lastRow="0" w:firstColumn="0" w:lastColumn="0" w:noHBand="0" w:noVBand="1"/>
            </w:tblPr>
            <w:tblGrid>
              <w:gridCol w:w="500"/>
              <w:gridCol w:w="3111"/>
              <w:gridCol w:w="5149"/>
            </w:tblGrid>
            <w:tr w:rsidR="00D46A62" w:rsidRPr="00E06C00" w14:paraId="6B6F433F" w14:textId="77777777" w:rsidTr="00AA788D">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EEAE8CF" w14:textId="77777777" w:rsidR="00D46A62" w:rsidRPr="00E06C00" w:rsidRDefault="00D46A62" w:rsidP="00AA788D">
                  <w:pPr>
                    <w:pStyle w:val="TableStyleWCS"/>
                    <w:rPr>
                      <w:rFonts w:eastAsia="Times New Roman"/>
                      <w:b/>
                      <w:noProof/>
                    </w:rPr>
                  </w:pPr>
                  <w:r>
                    <w:rPr>
                      <w:b/>
                      <w:noProof/>
                    </w:rPr>
                    <w:lastRenderedPageBreak/>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4F1FB81" w14:textId="77777777" w:rsidR="00D46A62" w:rsidRPr="00E06C00" w:rsidRDefault="00D46A62" w:rsidP="00AA788D">
                  <w:pPr>
                    <w:pStyle w:val="TableStyleWCS"/>
                    <w:rPr>
                      <w:rFonts w:eastAsia="Times New Roman"/>
                      <w:b/>
                      <w:noProof/>
                    </w:rPr>
                  </w:pPr>
                  <w:r>
                    <w:rPr>
                      <w:b/>
                      <w:noProof/>
                    </w:rP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24A6772" w14:textId="77777777" w:rsidR="00D46A62" w:rsidRPr="00E06C00" w:rsidRDefault="00D46A62" w:rsidP="00AA788D">
                  <w:pPr>
                    <w:pStyle w:val="TableStyleWCS"/>
                    <w:rPr>
                      <w:rFonts w:eastAsia="Times New Roman"/>
                      <w:b/>
                      <w:noProof/>
                    </w:rPr>
                  </w:pPr>
                  <w:r w:rsidRPr="00E06C00">
                    <w:rPr>
                      <w:b/>
                      <w:noProof/>
                    </w:rPr>
                    <w:t>System Response</w:t>
                  </w:r>
                </w:p>
              </w:tc>
            </w:tr>
            <w:tr w:rsidR="00D46A62" w:rsidRPr="00E06C00" w14:paraId="1F914860" w14:textId="77777777" w:rsidTr="00AA78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3C8FD" w14:textId="77777777" w:rsidR="00D46A62" w:rsidRPr="00E06C00" w:rsidRDefault="00D46A62" w:rsidP="00AA788D">
                  <w:pPr>
                    <w:pStyle w:val="TableStyleWCS"/>
                    <w:rPr>
                      <w:rFonts w:eastAsia="Times New Roman"/>
                      <w:noProof/>
                    </w:rPr>
                  </w:pPr>
                  <w:r w:rsidRPr="00E06C00">
                    <w:rPr>
                      <w:noProo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26A8D" w14:textId="77777777" w:rsidR="00D46A62" w:rsidRPr="00E06C00" w:rsidRDefault="00D46A62" w:rsidP="00AA788D">
                  <w:pPr>
                    <w:pStyle w:val="TableStyleWCS"/>
                    <w:rPr>
                      <w:rFonts w:eastAsia="Times New Roman"/>
                      <w:noProof/>
                    </w:rPr>
                  </w:pPr>
                  <w:r>
                    <w:rPr>
                      <w:rFonts w:eastAsia="Times New Roman"/>
                      <w:noProof/>
                    </w:rPr>
                    <w:t>Account has not been activated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E787D" w14:textId="77777777" w:rsidR="00D46A62" w:rsidRPr="00E06C00" w:rsidRDefault="00D46A62" w:rsidP="00AA788D">
                  <w:pPr>
                    <w:pStyle w:val="TableStyleWCS"/>
                    <w:rPr>
                      <w:rFonts w:eastAsia="Times New Roman"/>
                      <w:noProof/>
                    </w:rPr>
                  </w:pPr>
                  <w:r>
                    <w:rPr>
                      <w:noProof/>
                    </w:rPr>
                    <w:t>Show error message “Account has not been activated</w:t>
                  </w:r>
                  <w:r w:rsidRPr="00E06C00">
                    <w:rPr>
                      <w:noProof/>
                    </w:rPr>
                    <w:t>”</w:t>
                  </w:r>
                  <w:r>
                    <w:rPr>
                      <w:noProof/>
                    </w:rPr>
                    <w:t xml:space="preserve">                 </w:t>
                  </w:r>
                </w:p>
              </w:tc>
            </w:tr>
            <w:tr w:rsidR="00D46A62" w:rsidRPr="00E06C00" w14:paraId="767F8B85" w14:textId="77777777" w:rsidTr="00AA78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531C" w14:textId="77777777" w:rsidR="00D46A62" w:rsidRPr="00E06C00" w:rsidRDefault="00D46A62" w:rsidP="00AA788D">
                  <w:pPr>
                    <w:pStyle w:val="TableStyleWCS"/>
                    <w:rPr>
                      <w:noProof/>
                    </w:rPr>
                  </w:pPr>
                  <w:r>
                    <w:rPr>
                      <w:noProo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B108B" w14:textId="77777777" w:rsidR="00D46A62" w:rsidRDefault="00D46A62" w:rsidP="00AA788D">
                  <w:pPr>
                    <w:pStyle w:val="TableStyleWCS"/>
                    <w:rPr>
                      <w:rFonts w:eastAsia="Times New Roman"/>
                      <w:noProof/>
                    </w:rPr>
                  </w:pPr>
                  <w:r>
                    <w:rPr>
                      <w:rFonts w:eastAsia="Times New Roman"/>
                      <w:noProof/>
                    </w:rPr>
                    <w:t>Invalid username or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68740" w14:textId="77777777" w:rsidR="00D46A62" w:rsidRDefault="00D46A62" w:rsidP="00AA788D">
                  <w:pPr>
                    <w:pStyle w:val="TableStyleWCS"/>
                    <w:rPr>
                      <w:noProof/>
                    </w:rPr>
                  </w:pPr>
                  <w:r>
                    <w:rPr>
                      <w:noProof/>
                    </w:rPr>
                    <w:t>Show error message “Invalid username or password”</w:t>
                  </w:r>
                </w:p>
              </w:tc>
            </w:tr>
          </w:tbl>
          <w:p w14:paraId="16187564" w14:textId="77777777" w:rsidR="00D46A62" w:rsidRPr="00E06C00" w:rsidRDefault="00D46A62" w:rsidP="00AA788D">
            <w:pPr>
              <w:spacing w:before="0" w:after="0"/>
              <w:ind w:left="0"/>
              <w:rPr>
                <w:b/>
                <w:noProof/>
                <w:color w:val="000000"/>
              </w:rPr>
            </w:pPr>
          </w:p>
          <w:p w14:paraId="435C2B69" w14:textId="77777777" w:rsidR="00D46A62" w:rsidRDefault="00D46A62" w:rsidP="00AA788D">
            <w:pPr>
              <w:spacing w:before="0" w:after="0"/>
              <w:ind w:left="0"/>
              <w:rPr>
                <w:noProof/>
                <w:color w:val="000000"/>
              </w:rPr>
            </w:pPr>
            <w:r w:rsidRPr="00E06C00">
              <w:rPr>
                <w:b/>
                <w:noProof/>
                <w:color w:val="000000"/>
              </w:rPr>
              <w:t>Relationship:</w:t>
            </w:r>
            <w:r w:rsidRPr="00E06C00">
              <w:rPr>
                <w:noProof/>
                <w:color w:val="000000"/>
              </w:rPr>
              <w:t xml:space="preserve"> </w:t>
            </w:r>
            <w:r>
              <w:rPr>
                <w:noProof/>
                <w:color w:val="000000"/>
              </w:rPr>
              <w:t>N/A</w:t>
            </w:r>
          </w:p>
          <w:p w14:paraId="41FA29D2" w14:textId="77777777" w:rsidR="00D46A62" w:rsidRDefault="00D46A62" w:rsidP="00AA788D">
            <w:pPr>
              <w:spacing w:before="0" w:after="0"/>
              <w:ind w:left="0"/>
              <w:rPr>
                <w:b/>
                <w:noProof/>
                <w:color w:val="000000"/>
              </w:rPr>
            </w:pPr>
            <w:r w:rsidRPr="00E06C00">
              <w:rPr>
                <w:b/>
                <w:noProof/>
                <w:color w:val="000000"/>
              </w:rPr>
              <w:t>B</w:t>
            </w:r>
            <w:r>
              <w:rPr>
                <w:b/>
                <w:noProof/>
                <w:color w:val="000000"/>
              </w:rPr>
              <w:t>usiness rule:</w:t>
            </w:r>
          </w:p>
          <w:p w14:paraId="35232C7D" w14:textId="77777777" w:rsidR="00D46A62" w:rsidRDefault="00D46A62" w:rsidP="00D46A62">
            <w:pPr>
              <w:pStyle w:val="ListParagraph"/>
              <w:keepNext/>
              <w:numPr>
                <w:ilvl w:val="0"/>
                <w:numId w:val="11"/>
              </w:numPr>
              <w:tabs>
                <w:tab w:val="left" w:pos="960"/>
              </w:tabs>
              <w:spacing w:before="0" w:after="0"/>
              <w:rPr>
                <w:rFonts w:eastAsia="MS Mincho"/>
                <w:noProof/>
                <w:color w:val="000000" w:themeColor="text1"/>
              </w:rPr>
            </w:pPr>
            <w:r>
              <w:rPr>
                <w:rFonts w:eastAsia="MS Mincho"/>
                <w:noProof/>
                <w:color w:val="000000" w:themeColor="text1"/>
              </w:rPr>
              <w:t>Logged in account expire duration i</w:t>
            </w:r>
            <w:r w:rsidR="00AF7693">
              <w:rPr>
                <w:rFonts w:eastAsia="MS Mincho"/>
                <w:noProof/>
                <w:color w:val="000000" w:themeColor="text1"/>
              </w:rPr>
              <w:t>s</w:t>
            </w:r>
            <w:r>
              <w:rPr>
                <w:rFonts w:eastAsia="MS Mincho"/>
                <w:noProof/>
                <w:color w:val="000000" w:themeColor="text1"/>
              </w:rPr>
              <w:t xml:space="preserve"> 2 hours</w:t>
            </w:r>
          </w:p>
          <w:p w14:paraId="216E9107" w14:textId="77777777" w:rsidR="00D46A62" w:rsidRPr="00716852" w:rsidRDefault="00D46A62" w:rsidP="00D46A62">
            <w:pPr>
              <w:pStyle w:val="ListParagraph"/>
              <w:keepNext/>
              <w:numPr>
                <w:ilvl w:val="0"/>
                <w:numId w:val="11"/>
              </w:numPr>
              <w:tabs>
                <w:tab w:val="left" w:pos="960"/>
              </w:tabs>
              <w:spacing w:before="0" w:after="0"/>
              <w:rPr>
                <w:rFonts w:eastAsia="MS Mincho"/>
                <w:noProof/>
                <w:color w:val="000000" w:themeColor="text1"/>
              </w:rPr>
            </w:pPr>
            <w:r>
              <w:rPr>
                <w:rFonts w:eastAsia="MS Mincho"/>
                <w:noProof/>
                <w:color w:val="000000" w:themeColor="text1"/>
              </w:rPr>
              <w:t>Only active account can login into the system</w:t>
            </w:r>
          </w:p>
        </w:tc>
      </w:tr>
    </w:tbl>
    <w:p w14:paraId="0ACD9A75" w14:textId="77777777" w:rsidR="009D4AC7" w:rsidRDefault="009D4AC7"/>
    <w:p w14:paraId="0CAB213F" w14:textId="77777777" w:rsidR="009D4AC7" w:rsidRDefault="00067574">
      <w:pPr>
        <w:rPr>
          <w:rFonts w:ascii="Verdana" w:hAnsi="Verdana" w:cs="Tahoma"/>
          <w:snapToGrid w:val="0"/>
          <w:color w:val="003400"/>
          <w:sz w:val="22"/>
          <w:szCs w:val="22"/>
        </w:rPr>
      </w:pPr>
      <w:r>
        <w:br w:type="page"/>
      </w:r>
    </w:p>
    <w:p w14:paraId="1C271DD8" w14:textId="77777777" w:rsidR="009D4AC7" w:rsidRDefault="00067574">
      <w:pPr>
        <w:pStyle w:val="Heading2"/>
      </w:pPr>
      <w:bookmarkStart w:id="43" w:name="_Toc77162709"/>
      <w:r>
        <w:lastRenderedPageBreak/>
        <w:t>&lt;Authenticated User&gt; View profile</w:t>
      </w:r>
      <w:bookmarkEnd w:id="43"/>
    </w:p>
    <w:p w14:paraId="23B0A48A" w14:textId="77777777" w:rsidR="009D4AC7" w:rsidRDefault="00067574">
      <w:r>
        <w:rPr>
          <w:noProof/>
          <w:lang w:eastAsia="ja-JP"/>
        </w:rPr>
        <w:drawing>
          <wp:inline distT="0" distB="0" distL="0" distR="0" wp14:anchorId="2DB21FDE" wp14:editId="257D598C">
            <wp:extent cx="5715000" cy="118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15000" cy="1184275"/>
                    </a:xfrm>
                    <a:prstGeom prst="rect">
                      <a:avLst/>
                    </a:prstGeom>
                    <a:noFill/>
                    <a:ln>
                      <a:noFill/>
                    </a:ln>
                  </pic:spPr>
                </pic:pic>
              </a:graphicData>
            </a:graphic>
          </wp:inline>
        </w:drawing>
      </w:r>
    </w:p>
    <w:p w14:paraId="4AA4F708" w14:textId="77777777" w:rsidR="009D4AC7" w:rsidRDefault="009D4AC7"/>
    <w:tbl>
      <w:tblPr>
        <w:tblW w:w="0" w:type="auto"/>
        <w:tblLook w:val="0400" w:firstRow="0" w:lastRow="0" w:firstColumn="0" w:lastColumn="0" w:noHBand="0" w:noVBand="1"/>
      </w:tblPr>
      <w:tblGrid>
        <w:gridCol w:w="2301"/>
        <w:gridCol w:w="2724"/>
        <w:gridCol w:w="2528"/>
        <w:gridCol w:w="1098"/>
      </w:tblGrid>
      <w:tr w:rsidR="00475BDC" w:rsidRPr="00E06C00" w14:paraId="354B6C48" w14:textId="77777777" w:rsidTr="00AA788D">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5A5D0E3" w14:textId="77777777" w:rsidR="00475BDC" w:rsidRPr="00E06C00" w:rsidRDefault="00475BDC" w:rsidP="00AA788D">
            <w:pPr>
              <w:spacing w:before="0" w:after="0"/>
              <w:ind w:left="0"/>
              <w:rPr>
                <w:rFonts w:eastAsia="Cambria" w:cs="Cambria"/>
                <w:b/>
                <w:noProof/>
                <w:color w:val="000000" w:themeColor="text1"/>
              </w:rPr>
            </w:pPr>
            <w:r w:rsidRPr="00E06C00">
              <w:rPr>
                <w:b/>
                <w:noProof/>
                <w:color w:val="000000" w:themeColor="text1"/>
              </w:rPr>
              <w:t xml:space="preserve">USE CASE </w:t>
            </w:r>
            <w:r>
              <w:rPr>
                <w:b/>
                <w:noProof/>
                <w:color w:val="000000" w:themeColor="text1"/>
              </w:rPr>
              <w:t>–</w:t>
            </w:r>
            <w:r w:rsidRPr="00E06C00">
              <w:rPr>
                <w:b/>
                <w:noProof/>
                <w:color w:val="000000" w:themeColor="text1"/>
              </w:rPr>
              <w:t xml:space="preserve"> </w:t>
            </w:r>
            <w:r>
              <w:rPr>
                <w:rFonts w:eastAsia="Cambria" w:cs="Cambria"/>
                <w:b/>
                <w:bCs/>
                <w:noProof/>
                <w:color w:val="000000" w:themeColor="text1"/>
              </w:rPr>
              <w:t>HUI online</w:t>
            </w:r>
            <w:r w:rsidRPr="00E06C00">
              <w:rPr>
                <w:rFonts w:eastAsia="Cambria" w:cs="Cambria"/>
                <w:b/>
                <w:bCs/>
                <w:noProof/>
                <w:color w:val="000000" w:themeColor="text1"/>
              </w:rPr>
              <w:t>_UC_0</w:t>
            </w:r>
            <w:r>
              <w:rPr>
                <w:rFonts w:eastAsia="Cambria" w:cs="Cambria"/>
                <w:b/>
                <w:bCs/>
                <w:noProof/>
                <w:color w:val="000000" w:themeColor="text1"/>
              </w:rPr>
              <w:t>3</w:t>
            </w:r>
          </w:p>
        </w:tc>
      </w:tr>
      <w:tr w:rsidR="00475BDC" w:rsidRPr="00E06C00" w14:paraId="3D6D4CBE"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985DB80" w14:textId="77777777" w:rsidR="00475BDC" w:rsidRPr="00E06C00" w:rsidRDefault="00475BDC" w:rsidP="00AA788D">
            <w:pPr>
              <w:spacing w:before="0" w:after="0"/>
              <w:ind w:left="0"/>
              <w:rPr>
                <w:noProof/>
              </w:rPr>
            </w:pPr>
            <w:r w:rsidRPr="00E06C00">
              <w:rPr>
                <w:b/>
                <w:noProof/>
                <w:color w:val="000000"/>
              </w:rP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429312" w14:textId="77777777" w:rsidR="00475BDC" w:rsidRPr="00E06C00" w:rsidRDefault="00475BDC" w:rsidP="00AA788D">
            <w:pPr>
              <w:spacing w:before="0" w:after="0"/>
              <w:ind w:left="0"/>
              <w:rPr>
                <w:rFonts w:eastAsia="Cambria" w:cs="Cambria"/>
                <w:b/>
                <w:noProof/>
                <w:color w:val="000000" w:themeColor="text1"/>
              </w:rPr>
            </w:pPr>
            <w:r>
              <w:rPr>
                <w:rFonts w:eastAsia="Cambria" w:cs="Cambria"/>
                <w:b/>
                <w:bCs/>
                <w:noProof/>
                <w:color w:val="000000" w:themeColor="text1"/>
              </w:rPr>
              <w:t>HUI online</w:t>
            </w:r>
            <w:r w:rsidRPr="00E06C00">
              <w:rPr>
                <w:rFonts w:eastAsia="Cambria" w:cs="Cambria"/>
                <w:b/>
                <w:bCs/>
                <w:noProof/>
                <w:color w:val="000000" w:themeColor="text1"/>
              </w:rPr>
              <w:t>_UC_0</w:t>
            </w:r>
            <w:r>
              <w:rPr>
                <w:rFonts w:eastAsia="Cambria" w:cs="Cambria"/>
                <w:b/>
                <w:bCs/>
                <w:noProof/>
                <w:color w:val="000000" w:themeColor="text1"/>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810DDA7" w14:textId="77777777" w:rsidR="00475BDC" w:rsidRPr="00E06C00" w:rsidRDefault="00475BDC" w:rsidP="00AA788D">
            <w:pPr>
              <w:spacing w:before="0" w:after="0"/>
              <w:ind w:left="0"/>
              <w:rPr>
                <w:noProof/>
              </w:rPr>
            </w:pPr>
            <w:r w:rsidRPr="00E06C00">
              <w:rPr>
                <w:b/>
                <w:noProof/>
                <w:color w:val="000000"/>
              </w:rP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14076B" w14:textId="77777777" w:rsidR="00475BDC" w:rsidRPr="00E06C00" w:rsidRDefault="00475BDC" w:rsidP="00AA788D">
            <w:pPr>
              <w:spacing w:before="0" w:after="0"/>
              <w:ind w:left="0"/>
              <w:rPr>
                <w:noProof/>
              </w:rPr>
            </w:pPr>
            <w:r>
              <w:rPr>
                <w:noProof/>
              </w:rPr>
              <w:t>2.0</w:t>
            </w:r>
          </w:p>
        </w:tc>
      </w:tr>
      <w:tr w:rsidR="00475BDC" w:rsidRPr="00E06C00" w14:paraId="50DEB6F0"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525E9B2" w14:textId="77777777" w:rsidR="00475BDC" w:rsidRPr="00E06C00" w:rsidRDefault="00475BDC" w:rsidP="00AA788D">
            <w:pPr>
              <w:spacing w:before="0" w:after="0"/>
              <w:ind w:left="0"/>
              <w:rPr>
                <w:noProof/>
              </w:rPr>
            </w:pPr>
            <w:r w:rsidRPr="00E06C00">
              <w:rPr>
                <w:b/>
                <w:noProof/>
                <w:color w:val="000000"/>
              </w:rP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830EE2" w14:textId="77777777" w:rsidR="00475BDC" w:rsidRPr="00E06C00" w:rsidRDefault="00475BDC" w:rsidP="00AA788D">
            <w:pPr>
              <w:spacing w:before="0" w:after="0"/>
              <w:ind w:left="0"/>
              <w:rPr>
                <w:noProof/>
              </w:rPr>
            </w:pPr>
            <w:r>
              <w:rPr>
                <w:noProof/>
                <w:color w:val="000000"/>
              </w:rPr>
              <w:t>View profile</w:t>
            </w:r>
          </w:p>
        </w:tc>
      </w:tr>
      <w:tr w:rsidR="00475BDC" w:rsidRPr="00E06C00" w14:paraId="108A5B10"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B1CEFEE" w14:textId="77777777" w:rsidR="00475BDC" w:rsidRPr="00E06C00" w:rsidRDefault="00475BDC" w:rsidP="00AA788D">
            <w:pPr>
              <w:spacing w:before="0" w:after="0"/>
              <w:ind w:left="0"/>
              <w:rPr>
                <w:noProof/>
              </w:rPr>
            </w:pPr>
            <w:r w:rsidRPr="00E06C00">
              <w:rPr>
                <w:b/>
                <w:noProof/>
                <w:color w:val="000000"/>
              </w:rP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2D2FA9" w14:textId="77777777" w:rsidR="00475BDC" w:rsidRPr="00E06C00" w:rsidRDefault="00475BDC" w:rsidP="00AA788D">
            <w:pPr>
              <w:spacing w:before="0" w:after="0"/>
              <w:ind w:left="0"/>
              <w:rPr>
                <w:noProof/>
                <w:color w:val="000000" w:themeColor="text1"/>
              </w:rPr>
            </w:pPr>
            <w:r>
              <w:rPr>
                <w:noProof/>
                <w:color w:val="000000" w:themeColor="text1"/>
              </w:rPr>
              <w:t>Nguyen Ba Tam</w:t>
            </w:r>
          </w:p>
        </w:tc>
      </w:tr>
      <w:tr w:rsidR="00475BDC" w:rsidRPr="00E06C00" w14:paraId="5EEFE493"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6D4213F" w14:textId="77777777" w:rsidR="00475BDC" w:rsidRPr="00E06C00" w:rsidRDefault="00475BDC" w:rsidP="00AA788D">
            <w:pPr>
              <w:spacing w:before="0" w:after="0"/>
              <w:ind w:left="0"/>
              <w:rPr>
                <w:noProof/>
              </w:rPr>
            </w:pPr>
            <w:r w:rsidRPr="00E06C00">
              <w:rPr>
                <w:b/>
                <w:noProof/>
                <w:color w:val="000000"/>
              </w:rP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0C3CB6" w14:textId="77777777" w:rsidR="00475BDC" w:rsidRPr="00E06C00" w:rsidRDefault="00475BDC" w:rsidP="00AA788D">
            <w:pPr>
              <w:spacing w:before="0" w:after="0"/>
              <w:ind w:left="0"/>
              <w:rPr>
                <w:noProof/>
              </w:rPr>
            </w:pPr>
            <w:r>
              <w:rPr>
                <w:noProof/>
                <w:color w:val="000000"/>
              </w:rP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781EF40" w14:textId="77777777" w:rsidR="00475BDC" w:rsidRPr="00E06C00" w:rsidRDefault="00475BDC" w:rsidP="00AA788D">
            <w:pPr>
              <w:spacing w:before="0" w:after="0"/>
              <w:ind w:left="0"/>
              <w:rPr>
                <w:noProof/>
              </w:rPr>
            </w:pPr>
            <w:r w:rsidRPr="00E06C00">
              <w:rPr>
                <w:b/>
                <w:noProof/>
                <w:color w:val="000000"/>
              </w:rP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C461FC" w14:textId="77777777" w:rsidR="00475BDC" w:rsidRPr="00E06C00" w:rsidRDefault="00475BDC" w:rsidP="00AA788D">
            <w:pPr>
              <w:spacing w:before="0" w:after="0"/>
              <w:ind w:left="0"/>
              <w:rPr>
                <w:noProof/>
              </w:rPr>
            </w:pPr>
            <w:r w:rsidRPr="00E06C00">
              <w:rPr>
                <w:noProof/>
                <w:color w:val="000000"/>
              </w:rPr>
              <w:t>Normal</w:t>
            </w:r>
          </w:p>
        </w:tc>
      </w:tr>
      <w:tr w:rsidR="00475BDC" w:rsidRPr="00E06C00" w14:paraId="1D9F8D29" w14:textId="77777777" w:rsidTr="00AA788D">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20C80D" w14:textId="77777777" w:rsidR="00475BDC" w:rsidRPr="00E06C00" w:rsidRDefault="00475BDC" w:rsidP="00AA788D">
            <w:pPr>
              <w:spacing w:before="0" w:after="0"/>
              <w:ind w:left="0"/>
              <w:rPr>
                <w:noProof/>
              </w:rPr>
            </w:pPr>
            <w:r w:rsidRPr="00E06C00">
              <w:rPr>
                <w:b/>
                <w:noProof/>
                <w:color w:val="000000"/>
              </w:rPr>
              <w:t>Actor:</w:t>
            </w:r>
          </w:p>
          <w:p w14:paraId="68A75CBB" w14:textId="77777777" w:rsidR="00475BDC" w:rsidRPr="00DA6B37" w:rsidRDefault="00475BDC" w:rsidP="00AA788D">
            <w:pPr>
              <w:pStyle w:val="ListParagraph"/>
              <w:numPr>
                <w:ilvl w:val="0"/>
                <w:numId w:val="8"/>
              </w:numPr>
              <w:spacing w:before="0" w:after="0"/>
              <w:rPr>
                <w:rFonts w:eastAsia="Calibri" w:cs="Calibri"/>
                <w:noProof/>
                <w:color w:val="000000"/>
              </w:rPr>
            </w:pPr>
            <w:r>
              <w:rPr>
                <w:rFonts w:eastAsia="Times New Roman"/>
                <w:noProof/>
                <w:color w:val="000000"/>
              </w:rPr>
              <w:t>Authenticated User</w:t>
            </w:r>
          </w:p>
          <w:p w14:paraId="779D731B" w14:textId="77777777" w:rsidR="00475BDC" w:rsidRPr="00E06C00" w:rsidRDefault="00475BDC" w:rsidP="00AA788D">
            <w:pPr>
              <w:spacing w:before="0" w:after="0"/>
              <w:ind w:left="0"/>
              <w:rPr>
                <w:noProof/>
              </w:rPr>
            </w:pPr>
            <w:r w:rsidRPr="00E06C00">
              <w:rPr>
                <w:b/>
                <w:noProof/>
                <w:color w:val="000000"/>
              </w:rPr>
              <w:t>Summary:</w:t>
            </w:r>
          </w:p>
          <w:p w14:paraId="6E55D8B4" w14:textId="77777777" w:rsidR="00475BDC" w:rsidRPr="00DA6B37" w:rsidRDefault="00475BDC" w:rsidP="00AA788D">
            <w:pPr>
              <w:pStyle w:val="ListParagraph"/>
              <w:numPr>
                <w:ilvl w:val="0"/>
                <w:numId w:val="8"/>
              </w:numPr>
              <w:spacing w:before="0" w:after="0"/>
              <w:rPr>
                <w:rFonts w:eastAsia="Calibri" w:cs="Calibri"/>
                <w:noProof/>
                <w:color w:val="000000"/>
              </w:rPr>
            </w:pPr>
            <w:r w:rsidRPr="00DA6B37">
              <w:rPr>
                <w:rFonts w:eastAsia="Times New Roman"/>
                <w:noProof/>
                <w:color w:val="000000"/>
              </w:rPr>
              <w:t>This use case allows</w:t>
            </w:r>
            <w:r>
              <w:rPr>
                <w:rFonts w:eastAsia="Times New Roman"/>
                <w:noProof/>
                <w:color w:val="000000"/>
              </w:rPr>
              <w:t xml:space="preserve"> a</w:t>
            </w:r>
            <w:r>
              <w:rPr>
                <w:rFonts w:eastAsia="Cambria" w:cs="Cambria"/>
                <w:noProof/>
              </w:rPr>
              <w:t>uthenticated user</w:t>
            </w:r>
            <w:r w:rsidRPr="00DA6B37">
              <w:rPr>
                <w:rFonts w:eastAsia="Cambria" w:cs="Cambria"/>
                <w:noProof/>
              </w:rPr>
              <w:t xml:space="preserve"> to</w:t>
            </w:r>
            <w:r w:rsidRPr="00DA6B37">
              <w:rPr>
                <w:rFonts w:eastAsia="Times New Roman"/>
                <w:noProof/>
                <w:color w:val="000000"/>
              </w:rPr>
              <w:t xml:space="preserve"> </w:t>
            </w:r>
            <w:r>
              <w:rPr>
                <w:rFonts w:eastAsia="Times New Roman"/>
                <w:noProof/>
                <w:color w:val="000000"/>
              </w:rPr>
              <w:t>view profile</w:t>
            </w:r>
          </w:p>
          <w:p w14:paraId="6E676201" w14:textId="77777777" w:rsidR="00475BDC" w:rsidRPr="00E06C00" w:rsidRDefault="00475BDC" w:rsidP="00AA788D">
            <w:pPr>
              <w:spacing w:before="0" w:after="0"/>
              <w:ind w:left="0"/>
              <w:rPr>
                <w:b/>
                <w:noProof/>
                <w:color w:val="000000"/>
              </w:rPr>
            </w:pPr>
            <w:r w:rsidRPr="00E06C00">
              <w:rPr>
                <w:b/>
                <w:noProof/>
                <w:color w:val="000000"/>
              </w:rPr>
              <w:t>Goal</w:t>
            </w:r>
          </w:p>
          <w:p w14:paraId="0F27C0DE" w14:textId="77777777" w:rsidR="00475BDC" w:rsidRPr="00DA6B37" w:rsidRDefault="00475BDC" w:rsidP="00AA788D">
            <w:pPr>
              <w:pStyle w:val="ListParagraph"/>
              <w:numPr>
                <w:ilvl w:val="0"/>
                <w:numId w:val="8"/>
              </w:numPr>
              <w:spacing w:before="0" w:after="0"/>
              <w:rPr>
                <w:rFonts w:eastAsia="Times New Roman"/>
                <w:noProof/>
              </w:rPr>
            </w:pPr>
            <w:r>
              <w:rPr>
                <w:rFonts w:eastAsia="Times New Roman"/>
                <w:noProof/>
              </w:rPr>
              <w:t>Authenticated user can view profile</w:t>
            </w:r>
          </w:p>
          <w:p w14:paraId="031ECBE9" w14:textId="77777777" w:rsidR="00475BDC" w:rsidRDefault="00475BDC" w:rsidP="00AA788D">
            <w:pPr>
              <w:spacing w:before="0" w:after="0"/>
              <w:ind w:left="0"/>
              <w:rPr>
                <w:b/>
                <w:noProof/>
                <w:color w:val="000000"/>
              </w:rPr>
            </w:pPr>
            <w:r w:rsidRPr="00E06C00">
              <w:rPr>
                <w:b/>
                <w:noProof/>
                <w:color w:val="000000"/>
              </w:rPr>
              <w:t>Trigger:</w:t>
            </w:r>
          </w:p>
          <w:p w14:paraId="4F815327" w14:textId="77777777" w:rsidR="00475BDC" w:rsidRPr="00DA6B37" w:rsidRDefault="00475BDC" w:rsidP="00AA788D">
            <w:pPr>
              <w:pStyle w:val="ListParagraph"/>
              <w:numPr>
                <w:ilvl w:val="0"/>
                <w:numId w:val="8"/>
              </w:numPr>
              <w:spacing w:before="0" w:after="0"/>
              <w:rPr>
                <w:rFonts w:eastAsia="Calibri" w:cs="Calibri"/>
                <w:noProof/>
                <w:color w:val="000000"/>
              </w:rPr>
            </w:pPr>
            <w:r>
              <w:rPr>
                <w:rFonts w:eastAsia="Calibri" w:cs="Calibri"/>
                <w:noProof/>
                <w:color w:val="000000"/>
              </w:rPr>
              <w:t>Authenticated user clicks “View profile” link</w:t>
            </w:r>
          </w:p>
          <w:p w14:paraId="2F5FF123" w14:textId="77777777" w:rsidR="00475BDC" w:rsidRPr="00E06C00" w:rsidRDefault="00475BDC" w:rsidP="00AA788D">
            <w:pPr>
              <w:spacing w:before="0" w:after="0"/>
              <w:ind w:left="0"/>
              <w:rPr>
                <w:noProof/>
              </w:rPr>
            </w:pPr>
            <w:r w:rsidRPr="00E06C00">
              <w:rPr>
                <w:b/>
                <w:noProof/>
                <w:color w:val="000000"/>
              </w:rPr>
              <w:t>Precondition:</w:t>
            </w:r>
          </w:p>
          <w:p w14:paraId="0EB2A0C3" w14:textId="77777777" w:rsidR="00475BDC" w:rsidRPr="00DA6B37" w:rsidRDefault="00475BDC" w:rsidP="00AA788D">
            <w:pPr>
              <w:pStyle w:val="ListParagraph"/>
              <w:numPr>
                <w:ilvl w:val="0"/>
                <w:numId w:val="8"/>
              </w:numPr>
              <w:spacing w:before="0" w:after="0"/>
              <w:rPr>
                <w:rFonts w:eastAsia="Calibri" w:cs="Calibri"/>
                <w:noProof/>
                <w:color w:val="000000"/>
              </w:rPr>
            </w:pPr>
            <w:r>
              <w:rPr>
                <w:rFonts w:eastAsia="Times New Roman"/>
                <w:noProof/>
                <w:color w:val="000000"/>
              </w:rPr>
              <w:t>User must login into the system</w:t>
            </w:r>
          </w:p>
          <w:p w14:paraId="75CE1288" w14:textId="77777777" w:rsidR="00475BDC" w:rsidRPr="00E06C00" w:rsidRDefault="00475BDC" w:rsidP="00AA788D">
            <w:pPr>
              <w:spacing w:before="0" w:after="0"/>
              <w:ind w:left="0"/>
              <w:rPr>
                <w:noProof/>
              </w:rPr>
            </w:pPr>
            <w:r w:rsidRPr="00E06C00">
              <w:rPr>
                <w:b/>
                <w:noProof/>
                <w:color w:val="000000"/>
              </w:rPr>
              <w:t>Post Conditions:</w:t>
            </w:r>
          </w:p>
          <w:p w14:paraId="7DA9E65C" w14:textId="77777777" w:rsidR="00475BDC" w:rsidRPr="00DA6B37" w:rsidRDefault="00475BDC" w:rsidP="00AA788D">
            <w:pPr>
              <w:pStyle w:val="ListParagraph"/>
              <w:numPr>
                <w:ilvl w:val="0"/>
                <w:numId w:val="8"/>
              </w:numPr>
              <w:spacing w:before="0" w:after="0"/>
              <w:rPr>
                <w:rFonts w:eastAsia="Calibri" w:cs="Calibri"/>
                <w:noProof/>
                <w:color w:val="000000"/>
              </w:rPr>
            </w:pPr>
            <w:r w:rsidRPr="00DA6B37">
              <w:rPr>
                <w:rFonts w:eastAsia="Times New Roman"/>
                <w:noProof/>
                <w:color w:val="000000"/>
              </w:rPr>
              <w:t>Success:</w:t>
            </w:r>
            <w:r>
              <w:rPr>
                <w:rFonts w:eastAsia="Times New Roman"/>
                <w:noProof/>
                <w:color w:val="000000"/>
              </w:rPr>
              <w:t xml:space="preserve"> The profile of user is shown successfully</w:t>
            </w:r>
          </w:p>
          <w:p w14:paraId="79F75A78" w14:textId="77777777" w:rsidR="00475BDC" w:rsidRPr="00E06C00" w:rsidRDefault="00475BDC" w:rsidP="00AA788D">
            <w:pPr>
              <w:spacing w:before="0" w:after="0"/>
              <w:ind w:left="0"/>
              <w:rPr>
                <w:noProof/>
              </w:rPr>
            </w:pPr>
            <w:r w:rsidRPr="00E06C00">
              <w:rPr>
                <w:b/>
                <w:noProof/>
                <w:color w:val="000000"/>
              </w:rPr>
              <w:t>Main Success Scenario:</w:t>
            </w:r>
          </w:p>
          <w:p w14:paraId="2156A1F6" w14:textId="77777777" w:rsidR="00475BDC" w:rsidRPr="00E06C00" w:rsidRDefault="00475BDC" w:rsidP="00AA788D">
            <w:pPr>
              <w:spacing w:before="0" w:after="0"/>
              <w:ind w:left="0"/>
              <w:rPr>
                <w:noProof/>
              </w:rPr>
            </w:pPr>
          </w:p>
          <w:tbl>
            <w:tblPr>
              <w:tblW w:w="0" w:type="auto"/>
              <w:tblLook w:val="0400" w:firstRow="0" w:lastRow="0" w:firstColumn="0" w:lastColumn="0" w:noHBand="0" w:noVBand="1"/>
            </w:tblPr>
            <w:tblGrid>
              <w:gridCol w:w="655"/>
              <w:gridCol w:w="2954"/>
              <w:gridCol w:w="4822"/>
            </w:tblGrid>
            <w:tr w:rsidR="00475BDC" w:rsidRPr="00E06C00" w14:paraId="638CAA25"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390114B" w14:textId="77777777" w:rsidR="00475BDC" w:rsidRPr="00E06C00" w:rsidRDefault="00475BDC" w:rsidP="00AA788D">
                  <w:pPr>
                    <w:spacing w:before="0" w:after="0"/>
                    <w:ind w:left="0"/>
                    <w:rPr>
                      <w:noProof/>
                    </w:rPr>
                  </w:pPr>
                  <w:r w:rsidRPr="00E06C00">
                    <w:rPr>
                      <w:b/>
                      <w:noProof/>
                      <w:color w:val="000000"/>
                    </w:rP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8F42332" w14:textId="77777777" w:rsidR="00475BDC" w:rsidRPr="00E06C00" w:rsidRDefault="00475BDC" w:rsidP="00AA788D">
                  <w:pPr>
                    <w:spacing w:before="0" w:after="0"/>
                    <w:ind w:left="0"/>
                    <w:rPr>
                      <w:noProof/>
                    </w:rPr>
                  </w:pPr>
                  <w:r w:rsidRPr="00E06C00">
                    <w:rPr>
                      <w:b/>
                      <w:noProof/>
                      <w:color w:val="000000"/>
                    </w:rP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8F6EA70" w14:textId="77777777" w:rsidR="00475BDC" w:rsidRPr="00E06C00" w:rsidRDefault="00475BDC" w:rsidP="00AA788D">
                  <w:pPr>
                    <w:spacing w:before="0" w:after="0"/>
                    <w:ind w:left="0"/>
                    <w:rPr>
                      <w:noProof/>
                    </w:rPr>
                  </w:pPr>
                  <w:r w:rsidRPr="00E06C00">
                    <w:rPr>
                      <w:b/>
                      <w:noProof/>
                      <w:color w:val="000000"/>
                    </w:rPr>
                    <w:t>System Response</w:t>
                  </w:r>
                </w:p>
              </w:tc>
            </w:tr>
            <w:tr w:rsidR="00475BDC" w:rsidRPr="00E06C00" w14:paraId="13C1C6AE"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683704" w14:textId="77777777" w:rsidR="00475BDC" w:rsidRPr="00E06C00" w:rsidRDefault="00475BDC" w:rsidP="00AA788D">
                  <w:pPr>
                    <w:spacing w:before="0" w:after="0"/>
                    <w:ind w:left="0"/>
                    <w:rPr>
                      <w:noProof/>
                      <w:color w:val="000000"/>
                    </w:rPr>
                  </w:pPr>
                  <w:r>
                    <w:rPr>
                      <w:noProof/>
                      <w:color w:val="000000"/>
                    </w:rP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136BAC" w14:textId="77777777" w:rsidR="00475BDC" w:rsidRDefault="00475BDC" w:rsidP="00AA788D">
                  <w:pPr>
                    <w:spacing w:before="0" w:after="0"/>
                    <w:ind w:left="0"/>
                    <w:rPr>
                      <w:noProof/>
                      <w:color w:val="000000"/>
                    </w:rPr>
                  </w:pPr>
                  <w:r>
                    <w:rPr>
                      <w:noProof/>
                      <w:color w:val="000000"/>
                    </w:rPr>
                    <w:t>Authenticated User clicks “View profile”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166973" w14:textId="77777777" w:rsidR="00475BDC" w:rsidRDefault="00475BDC" w:rsidP="00AA788D">
                  <w:pPr>
                    <w:spacing w:before="0" w:after="0"/>
                    <w:ind w:left="0"/>
                    <w:rPr>
                      <w:noProof/>
                    </w:rPr>
                  </w:pPr>
                  <w:r>
                    <w:rPr>
                      <w:noProof/>
                    </w:rPr>
                    <w:t>The system shows a form:</w:t>
                  </w:r>
                </w:p>
                <w:p w14:paraId="69D80A96" w14:textId="77777777" w:rsidR="00475BDC" w:rsidRDefault="00475BDC" w:rsidP="00475BDC">
                  <w:pPr>
                    <w:pStyle w:val="ListParagraph"/>
                    <w:numPr>
                      <w:ilvl w:val="0"/>
                      <w:numId w:val="13"/>
                    </w:numPr>
                    <w:tabs>
                      <w:tab w:val="left" w:pos="960"/>
                    </w:tabs>
                    <w:spacing w:before="0" w:after="0"/>
                    <w:rPr>
                      <w:rFonts w:eastAsia="Times New Roman"/>
                      <w:noProof/>
                    </w:rPr>
                  </w:pPr>
                  <w:r>
                    <w:rPr>
                      <w:rFonts w:eastAsia="Times New Roman"/>
                      <w:noProof/>
                    </w:rPr>
                    <w:t>Average rating: label</w:t>
                  </w:r>
                </w:p>
                <w:p w14:paraId="201B03F8" w14:textId="77777777" w:rsidR="00475BDC" w:rsidRPr="000E5626" w:rsidRDefault="00475BDC" w:rsidP="00475BDC">
                  <w:pPr>
                    <w:pStyle w:val="ListParagraph"/>
                    <w:numPr>
                      <w:ilvl w:val="0"/>
                      <w:numId w:val="13"/>
                    </w:numPr>
                    <w:tabs>
                      <w:tab w:val="left" w:pos="960"/>
                    </w:tabs>
                    <w:spacing w:before="0" w:after="0"/>
                    <w:rPr>
                      <w:rFonts w:eastAsia="Times New Roman"/>
                      <w:noProof/>
                    </w:rPr>
                  </w:pPr>
                  <w:r>
                    <w:rPr>
                      <w:rFonts w:eastAsia="Times New Roman"/>
                      <w:noProof/>
                    </w:rPr>
                    <w:t>Amount of rating: label</w:t>
                  </w:r>
                </w:p>
                <w:p w14:paraId="47741503" w14:textId="77777777" w:rsidR="00475BDC" w:rsidRPr="00627184" w:rsidRDefault="00475BDC" w:rsidP="00475BDC">
                  <w:pPr>
                    <w:numPr>
                      <w:ilvl w:val="0"/>
                      <w:numId w:val="9"/>
                    </w:numPr>
                    <w:tabs>
                      <w:tab w:val="left" w:pos="960"/>
                    </w:tabs>
                    <w:spacing w:before="0" w:after="0" w:line="259" w:lineRule="auto"/>
                    <w:contextualSpacing/>
                    <w:rPr>
                      <w:noProof/>
                      <w:color w:val="000000" w:themeColor="text1"/>
                    </w:rPr>
                  </w:pPr>
                  <w:r>
                    <w:rPr>
                      <w:noProof/>
                    </w:rPr>
                    <w:t>Username: label</w:t>
                  </w:r>
                </w:p>
                <w:p w14:paraId="4B56FEB6" w14:textId="77777777" w:rsidR="00475BDC" w:rsidRDefault="00475BDC" w:rsidP="00475BDC">
                  <w:pPr>
                    <w:numPr>
                      <w:ilvl w:val="0"/>
                      <w:numId w:val="9"/>
                    </w:numPr>
                    <w:tabs>
                      <w:tab w:val="left" w:pos="960"/>
                    </w:tabs>
                    <w:spacing w:before="0" w:after="0" w:line="259" w:lineRule="auto"/>
                    <w:contextualSpacing/>
                    <w:rPr>
                      <w:noProof/>
                      <w:color w:val="000000" w:themeColor="text1"/>
                    </w:rPr>
                  </w:pPr>
                  <w:r>
                    <w:rPr>
                      <w:noProof/>
                      <w:color w:val="000000" w:themeColor="text1"/>
                    </w:rPr>
                    <w:t>Fullname: label</w:t>
                  </w:r>
                </w:p>
                <w:p w14:paraId="63767829" w14:textId="77777777" w:rsidR="00475BDC" w:rsidRDefault="00475BDC" w:rsidP="00475BDC">
                  <w:pPr>
                    <w:numPr>
                      <w:ilvl w:val="0"/>
                      <w:numId w:val="9"/>
                    </w:numPr>
                    <w:tabs>
                      <w:tab w:val="left" w:pos="960"/>
                    </w:tabs>
                    <w:spacing w:before="0" w:after="0" w:line="259" w:lineRule="auto"/>
                    <w:contextualSpacing/>
                    <w:rPr>
                      <w:noProof/>
                      <w:color w:val="000000" w:themeColor="text1"/>
                    </w:rPr>
                  </w:pPr>
                  <w:r>
                    <w:rPr>
                      <w:noProof/>
                      <w:color w:val="000000" w:themeColor="text1"/>
                    </w:rPr>
                    <w:t>Sex: label</w:t>
                  </w:r>
                </w:p>
                <w:p w14:paraId="52ECBA40" w14:textId="77777777" w:rsidR="00475BDC" w:rsidRDefault="00475BDC" w:rsidP="00475BDC">
                  <w:pPr>
                    <w:numPr>
                      <w:ilvl w:val="0"/>
                      <w:numId w:val="9"/>
                    </w:numPr>
                    <w:tabs>
                      <w:tab w:val="left" w:pos="960"/>
                    </w:tabs>
                    <w:spacing w:before="0" w:after="0" w:line="259" w:lineRule="auto"/>
                    <w:contextualSpacing/>
                    <w:rPr>
                      <w:noProof/>
                      <w:color w:val="000000" w:themeColor="text1"/>
                    </w:rPr>
                  </w:pPr>
                  <w:r>
                    <w:rPr>
                      <w:noProof/>
                      <w:color w:val="000000" w:themeColor="text1"/>
                    </w:rPr>
                    <w:t>Phone number: label</w:t>
                  </w:r>
                </w:p>
                <w:p w14:paraId="5EB1FEAB" w14:textId="77777777" w:rsidR="00475BDC" w:rsidRDefault="00475BDC" w:rsidP="00475BDC">
                  <w:pPr>
                    <w:numPr>
                      <w:ilvl w:val="0"/>
                      <w:numId w:val="9"/>
                    </w:numPr>
                    <w:tabs>
                      <w:tab w:val="left" w:pos="960"/>
                    </w:tabs>
                    <w:spacing w:before="0" w:after="0" w:line="259" w:lineRule="auto"/>
                    <w:contextualSpacing/>
                    <w:rPr>
                      <w:noProof/>
                      <w:color w:val="000000" w:themeColor="text1"/>
                    </w:rPr>
                  </w:pPr>
                  <w:r>
                    <w:rPr>
                      <w:noProof/>
                      <w:color w:val="000000" w:themeColor="text1"/>
                    </w:rPr>
                    <w:t>Place of origin: label</w:t>
                  </w:r>
                </w:p>
                <w:p w14:paraId="6D83C2A8" w14:textId="77777777" w:rsidR="00475BDC" w:rsidRDefault="00475BDC" w:rsidP="00475BDC">
                  <w:pPr>
                    <w:numPr>
                      <w:ilvl w:val="0"/>
                      <w:numId w:val="9"/>
                    </w:numPr>
                    <w:tabs>
                      <w:tab w:val="left" w:pos="960"/>
                    </w:tabs>
                    <w:spacing w:before="0" w:after="0" w:line="259" w:lineRule="auto"/>
                    <w:contextualSpacing/>
                    <w:rPr>
                      <w:noProof/>
                      <w:color w:val="000000" w:themeColor="text1"/>
                    </w:rPr>
                  </w:pPr>
                  <w:r>
                    <w:rPr>
                      <w:noProof/>
                      <w:color w:val="000000" w:themeColor="text1"/>
                    </w:rPr>
                    <w:t>Place of residence: label</w:t>
                  </w:r>
                </w:p>
                <w:p w14:paraId="72CF8D61" w14:textId="77777777" w:rsidR="00475BDC" w:rsidRDefault="00475BDC" w:rsidP="00475BDC">
                  <w:pPr>
                    <w:numPr>
                      <w:ilvl w:val="0"/>
                      <w:numId w:val="9"/>
                    </w:numPr>
                    <w:tabs>
                      <w:tab w:val="left" w:pos="960"/>
                    </w:tabs>
                    <w:spacing w:before="0" w:after="0" w:line="259" w:lineRule="auto"/>
                    <w:contextualSpacing/>
                    <w:rPr>
                      <w:noProof/>
                      <w:color w:val="000000" w:themeColor="text1"/>
                    </w:rPr>
                  </w:pPr>
                  <w:r>
                    <w:rPr>
                      <w:noProof/>
                      <w:color w:val="000000" w:themeColor="text1"/>
                    </w:rPr>
                    <w:t>Image of citizen identity card: image</w:t>
                  </w:r>
                </w:p>
                <w:p w14:paraId="1F6FC73D" w14:textId="77777777" w:rsidR="00475BDC" w:rsidRDefault="00475BDC" w:rsidP="00475BDC">
                  <w:pPr>
                    <w:numPr>
                      <w:ilvl w:val="0"/>
                      <w:numId w:val="9"/>
                    </w:numPr>
                    <w:tabs>
                      <w:tab w:val="left" w:pos="960"/>
                    </w:tabs>
                    <w:spacing w:before="0" w:after="0" w:line="259" w:lineRule="auto"/>
                    <w:contextualSpacing/>
                    <w:rPr>
                      <w:noProof/>
                      <w:color w:val="000000" w:themeColor="text1"/>
                    </w:rPr>
                  </w:pPr>
                  <w:r>
                    <w:rPr>
                      <w:noProof/>
                      <w:color w:val="000000" w:themeColor="text1"/>
                    </w:rPr>
                    <w:t>Bank account number: label</w:t>
                  </w:r>
                </w:p>
                <w:p w14:paraId="1E3B3286" w14:textId="77777777" w:rsidR="00475BDC" w:rsidRDefault="00475BDC" w:rsidP="00475BDC">
                  <w:pPr>
                    <w:numPr>
                      <w:ilvl w:val="0"/>
                      <w:numId w:val="9"/>
                    </w:numPr>
                    <w:tabs>
                      <w:tab w:val="left" w:pos="960"/>
                    </w:tabs>
                    <w:spacing w:before="0" w:after="0" w:line="259" w:lineRule="auto"/>
                    <w:contextualSpacing/>
                    <w:rPr>
                      <w:noProof/>
                      <w:color w:val="000000" w:themeColor="text1"/>
                    </w:rPr>
                  </w:pPr>
                  <w:r>
                    <w:rPr>
                      <w:noProof/>
                      <w:color w:val="000000" w:themeColor="text1"/>
                    </w:rPr>
                    <w:lastRenderedPageBreak/>
                    <w:t>Role: label</w:t>
                  </w:r>
                </w:p>
                <w:p w14:paraId="600DFD78" w14:textId="77777777" w:rsidR="00475BDC" w:rsidRPr="00627184" w:rsidRDefault="00475BDC" w:rsidP="00475BDC">
                  <w:pPr>
                    <w:numPr>
                      <w:ilvl w:val="0"/>
                      <w:numId w:val="9"/>
                    </w:numPr>
                    <w:tabs>
                      <w:tab w:val="left" w:pos="960"/>
                    </w:tabs>
                    <w:spacing w:before="0" w:after="0" w:line="259" w:lineRule="auto"/>
                    <w:contextualSpacing/>
                    <w:rPr>
                      <w:noProof/>
                      <w:color w:val="000000" w:themeColor="text1"/>
                    </w:rPr>
                  </w:pPr>
                  <w:r>
                    <w:rPr>
                      <w:noProof/>
                      <w:color w:val="000000" w:themeColor="text1"/>
                    </w:rPr>
                    <w:t>Edit: button</w:t>
                  </w:r>
                </w:p>
              </w:tc>
            </w:tr>
          </w:tbl>
          <w:p w14:paraId="0BEFABC6" w14:textId="77777777" w:rsidR="00475BDC" w:rsidRDefault="00475BDC" w:rsidP="00AA788D">
            <w:pPr>
              <w:spacing w:before="0" w:after="0"/>
              <w:ind w:left="0"/>
              <w:rPr>
                <w:b/>
                <w:noProof/>
                <w:color w:val="000000"/>
              </w:rPr>
            </w:pPr>
          </w:p>
          <w:p w14:paraId="049D8501" w14:textId="77777777" w:rsidR="00475BDC" w:rsidRPr="00E06C00" w:rsidRDefault="00475BDC" w:rsidP="00AA788D">
            <w:pPr>
              <w:spacing w:before="0" w:after="0"/>
              <w:ind w:left="0"/>
              <w:rPr>
                <w:b/>
                <w:noProof/>
                <w:color w:val="000000"/>
              </w:rPr>
            </w:pPr>
            <w:r>
              <w:rPr>
                <w:b/>
                <w:noProof/>
                <w:color w:val="000000"/>
              </w:rPr>
              <w:t>Exception</w:t>
            </w:r>
            <w:r w:rsidRPr="00E06C00">
              <w:rPr>
                <w:b/>
                <w:noProof/>
                <w:color w:val="000000"/>
              </w:rPr>
              <w:t>:</w:t>
            </w:r>
            <w:r>
              <w:rPr>
                <w:b/>
                <w:noProof/>
                <w:color w:val="000000"/>
              </w:rPr>
              <w:t xml:space="preserve"> </w:t>
            </w:r>
            <w:r w:rsidRPr="004017F5">
              <w:rPr>
                <w:noProof/>
                <w:color w:val="000000"/>
              </w:rPr>
              <w:t>N/A</w:t>
            </w:r>
          </w:p>
          <w:p w14:paraId="2A042213" w14:textId="77777777" w:rsidR="00475BDC" w:rsidRPr="00E06C00" w:rsidRDefault="00475BDC" w:rsidP="00AA788D">
            <w:pPr>
              <w:spacing w:before="0" w:after="0"/>
              <w:ind w:left="0"/>
              <w:rPr>
                <w:b/>
                <w:noProof/>
                <w:color w:val="000000"/>
              </w:rPr>
            </w:pPr>
          </w:p>
          <w:p w14:paraId="7B9BFAE8" w14:textId="77777777" w:rsidR="00475BDC" w:rsidRDefault="00475BDC" w:rsidP="00AA788D">
            <w:pPr>
              <w:spacing w:before="0" w:after="0"/>
              <w:ind w:left="0"/>
              <w:rPr>
                <w:noProof/>
                <w:color w:val="000000"/>
              </w:rPr>
            </w:pPr>
            <w:r w:rsidRPr="00E06C00">
              <w:rPr>
                <w:b/>
                <w:noProof/>
                <w:color w:val="000000"/>
              </w:rPr>
              <w:t>Relationship:</w:t>
            </w:r>
          </w:p>
          <w:p w14:paraId="29F5857A" w14:textId="77777777" w:rsidR="00475BDC" w:rsidRPr="004017F5" w:rsidRDefault="00475BDC" w:rsidP="00475BDC">
            <w:pPr>
              <w:pStyle w:val="ListParagraph"/>
              <w:numPr>
                <w:ilvl w:val="0"/>
                <w:numId w:val="14"/>
              </w:numPr>
              <w:spacing w:before="0" w:after="0"/>
              <w:rPr>
                <w:rFonts w:eastAsia="Times New Roman"/>
                <w:noProof/>
                <w:color w:val="000000"/>
              </w:rPr>
            </w:pPr>
            <w:r>
              <w:rPr>
                <w:rFonts w:eastAsia="Times New Roman"/>
                <w:noProof/>
                <w:color w:val="000000"/>
              </w:rPr>
              <w:t>The use case “View profile” extends the use case “Edit profile”</w:t>
            </w:r>
          </w:p>
          <w:p w14:paraId="4B0E6213" w14:textId="77777777" w:rsidR="00475BDC" w:rsidRDefault="00475BDC" w:rsidP="00AA788D">
            <w:pPr>
              <w:spacing w:before="0" w:after="0"/>
              <w:ind w:left="0"/>
              <w:rPr>
                <w:noProof/>
                <w:color w:val="000000"/>
              </w:rPr>
            </w:pPr>
            <w:r w:rsidRPr="00E06C00">
              <w:rPr>
                <w:b/>
                <w:noProof/>
                <w:color w:val="000000"/>
              </w:rPr>
              <w:t>B</w:t>
            </w:r>
            <w:r>
              <w:rPr>
                <w:b/>
                <w:noProof/>
                <w:color w:val="000000"/>
              </w:rPr>
              <w:t xml:space="preserve">usiness rule: </w:t>
            </w:r>
          </w:p>
          <w:p w14:paraId="01D55B0F" w14:textId="77777777" w:rsidR="00475BDC" w:rsidRPr="00850986" w:rsidRDefault="00475BDC" w:rsidP="00475BDC">
            <w:pPr>
              <w:pStyle w:val="ListParagraph"/>
              <w:numPr>
                <w:ilvl w:val="0"/>
                <w:numId w:val="15"/>
              </w:numPr>
              <w:spacing w:before="0" w:after="0"/>
              <w:rPr>
                <w:rFonts w:eastAsia="Times New Roman"/>
                <w:noProof/>
                <w:color w:val="000000"/>
              </w:rPr>
            </w:pPr>
            <w:r w:rsidRPr="00850986">
              <w:rPr>
                <w:rFonts w:eastAsia="Times New Roman"/>
                <w:noProof/>
                <w:color w:val="000000"/>
              </w:rPr>
              <w:t>The system</w:t>
            </w:r>
            <w:r>
              <w:rPr>
                <w:rFonts w:eastAsia="Times New Roman"/>
                <w:noProof/>
                <w:color w:val="000000"/>
              </w:rPr>
              <w:t xml:space="preserve"> must display “Average rating” as star</w:t>
            </w:r>
          </w:p>
          <w:p w14:paraId="7112EDFE" w14:textId="77777777" w:rsidR="00475BDC" w:rsidRDefault="00475BDC" w:rsidP="00475BDC">
            <w:pPr>
              <w:pStyle w:val="ListParagraph"/>
              <w:numPr>
                <w:ilvl w:val="0"/>
                <w:numId w:val="16"/>
              </w:numPr>
              <w:spacing w:before="0" w:after="0"/>
              <w:rPr>
                <w:rFonts w:eastAsia="Calibri" w:cs="Calibri"/>
                <w:noProof/>
                <w:color w:val="000000"/>
              </w:rPr>
            </w:pPr>
            <w:r>
              <w:rPr>
                <w:rFonts w:eastAsia="Calibri" w:cs="Calibri"/>
                <w:noProof/>
                <w:color w:val="000000"/>
              </w:rPr>
              <w:t>When Authenticated User mouse over “Average rating”, the system shows:</w:t>
            </w:r>
          </w:p>
          <w:p w14:paraId="7E41152B" w14:textId="77777777" w:rsidR="00475BDC" w:rsidRDefault="00475BDC" w:rsidP="00475BDC">
            <w:pPr>
              <w:pStyle w:val="ListParagraph"/>
              <w:numPr>
                <w:ilvl w:val="1"/>
                <w:numId w:val="17"/>
              </w:numPr>
              <w:spacing w:before="0" w:after="0"/>
              <w:rPr>
                <w:rFonts w:eastAsia="Calibri" w:cs="Calibri"/>
                <w:noProof/>
                <w:color w:val="000000"/>
              </w:rPr>
            </w:pPr>
            <w:r>
              <w:rPr>
                <w:rFonts w:eastAsia="Calibri" w:cs="Calibri"/>
                <w:noProof/>
                <w:color w:val="000000"/>
              </w:rPr>
              <w:t>5 star [meter bar] [percent]</w:t>
            </w:r>
          </w:p>
          <w:p w14:paraId="21D6191F" w14:textId="77777777" w:rsidR="00475BDC" w:rsidRDefault="00475BDC" w:rsidP="00475BDC">
            <w:pPr>
              <w:pStyle w:val="ListParagraph"/>
              <w:numPr>
                <w:ilvl w:val="1"/>
                <w:numId w:val="17"/>
              </w:numPr>
              <w:spacing w:before="0" w:after="0"/>
              <w:rPr>
                <w:rFonts w:eastAsia="Calibri" w:cs="Calibri"/>
                <w:noProof/>
                <w:color w:val="000000"/>
              </w:rPr>
            </w:pPr>
            <w:r>
              <w:rPr>
                <w:rFonts w:eastAsia="Calibri" w:cs="Calibri"/>
                <w:noProof/>
                <w:color w:val="000000"/>
              </w:rPr>
              <w:t>4 star [meter bar] [percent]</w:t>
            </w:r>
          </w:p>
          <w:p w14:paraId="2D8E6F8A" w14:textId="77777777" w:rsidR="00475BDC" w:rsidRDefault="00475BDC" w:rsidP="00475BDC">
            <w:pPr>
              <w:pStyle w:val="ListParagraph"/>
              <w:numPr>
                <w:ilvl w:val="1"/>
                <w:numId w:val="17"/>
              </w:numPr>
              <w:spacing w:before="0" w:after="0"/>
              <w:rPr>
                <w:rFonts w:eastAsia="Calibri" w:cs="Calibri"/>
                <w:noProof/>
                <w:color w:val="000000"/>
              </w:rPr>
            </w:pPr>
            <w:r>
              <w:rPr>
                <w:rFonts w:eastAsia="Calibri" w:cs="Calibri"/>
                <w:noProof/>
                <w:color w:val="000000"/>
              </w:rPr>
              <w:t>3 star [meter bar] [percent]</w:t>
            </w:r>
          </w:p>
          <w:p w14:paraId="4C59BA3A" w14:textId="77777777" w:rsidR="00475BDC" w:rsidRDefault="00475BDC" w:rsidP="00475BDC">
            <w:pPr>
              <w:pStyle w:val="ListParagraph"/>
              <w:numPr>
                <w:ilvl w:val="1"/>
                <w:numId w:val="17"/>
              </w:numPr>
              <w:spacing w:before="0" w:after="0"/>
              <w:rPr>
                <w:rFonts w:eastAsia="Calibri" w:cs="Calibri"/>
                <w:noProof/>
                <w:color w:val="000000"/>
              </w:rPr>
            </w:pPr>
            <w:r>
              <w:rPr>
                <w:rFonts w:eastAsia="Calibri" w:cs="Calibri"/>
                <w:noProof/>
                <w:color w:val="000000"/>
              </w:rPr>
              <w:t>2 star [meter bar] [percent]</w:t>
            </w:r>
          </w:p>
          <w:p w14:paraId="294A2CA5" w14:textId="77777777" w:rsidR="00475BDC" w:rsidRPr="004258BE" w:rsidRDefault="00475BDC" w:rsidP="00475BDC">
            <w:pPr>
              <w:pStyle w:val="ListParagraph"/>
              <w:numPr>
                <w:ilvl w:val="1"/>
                <w:numId w:val="17"/>
              </w:numPr>
              <w:spacing w:before="0" w:after="0"/>
              <w:rPr>
                <w:rFonts w:eastAsia="Times New Roman"/>
                <w:b/>
                <w:noProof/>
                <w:color w:val="000000"/>
              </w:rPr>
            </w:pPr>
            <w:r>
              <w:rPr>
                <w:rFonts w:eastAsia="Calibri" w:cs="Calibri"/>
                <w:noProof/>
                <w:color w:val="000000"/>
              </w:rPr>
              <w:t>1 star [meter bar] [percent]</w:t>
            </w:r>
          </w:p>
        </w:tc>
      </w:tr>
    </w:tbl>
    <w:p w14:paraId="0CF721DC" w14:textId="77777777" w:rsidR="009D4AC7" w:rsidRDefault="009D4AC7"/>
    <w:p w14:paraId="7FDA9EBA" w14:textId="77777777" w:rsidR="009D4AC7" w:rsidRDefault="00067574">
      <w:pPr>
        <w:pStyle w:val="Heading2"/>
      </w:pPr>
      <w:bookmarkStart w:id="44" w:name="_Toc77162710"/>
      <w:r>
        <w:t>&lt;Authenticated User&gt; Edit profile</w:t>
      </w:r>
      <w:bookmarkEnd w:id="44"/>
    </w:p>
    <w:p w14:paraId="0108536A" w14:textId="77777777" w:rsidR="009D4AC7" w:rsidRDefault="00067574">
      <w:r>
        <w:rPr>
          <w:noProof/>
          <w:lang w:eastAsia="ja-JP"/>
        </w:rPr>
        <w:drawing>
          <wp:inline distT="0" distB="0" distL="0" distR="0" wp14:anchorId="54E117CA" wp14:editId="5A5A889B">
            <wp:extent cx="5715000" cy="1184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15000" cy="1184275"/>
                    </a:xfrm>
                    <a:prstGeom prst="rect">
                      <a:avLst/>
                    </a:prstGeom>
                    <a:noFill/>
                    <a:ln>
                      <a:noFill/>
                    </a:ln>
                  </pic:spPr>
                </pic:pic>
              </a:graphicData>
            </a:graphic>
          </wp:inline>
        </w:drawing>
      </w:r>
    </w:p>
    <w:p w14:paraId="3774B724" w14:textId="77777777" w:rsidR="009D4AC7" w:rsidRDefault="009D4AC7"/>
    <w:tbl>
      <w:tblPr>
        <w:tblW w:w="0" w:type="auto"/>
        <w:tblLook w:val="0400" w:firstRow="0" w:lastRow="0" w:firstColumn="0" w:lastColumn="0" w:noHBand="0" w:noVBand="1"/>
      </w:tblPr>
      <w:tblGrid>
        <w:gridCol w:w="2263"/>
        <w:gridCol w:w="2957"/>
        <w:gridCol w:w="2476"/>
        <w:gridCol w:w="1284"/>
      </w:tblGrid>
      <w:tr w:rsidR="00475BDC" w:rsidRPr="00E06C00" w14:paraId="6292C2B9" w14:textId="77777777" w:rsidTr="00AA788D">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3A2AB4F" w14:textId="77777777" w:rsidR="00475BDC" w:rsidRPr="00E06C00" w:rsidRDefault="00475BDC" w:rsidP="00AA788D">
            <w:pPr>
              <w:spacing w:before="0" w:after="0"/>
              <w:ind w:left="0"/>
              <w:rPr>
                <w:rFonts w:eastAsia="Cambria" w:cs="Cambria"/>
                <w:b/>
                <w:noProof/>
                <w:color w:val="000000" w:themeColor="text1"/>
              </w:rPr>
            </w:pPr>
            <w:r w:rsidRPr="00E06C00">
              <w:rPr>
                <w:b/>
                <w:noProof/>
                <w:color w:val="000000" w:themeColor="text1"/>
              </w:rPr>
              <w:t xml:space="preserve">USE CASE </w:t>
            </w:r>
            <w:r>
              <w:rPr>
                <w:b/>
                <w:noProof/>
                <w:color w:val="000000" w:themeColor="text1"/>
              </w:rPr>
              <w:t>–</w:t>
            </w:r>
            <w:r w:rsidRPr="00E06C00">
              <w:rPr>
                <w:b/>
                <w:noProof/>
                <w:color w:val="000000" w:themeColor="text1"/>
              </w:rPr>
              <w:t xml:space="preserve"> </w:t>
            </w:r>
            <w:r>
              <w:rPr>
                <w:rFonts w:eastAsia="Cambria" w:cs="Cambria"/>
                <w:b/>
                <w:bCs/>
                <w:noProof/>
                <w:color w:val="000000" w:themeColor="text1"/>
              </w:rPr>
              <w:t>HUI online</w:t>
            </w:r>
            <w:r w:rsidRPr="00E06C00">
              <w:rPr>
                <w:rFonts w:eastAsia="Cambria" w:cs="Cambria"/>
                <w:b/>
                <w:bCs/>
                <w:noProof/>
                <w:color w:val="000000" w:themeColor="text1"/>
              </w:rPr>
              <w:t>_UC_0</w:t>
            </w:r>
            <w:r>
              <w:rPr>
                <w:rFonts w:eastAsia="Cambria" w:cs="Cambria"/>
                <w:b/>
                <w:bCs/>
                <w:noProof/>
                <w:color w:val="000000" w:themeColor="text1"/>
              </w:rPr>
              <w:t>4</w:t>
            </w:r>
          </w:p>
        </w:tc>
      </w:tr>
      <w:tr w:rsidR="00475BDC" w:rsidRPr="00E06C00" w14:paraId="2D2F9EA2"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34528EC" w14:textId="77777777" w:rsidR="00475BDC" w:rsidRPr="00E06C00" w:rsidRDefault="00475BDC" w:rsidP="00AA788D">
            <w:pPr>
              <w:spacing w:before="0" w:after="0"/>
              <w:ind w:left="0"/>
              <w:rPr>
                <w:noProof/>
              </w:rPr>
            </w:pPr>
            <w:r w:rsidRPr="00E06C00">
              <w:rPr>
                <w:b/>
                <w:noProof/>
                <w:color w:val="000000"/>
              </w:rP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3FA6EB" w14:textId="77777777" w:rsidR="00475BDC" w:rsidRPr="00E06C00" w:rsidRDefault="00475BDC" w:rsidP="00AA788D">
            <w:pPr>
              <w:spacing w:before="0" w:after="0"/>
              <w:ind w:left="0"/>
              <w:rPr>
                <w:rFonts w:eastAsia="Cambria" w:cs="Cambria"/>
                <w:b/>
                <w:noProof/>
                <w:color w:val="000000" w:themeColor="text1"/>
              </w:rPr>
            </w:pPr>
            <w:r>
              <w:rPr>
                <w:rFonts w:eastAsia="Cambria" w:cs="Cambria"/>
                <w:b/>
                <w:bCs/>
                <w:noProof/>
                <w:color w:val="000000" w:themeColor="text1"/>
              </w:rPr>
              <w:t>HUI online</w:t>
            </w:r>
            <w:r w:rsidRPr="00E06C00">
              <w:rPr>
                <w:rFonts w:eastAsia="Cambria" w:cs="Cambria"/>
                <w:b/>
                <w:bCs/>
                <w:noProof/>
                <w:color w:val="000000" w:themeColor="text1"/>
              </w:rPr>
              <w:t>_UC_0</w:t>
            </w:r>
            <w:r>
              <w:rPr>
                <w:rFonts w:eastAsia="Cambria" w:cs="Cambria"/>
                <w:b/>
                <w:bCs/>
                <w:noProof/>
                <w:color w:val="000000" w:themeColor="text1"/>
              </w:rPr>
              <w:t>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7F3869F" w14:textId="77777777" w:rsidR="00475BDC" w:rsidRPr="00E06C00" w:rsidRDefault="00475BDC" w:rsidP="00AA788D">
            <w:pPr>
              <w:spacing w:before="0" w:after="0"/>
              <w:ind w:left="0"/>
              <w:rPr>
                <w:noProof/>
              </w:rPr>
            </w:pPr>
            <w:r w:rsidRPr="00E06C00">
              <w:rPr>
                <w:b/>
                <w:noProof/>
                <w:color w:val="000000"/>
              </w:rP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806856" w14:textId="77777777" w:rsidR="00475BDC" w:rsidRPr="00E06C00" w:rsidRDefault="00475BDC" w:rsidP="00AA788D">
            <w:pPr>
              <w:spacing w:before="0" w:after="0"/>
              <w:ind w:left="0"/>
              <w:rPr>
                <w:noProof/>
              </w:rPr>
            </w:pPr>
            <w:r>
              <w:rPr>
                <w:noProof/>
              </w:rPr>
              <w:t>2.0</w:t>
            </w:r>
          </w:p>
        </w:tc>
      </w:tr>
      <w:tr w:rsidR="00475BDC" w:rsidRPr="00E06C00" w14:paraId="69091227"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6E57C34" w14:textId="77777777" w:rsidR="00475BDC" w:rsidRPr="00E06C00" w:rsidRDefault="00475BDC" w:rsidP="00AA788D">
            <w:pPr>
              <w:spacing w:before="0" w:after="0"/>
              <w:ind w:left="0"/>
              <w:rPr>
                <w:noProof/>
              </w:rPr>
            </w:pPr>
            <w:r w:rsidRPr="00E06C00">
              <w:rPr>
                <w:b/>
                <w:noProof/>
                <w:color w:val="000000"/>
              </w:rP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DA9813" w14:textId="77777777" w:rsidR="00475BDC" w:rsidRPr="00E06C00" w:rsidRDefault="00475BDC" w:rsidP="00AA788D">
            <w:pPr>
              <w:spacing w:before="0" w:after="0"/>
              <w:ind w:left="0"/>
              <w:rPr>
                <w:noProof/>
              </w:rPr>
            </w:pPr>
            <w:r>
              <w:rPr>
                <w:noProof/>
                <w:color w:val="000000"/>
              </w:rPr>
              <w:t>Edit profile</w:t>
            </w:r>
          </w:p>
        </w:tc>
      </w:tr>
      <w:tr w:rsidR="00475BDC" w:rsidRPr="00E06C00" w14:paraId="726B75DB"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C0A48BF" w14:textId="77777777" w:rsidR="00475BDC" w:rsidRPr="00E06C00" w:rsidRDefault="00475BDC" w:rsidP="00AA788D">
            <w:pPr>
              <w:spacing w:before="0" w:after="0"/>
              <w:ind w:left="0"/>
              <w:rPr>
                <w:noProof/>
              </w:rPr>
            </w:pPr>
            <w:r w:rsidRPr="00E06C00">
              <w:rPr>
                <w:b/>
                <w:noProof/>
                <w:color w:val="000000"/>
              </w:rP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95946A" w14:textId="77777777" w:rsidR="00475BDC" w:rsidRPr="00E06C00" w:rsidRDefault="00475BDC" w:rsidP="00AA788D">
            <w:pPr>
              <w:spacing w:before="0" w:after="0"/>
              <w:ind w:left="0"/>
              <w:rPr>
                <w:noProof/>
                <w:color w:val="000000" w:themeColor="text1"/>
              </w:rPr>
            </w:pPr>
            <w:r>
              <w:rPr>
                <w:noProof/>
                <w:color w:val="000000" w:themeColor="text1"/>
              </w:rPr>
              <w:t>Nguyen Ba Tam</w:t>
            </w:r>
          </w:p>
        </w:tc>
      </w:tr>
      <w:tr w:rsidR="00475BDC" w:rsidRPr="00E06C00" w14:paraId="014D2CE8"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F953A1D" w14:textId="77777777" w:rsidR="00475BDC" w:rsidRPr="00E06C00" w:rsidRDefault="00475BDC" w:rsidP="00AA788D">
            <w:pPr>
              <w:spacing w:before="0" w:after="0"/>
              <w:ind w:left="0"/>
              <w:rPr>
                <w:noProof/>
              </w:rPr>
            </w:pPr>
            <w:r w:rsidRPr="00E06C00">
              <w:rPr>
                <w:b/>
                <w:noProof/>
                <w:color w:val="000000"/>
              </w:rP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E31F36" w14:textId="77777777" w:rsidR="00475BDC" w:rsidRPr="00E06C00" w:rsidRDefault="00475BDC" w:rsidP="00AA788D">
            <w:pPr>
              <w:spacing w:before="0" w:after="0"/>
              <w:ind w:left="0"/>
              <w:rPr>
                <w:noProof/>
              </w:rPr>
            </w:pPr>
            <w:r>
              <w:rPr>
                <w:noProof/>
                <w:color w:val="000000"/>
              </w:rP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63128B2" w14:textId="77777777" w:rsidR="00475BDC" w:rsidRPr="00E06C00" w:rsidRDefault="00475BDC" w:rsidP="00AA788D">
            <w:pPr>
              <w:spacing w:before="0" w:after="0"/>
              <w:ind w:left="0"/>
              <w:rPr>
                <w:noProof/>
              </w:rPr>
            </w:pPr>
            <w:r w:rsidRPr="00E06C00">
              <w:rPr>
                <w:b/>
                <w:noProof/>
                <w:color w:val="000000"/>
              </w:rP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F2F27C" w14:textId="77777777" w:rsidR="00475BDC" w:rsidRPr="00E06C00" w:rsidRDefault="00475BDC" w:rsidP="00AA788D">
            <w:pPr>
              <w:spacing w:before="0" w:after="0"/>
              <w:ind w:left="0"/>
              <w:rPr>
                <w:noProof/>
              </w:rPr>
            </w:pPr>
            <w:r w:rsidRPr="00E06C00">
              <w:rPr>
                <w:noProof/>
                <w:color w:val="000000"/>
              </w:rPr>
              <w:t>Normal</w:t>
            </w:r>
          </w:p>
        </w:tc>
      </w:tr>
      <w:tr w:rsidR="00475BDC" w:rsidRPr="00E06C00" w14:paraId="3ABFFF02" w14:textId="77777777" w:rsidTr="00AA788D">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C07A0E" w14:textId="77777777" w:rsidR="00475BDC" w:rsidRPr="00E06C00" w:rsidRDefault="00475BDC" w:rsidP="00AA788D">
            <w:pPr>
              <w:spacing w:before="0" w:after="0"/>
              <w:ind w:left="0"/>
              <w:rPr>
                <w:noProof/>
              </w:rPr>
            </w:pPr>
            <w:r w:rsidRPr="00E06C00">
              <w:rPr>
                <w:b/>
                <w:noProof/>
                <w:color w:val="000000"/>
              </w:rPr>
              <w:t>Actor:</w:t>
            </w:r>
          </w:p>
          <w:p w14:paraId="5B172049" w14:textId="77777777" w:rsidR="00475BDC" w:rsidRPr="00DA6B37" w:rsidRDefault="00475BDC" w:rsidP="00AA788D">
            <w:pPr>
              <w:pStyle w:val="ListParagraph"/>
              <w:numPr>
                <w:ilvl w:val="0"/>
                <w:numId w:val="8"/>
              </w:numPr>
              <w:spacing w:before="0" w:after="0"/>
              <w:rPr>
                <w:rFonts w:eastAsia="Calibri" w:cs="Calibri"/>
                <w:noProof/>
                <w:color w:val="000000"/>
              </w:rPr>
            </w:pPr>
            <w:r>
              <w:rPr>
                <w:rFonts w:eastAsia="Times New Roman"/>
                <w:noProof/>
                <w:color w:val="000000"/>
              </w:rPr>
              <w:t>Authenticated User</w:t>
            </w:r>
          </w:p>
          <w:p w14:paraId="213E7483" w14:textId="77777777" w:rsidR="00475BDC" w:rsidRPr="00E06C00" w:rsidRDefault="00475BDC" w:rsidP="00AA788D">
            <w:pPr>
              <w:spacing w:before="0" w:after="0"/>
              <w:ind w:left="0"/>
              <w:rPr>
                <w:noProof/>
              </w:rPr>
            </w:pPr>
            <w:r w:rsidRPr="00E06C00">
              <w:rPr>
                <w:b/>
                <w:noProof/>
                <w:color w:val="000000"/>
              </w:rPr>
              <w:t>Summary:</w:t>
            </w:r>
          </w:p>
          <w:p w14:paraId="74089B9B" w14:textId="77777777" w:rsidR="00475BDC" w:rsidRPr="00DA6B37" w:rsidRDefault="00475BDC" w:rsidP="00AA788D">
            <w:pPr>
              <w:pStyle w:val="ListParagraph"/>
              <w:numPr>
                <w:ilvl w:val="0"/>
                <w:numId w:val="8"/>
              </w:numPr>
              <w:spacing w:before="0" w:after="0"/>
              <w:rPr>
                <w:rFonts w:eastAsia="Calibri" w:cs="Calibri"/>
                <w:noProof/>
                <w:color w:val="000000"/>
              </w:rPr>
            </w:pPr>
            <w:r w:rsidRPr="00DA6B37">
              <w:rPr>
                <w:rFonts w:eastAsia="Times New Roman"/>
                <w:noProof/>
                <w:color w:val="000000"/>
              </w:rPr>
              <w:t>This use case allows</w:t>
            </w:r>
            <w:r>
              <w:rPr>
                <w:rFonts w:eastAsia="Times New Roman"/>
                <w:noProof/>
                <w:color w:val="000000"/>
              </w:rPr>
              <w:t xml:space="preserve"> a</w:t>
            </w:r>
            <w:r>
              <w:rPr>
                <w:rFonts w:eastAsia="Cambria" w:cs="Cambria"/>
                <w:noProof/>
              </w:rPr>
              <w:t>uthenticated user</w:t>
            </w:r>
            <w:r w:rsidRPr="00DA6B37">
              <w:rPr>
                <w:rFonts w:eastAsia="Cambria" w:cs="Cambria"/>
                <w:noProof/>
              </w:rPr>
              <w:t xml:space="preserve"> to</w:t>
            </w:r>
            <w:r w:rsidRPr="00DA6B37">
              <w:rPr>
                <w:rFonts w:eastAsia="Times New Roman"/>
                <w:noProof/>
                <w:color w:val="000000"/>
              </w:rPr>
              <w:t xml:space="preserve"> </w:t>
            </w:r>
            <w:r>
              <w:rPr>
                <w:rFonts w:eastAsia="Times New Roman"/>
                <w:noProof/>
                <w:color w:val="000000"/>
              </w:rPr>
              <w:t>edit profile</w:t>
            </w:r>
          </w:p>
          <w:p w14:paraId="0946773B" w14:textId="77777777" w:rsidR="00475BDC" w:rsidRPr="00E06C00" w:rsidRDefault="00475BDC" w:rsidP="00AA788D">
            <w:pPr>
              <w:spacing w:before="0" w:after="0"/>
              <w:ind w:left="0"/>
              <w:rPr>
                <w:b/>
                <w:noProof/>
                <w:color w:val="000000"/>
              </w:rPr>
            </w:pPr>
            <w:r w:rsidRPr="00E06C00">
              <w:rPr>
                <w:b/>
                <w:noProof/>
                <w:color w:val="000000"/>
              </w:rPr>
              <w:t>Goal</w:t>
            </w:r>
          </w:p>
          <w:p w14:paraId="6F58D7E4" w14:textId="77777777" w:rsidR="00475BDC" w:rsidRPr="00DA6B37" w:rsidRDefault="00C74B6E" w:rsidP="00AA788D">
            <w:pPr>
              <w:pStyle w:val="ListParagraph"/>
              <w:numPr>
                <w:ilvl w:val="0"/>
                <w:numId w:val="8"/>
              </w:numPr>
              <w:spacing w:before="0" w:after="0"/>
              <w:rPr>
                <w:rFonts w:eastAsia="Times New Roman"/>
                <w:noProof/>
              </w:rPr>
            </w:pPr>
            <w:r>
              <w:rPr>
                <w:rFonts w:eastAsia="Times New Roman"/>
                <w:noProof/>
              </w:rPr>
              <w:t>Authenticated u</w:t>
            </w:r>
            <w:r w:rsidR="00475BDC">
              <w:rPr>
                <w:rFonts w:eastAsia="Times New Roman"/>
                <w:noProof/>
              </w:rPr>
              <w:t>ser can edit profile</w:t>
            </w:r>
          </w:p>
          <w:p w14:paraId="3E5F2E47" w14:textId="77777777" w:rsidR="00475BDC" w:rsidRDefault="00475BDC" w:rsidP="00AA788D">
            <w:pPr>
              <w:spacing w:before="0" w:after="0"/>
              <w:ind w:left="0"/>
              <w:rPr>
                <w:b/>
                <w:noProof/>
                <w:color w:val="000000"/>
              </w:rPr>
            </w:pPr>
            <w:r w:rsidRPr="00E06C00">
              <w:rPr>
                <w:b/>
                <w:noProof/>
                <w:color w:val="000000"/>
              </w:rPr>
              <w:t>Trigger:</w:t>
            </w:r>
          </w:p>
          <w:p w14:paraId="647F3BB9" w14:textId="77777777" w:rsidR="00475BDC" w:rsidRPr="00DA6B37" w:rsidRDefault="00C523A8" w:rsidP="00AA788D">
            <w:pPr>
              <w:pStyle w:val="ListParagraph"/>
              <w:numPr>
                <w:ilvl w:val="0"/>
                <w:numId w:val="8"/>
              </w:numPr>
              <w:spacing w:before="0" w:after="0"/>
              <w:rPr>
                <w:rFonts w:eastAsia="Calibri" w:cs="Calibri"/>
                <w:noProof/>
                <w:color w:val="000000"/>
              </w:rPr>
            </w:pPr>
            <w:r>
              <w:rPr>
                <w:rFonts w:eastAsia="Calibri" w:cs="Calibri"/>
                <w:noProof/>
                <w:color w:val="000000"/>
              </w:rPr>
              <w:lastRenderedPageBreak/>
              <w:t>Authenticated u</w:t>
            </w:r>
            <w:r w:rsidR="00475BDC">
              <w:rPr>
                <w:rFonts w:eastAsia="Calibri" w:cs="Calibri"/>
                <w:noProof/>
                <w:color w:val="000000"/>
              </w:rPr>
              <w:t>ser clicks “Edit” button</w:t>
            </w:r>
          </w:p>
          <w:p w14:paraId="0023118F" w14:textId="77777777" w:rsidR="00475BDC" w:rsidRPr="00E06C00" w:rsidRDefault="00475BDC" w:rsidP="00AA788D">
            <w:pPr>
              <w:spacing w:before="0" w:after="0"/>
              <w:ind w:left="0"/>
              <w:rPr>
                <w:noProof/>
              </w:rPr>
            </w:pPr>
            <w:r w:rsidRPr="00E06C00">
              <w:rPr>
                <w:b/>
                <w:noProof/>
                <w:color w:val="000000"/>
              </w:rPr>
              <w:t>Precondition:</w:t>
            </w:r>
          </w:p>
          <w:p w14:paraId="5C655D42" w14:textId="77777777" w:rsidR="00475BDC" w:rsidRPr="00DA6B37" w:rsidRDefault="00475BDC" w:rsidP="00AA788D">
            <w:pPr>
              <w:pStyle w:val="ListParagraph"/>
              <w:numPr>
                <w:ilvl w:val="0"/>
                <w:numId w:val="8"/>
              </w:numPr>
              <w:spacing w:before="0" w:after="0"/>
              <w:rPr>
                <w:rFonts w:eastAsia="Calibri" w:cs="Calibri"/>
                <w:noProof/>
                <w:color w:val="000000"/>
              </w:rPr>
            </w:pPr>
            <w:r>
              <w:rPr>
                <w:rFonts w:eastAsia="Times New Roman"/>
                <w:noProof/>
                <w:color w:val="000000"/>
              </w:rPr>
              <w:t>User must login into the system</w:t>
            </w:r>
          </w:p>
          <w:p w14:paraId="37B7A3AA" w14:textId="77777777" w:rsidR="00475BDC" w:rsidRPr="00E06C00" w:rsidRDefault="00475BDC" w:rsidP="00AA788D">
            <w:pPr>
              <w:spacing w:before="0" w:after="0"/>
              <w:ind w:left="0"/>
              <w:rPr>
                <w:noProof/>
              </w:rPr>
            </w:pPr>
            <w:r w:rsidRPr="00E06C00">
              <w:rPr>
                <w:b/>
                <w:noProof/>
                <w:color w:val="000000"/>
              </w:rPr>
              <w:t>Post Conditions:</w:t>
            </w:r>
          </w:p>
          <w:p w14:paraId="1B0E8E32" w14:textId="77777777" w:rsidR="00475BDC" w:rsidRPr="00DA6B37" w:rsidRDefault="00475BDC" w:rsidP="00AA788D">
            <w:pPr>
              <w:pStyle w:val="ListParagraph"/>
              <w:numPr>
                <w:ilvl w:val="0"/>
                <w:numId w:val="8"/>
              </w:numPr>
              <w:spacing w:before="0" w:after="0"/>
              <w:rPr>
                <w:rFonts w:eastAsia="Calibri" w:cs="Calibri"/>
                <w:noProof/>
                <w:color w:val="000000"/>
              </w:rPr>
            </w:pPr>
            <w:r w:rsidRPr="00DA6B37">
              <w:rPr>
                <w:rFonts w:eastAsia="Times New Roman"/>
                <w:noProof/>
                <w:color w:val="000000"/>
              </w:rPr>
              <w:t>Success:</w:t>
            </w:r>
            <w:r>
              <w:rPr>
                <w:rFonts w:eastAsia="Times New Roman"/>
                <w:noProof/>
                <w:color w:val="000000"/>
              </w:rPr>
              <w:t xml:space="preserve"> Autheticated User updates profile successfully</w:t>
            </w:r>
          </w:p>
          <w:p w14:paraId="1871DB0D" w14:textId="77777777" w:rsidR="00475BDC" w:rsidRPr="00E06C00" w:rsidRDefault="00475BDC" w:rsidP="00AA788D">
            <w:pPr>
              <w:spacing w:before="0" w:after="0"/>
              <w:ind w:left="0"/>
              <w:rPr>
                <w:noProof/>
              </w:rPr>
            </w:pPr>
            <w:r w:rsidRPr="00E06C00">
              <w:rPr>
                <w:b/>
                <w:noProof/>
                <w:color w:val="000000"/>
              </w:rPr>
              <w:t>Main Success Scenario:</w:t>
            </w:r>
          </w:p>
          <w:p w14:paraId="62ED2EC1" w14:textId="77777777" w:rsidR="00475BDC" w:rsidRPr="00E06C00" w:rsidRDefault="00475BDC" w:rsidP="00AA788D">
            <w:pPr>
              <w:spacing w:before="0" w:after="0"/>
              <w:ind w:left="0"/>
              <w:rPr>
                <w:noProof/>
              </w:rPr>
            </w:pPr>
          </w:p>
          <w:tbl>
            <w:tblPr>
              <w:tblW w:w="0" w:type="auto"/>
              <w:tblLook w:val="0400" w:firstRow="0" w:lastRow="0" w:firstColumn="0" w:lastColumn="0" w:noHBand="0" w:noVBand="1"/>
            </w:tblPr>
            <w:tblGrid>
              <w:gridCol w:w="655"/>
              <w:gridCol w:w="2954"/>
              <w:gridCol w:w="4822"/>
            </w:tblGrid>
            <w:tr w:rsidR="00475BDC" w:rsidRPr="00E06C00" w14:paraId="223BE89A"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0278252" w14:textId="77777777" w:rsidR="00475BDC" w:rsidRPr="00E06C00" w:rsidRDefault="00475BDC" w:rsidP="00AA788D">
                  <w:pPr>
                    <w:spacing w:before="0" w:after="0"/>
                    <w:ind w:left="0"/>
                    <w:rPr>
                      <w:noProof/>
                    </w:rPr>
                  </w:pPr>
                  <w:r w:rsidRPr="00E06C00">
                    <w:rPr>
                      <w:b/>
                      <w:noProof/>
                      <w:color w:val="000000"/>
                    </w:rP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6BF6652" w14:textId="77777777" w:rsidR="00475BDC" w:rsidRPr="00E06C00" w:rsidRDefault="00475BDC" w:rsidP="00AA788D">
                  <w:pPr>
                    <w:spacing w:before="0" w:after="0"/>
                    <w:ind w:left="0"/>
                    <w:rPr>
                      <w:noProof/>
                    </w:rPr>
                  </w:pPr>
                  <w:r w:rsidRPr="00E06C00">
                    <w:rPr>
                      <w:b/>
                      <w:noProof/>
                      <w:color w:val="000000"/>
                    </w:rP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7C52C29" w14:textId="77777777" w:rsidR="00475BDC" w:rsidRPr="00E06C00" w:rsidRDefault="00475BDC" w:rsidP="00AA788D">
                  <w:pPr>
                    <w:spacing w:before="0" w:after="0"/>
                    <w:ind w:left="0"/>
                    <w:rPr>
                      <w:noProof/>
                    </w:rPr>
                  </w:pPr>
                  <w:r w:rsidRPr="00E06C00">
                    <w:rPr>
                      <w:b/>
                      <w:noProof/>
                      <w:color w:val="000000"/>
                    </w:rPr>
                    <w:t>System Response</w:t>
                  </w:r>
                </w:p>
              </w:tc>
            </w:tr>
            <w:tr w:rsidR="00475BDC" w:rsidRPr="00E06C00" w14:paraId="58F15475"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572F43" w14:textId="77777777" w:rsidR="00475BDC" w:rsidRPr="00E06C00" w:rsidRDefault="00475BDC" w:rsidP="00AA788D">
                  <w:pPr>
                    <w:spacing w:before="0" w:after="0"/>
                    <w:ind w:left="0"/>
                    <w:rPr>
                      <w:noProof/>
                      <w:color w:val="000000"/>
                    </w:rPr>
                  </w:pPr>
                  <w:r>
                    <w:rPr>
                      <w:noProof/>
                      <w:color w:val="000000"/>
                    </w:rP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BD1CF0" w14:textId="77777777" w:rsidR="00475BDC" w:rsidRDefault="00475BDC" w:rsidP="00AA788D">
                  <w:pPr>
                    <w:spacing w:before="0" w:after="0"/>
                    <w:ind w:left="0"/>
                    <w:rPr>
                      <w:noProof/>
                      <w:color w:val="000000"/>
                    </w:rPr>
                  </w:pPr>
                  <w:r>
                    <w:rPr>
                      <w:noProof/>
                      <w:color w:val="000000"/>
                    </w:rPr>
                    <w:t>Authenticated User clicks “Edit”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C3047" w14:textId="77777777" w:rsidR="00475BDC" w:rsidRDefault="00475BDC" w:rsidP="00AA788D">
                  <w:pPr>
                    <w:spacing w:before="0" w:after="0"/>
                    <w:ind w:left="0"/>
                    <w:rPr>
                      <w:noProof/>
                    </w:rPr>
                  </w:pPr>
                  <w:r>
                    <w:rPr>
                      <w:noProof/>
                    </w:rPr>
                    <w:t>The system shows a form:</w:t>
                  </w:r>
                </w:p>
                <w:p w14:paraId="46A4EED5" w14:textId="77777777" w:rsidR="00475BDC" w:rsidRPr="00403292" w:rsidRDefault="00475BDC" w:rsidP="00475BDC">
                  <w:pPr>
                    <w:numPr>
                      <w:ilvl w:val="0"/>
                      <w:numId w:val="9"/>
                    </w:numPr>
                    <w:tabs>
                      <w:tab w:val="left" w:pos="960"/>
                    </w:tabs>
                    <w:spacing w:before="0" w:after="0" w:line="259" w:lineRule="auto"/>
                    <w:contextualSpacing/>
                    <w:rPr>
                      <w:noProof/>
                      <w:color w:val="000000" w:themeColor="text1"/>
                    </w:rPr>
                  </w:pPr>
                  <w:r>
                    <w:rPr>
                      <w:noProof/>
                    </w:rPr>
                    <w:t>Username: textbox, required, min length: 6, max length: 20</w:t>
                  </w:r>
                </w:p>
                <w:p w14:paraId="406B2F74" w14:textId="77777777" w:rsidR="00475BDC" w:rsidRPr="00403292" w:rsidRDefault="00475BDC" w:rsidP="00475BDC">
                  <w:pPr>
                    <w:numPr>
                      <w:ilvl w:val="0"/>
                      <w:numId w:val="9"/>
                    </w:numPr>
                    <w:tabs>
                      <w:tab w:val="left" w:pos="960"/>
                    </w:tabs>
                    <w:spacing w:before="0" w:after="0" w:line="259" w:lineRule="auto"/>
                    <w:contextualSpacing/>
                    <w:rPr>
                      <w:noProof/>
                      <w:color w:val="000000" w:themeColor="text1"/>
                    </w:rPr>
                  </w:pPr>
                  <w:r>
                    <w:rPr>
                      <w:noProof/>
                    </w:rPr>
                    <w:t>Password: password, required, min length: 6, max length 20</w:t>
                  </w:r>
                </w:p>
                <w:p w14:paraId="6B085951" w14:textId="77777777" w:rsidR="00475BDC" w:rsidRPr="00403292" w:rsidRDefault="00475BDC" w:rsidP="00475BDC">
                  <w:pPr>
                    <w:numPr>
                      <w:ilvl w:val="0"/>
                      <w:numId w:val="9"/>
                    </w:numPr>
                    <w:tabs>
                      <w:tab w:val="left" w:pos="960"/>
                    </w:tabs>
                    <w:spacing w:before="0" w:after="0" w:line="259" w:lineRule="auto"/>
                    <w:contextualSpacing/>
                    <w:rPr>
                      <w:noProof/>
                      <w:color w:val="000000" w:themeColor="text1"/>
                    </w:rPr>
                  </w:pPr>
                  <w:r>
                    <w:rPr>
                      <w:noProof/>
                    </w:rPr>
                    <w:t>Confirm password: password, required, min length: 6, max length: 20</w:t>
                  </w:r>
                </w:p>
                <w:p w14:paraId="3A577302" w14:textId="77777777" w:rsidR="00475BDC" w:rsidRPr="00F75E86" w:rsidRDefault="00475BDC" w:rsidP="00475BDC">
                  <w:pPr>
                    <w:numPr>
                      <w:ilvl w:val="0"/>
                      <w:numId w:val="9"/>
                    </w:numPr>
                    <w:tabs>
                      <w:tab w:val="left" w:pos="960"/>
                    </w:tabs>
                    <w:spacing w:before="0" w:after="0" w:line="259" w:lineRule="auto"/>
                    <w:contextualSpacing/>
                    <w:rPr>
                      <w:noProof/>
                      <w:color w:val="000000" w:themeColor="text1"/>
                    </w:rPr>
                  </w:pPr>
                  <w:r>
                    <w:rPr>
                      <w:noProof/>
                    </w:rPr>
                    <w:t>Phone number: textbox, required, cell phone number</w:t>
                  </w:r>
                </w:p>
                <w:p w14:paraId="47E3F3DC" w14:textId="77777777" w:rsidR="00475BDC" w:rsidRPr="00403292" w:rsidRDefault="00475BDC" w:rsidP="00475BDC">
                  <w:pPr>
                    <w:numPr>
                      <w:ilvl w:val="0"/>
                      <w:numId w:val="9"/>
                    </w:numPr>
                    <w:tabs>
                      <w:tab w:val="left" w:pos="960"/>
                    </w:tabs>
                    <w:spacing w:before="0" w:after="0" w:line="259" w:lineRule="auto"/>
                    <w:contextualSpacing/>
                    <w:rPr>
                      <w:noProof/>
                      <w:color w:val="000000" w:themeColor="text1"/>
                    </w:rPr>
                  </w:pPr>
                  <w:r>
                    <w:rPr>
                      <w:noProof/>
                    </w:rPr>
                    <w:t>Place of residence: textbox, required</w:t>
                  </w:r>
                </w:p>
                <w:p w14:paraId="0F0F1A7D" w14:textId="77777777" w:rsidR="00475BDC" w:rsidRPr="00403292" w:rsidRDefault="00475BDC" w:rsidP="00475BDC">
                  <w:pPr>
                    <w:numPr>
                      <w:ilvl w:val="0"/>
                      <w:numId w:val="9"/>
                    </w:numPr>
                    <w:tabs>
                      <w:tab w:val="left" w:pos="960"/>
                    </w:tabs>
                    <w:spacing w:before="0" w:after="0" w:line="259" w:lineRule="auto"/>
                    <w:contextualSpacing/>
                    <w:rPr>
                      <w:noProof/>
                      <w:color w:val="000000" w:themeColor="text1"/>
                    </w:rPr>
                  </w:pPr>
                  <w:r>
                    <w:rPr>
                      <w:noProof/>
                    </w:rPr>
                    <w:t>Image of citizen identity card: file picker, image format</w:t>
                  </w:r>
                </w:p>
                <w:p w14:paraId="5177DF89" w14:textId="77777777" w:rsidR="00475BDC" w:rsidRPr="00403292" w:rsidRDefault="00475BDC" w:rsidP="00475BDC">
                  <w:pPr>
                    <w:numPr>
                      <w:ilvl w:val="0"/>
                      <w:numId w:val="9"/>
                    </w:numPr>
                    <w:tabs>
                      <w:tab w:val="left" w:pos="960"/>
                    </w:tabs>
                    <w:spacing w:before="0" w:after="0" w:line="259" w:lineRule="auto"/>
                    <w:contextualSpacing/>
                    <w:rPr>
                      <w:noProof/>
                      <w:color w:val="000000" w:themeColor="text1"/>
                    </w:rPr>
                  </w:pPr>
                  <w:r>
                    <w:rPr>
                      <w:noProof/>
                    </w:rPr>
                    <w:t>Bank account number: textbox</w:t>
                  </w:r>
                </w:p>
                <w:p w14:paraId="7EC77876" w14:textId="77777777" w:rsidR="00475BDC" w:rsidRDefault="00475BDC" w:rsidP="00475BDC">
                  <w:pPr>
                    <w:numPr>
                      <w:ilvl w:val="0"/>
                      <w:numId w:val="9"/>
                    </w:numPr>
                    <w:tabs>
                      <w:tab w:val="left" w:pos="960"/>
                    </w:tabs>
                    <w:spacing w:before="0" w:after="0" w:line="259" w:lineRule="auto"/>
                    <w:contextualSpacing/>
                    <w:rPr>
                      <w:noProof/>
                      <w:color w:val="000000" w:themeColor="text1"/>
                    </w:rPr>
                  </w:pPr>
                  <w:r>
                    <w:rPr>
                      <w:noProof/>
                      <w:color w:val="000000" w:themeColor="text1"/>
                    </w:rPr>
                    <w:t>Clear: button clear form fields when clicks</w:t>
                  </w:r>
                </w:p>
                <w:p w14:paraId="45654413" w14:textId="77777777" w:rsidR="00475BDC" w:rsidRPr="00627184" w:rsidRDefault="00475BDC" w:rsidP="00475BDC">
                  <w:pPr>
                    <w:numPr>
                      <w:ilvl w:val="0"/>
                      <w:numId w:val="9"/>
                    </w:numPr>
                    <w:tabs>
                      <w:tab w:val="left" w:pos="960"/>
                    </w:tabs>
                    <w:spacing w:before="0" w:after="0" w:line="259" w:lineRule="auto"/>
                    <w:contextualSpacing/>
                    <w:rPr>
                      <w:noProof/>
                      <w:color w:val="000000" w:themeColor="text1"/>
                    </w:rPr>
                  </w:pPr>
                  <w:r>
                    <w:rPr>
                      <w:noProof/>
                      <w:color w:val="000000" w:themeColor="text1"/>
                    </w:rPr>
                    <w:t>Save: button</w:t>
                  </w:r>
                </w:p>
              </w:tc>
            </w:tr>
            <w:tr w:rsidR="00475BDC" w:rsidRPr="00E06C00" w14:paraId="77CF4B1C" w14:textId="77777777" w:rsidTr="00AA78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41F840" w14:textId="77777777" w:rsidR="00475BDC" w:rsidRDefault="00475BDC" w:rsidP="00AA788D">
                  <w:pPr>
                    <w:spacing w:before="0" w:after="0"/>
                    <w:ind w:left="0"/>
                    <w:rPr>
                      <w:noProof/>
                      <w:color w:val="000000"/>
                    </w:rPr>
                  </w:pPr>
                  <w:r>
                    <w:rPr>
                      <w:noProof/>
                      <w:color w:val="000000"/>
                    </w:rP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DD90BC" w14:textId="77777777" w:rsidR="00475BDC" w:rsidRDefault="00475BDC" w:rsidP="00AA788D">
                  <w:pPr>
                    <w:spacing w:before="0" w:after="0"/>
                    <w:ind w:left="0"/>
                    <w:rPr>
                      <w:noProof/>
                      <w:color w:val="000000"/>
                    </w:rPr>
                  </w:pPr>
                  <w:r>
                    <w:rPr>
                      <w:noProof/>
                      <w:color w:val="000000"/>
                    </w:rPr>
                    <w:t>Authenticated User edits information and clicks “Save”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063BD7" w14:textId="77777777" w:rsidR="00475BDC" w:rsidRDefault="00475BDC" w:rsidP="00AA788D">
                  <w:pPr>
                    <w:spacing w:before="0" w:after="0"/>
                    <w:ind w:left="0"/>
                    <w:rPr>
                      <w:noProof/>
                    </w:rPr>
                  </w:pPr>
                  <w:r w:rsidRPr="003101A7">
                    <w:rPr>
                      <w:noProof/>
                    </w:rPr>
                    <w:t>The system validates the data</w:t>
                  </w:r>
                </w:p>
                <w:p w14:paraId="13325BC8" w14:textId="77777777" w:rsidR="00475BDC" w:rsidRPr="003101A7" w:rsidRDefault="00475BDC" w:rsidP="00AA788D">
                  <w:pPr>
                    <w:spacing w:before="0" w:after="0"/>
                    <w:ind w:left="0"/>
                    <w:rPr>
                      <w:noProof/>
                    </w:rPr>
                  </w:pPr>
                  <w:r>
                    <w:rPr>
                      <w:noProof/>
                      <w:color w:val="000000" w:themeColor="text1"/>
                    </w:rPr>
                    <w:t>[Exception 1,2]</w:t>
                  </w:r>
                </w:p>
                <w:p w14:paraId="0DF7D5BC" w14:textId="77777777" w:rsidR="00475BDC" w:rsidRDefault="00475BDC" w:rsidP="00AA788D">
                  <w:pPr>
                    <w:spacing w:before="0" w:after="0"/>
                    <w:ind w:left="0"/>
                    <w:rPr>
                      <w:noProof/>
                    </w:rPr>
                  </w:pPr>
                  <w:r>
                    <w:rPr>
                      <w:noProof/>
                    </w:rPr>
                    <w:t>The system update information of account and show success message</w:t>
                  </w:r>
                </w:p>
              </w:tc>
            </w:tr>
          </w:tbl>
          <w:p w14:paraId="66816BC1" w14:textId="77777777" w:rsidR="00475BDC" w:rsidRDefault="00475BDC" w:rsidP="00AA788D">
            <w:pPr>
              <w:spacing w:before="0" w:after="0"/>
              <w:ind w:left="0"/>
              <w:rPr>
                <w:b/>
                <w:noProof/>
                <w:color w:val="000000"/>
              </w:rPr>
            </w:pPr>
          </w:p>
          <w:p w14:paraId="0E0FAB40" w14:textId="77777777" w:rsidR="00475BDC" w:rsidRDefault="00475BDC" w:rsidP="00AA788D">
            <w:pPr>
              <w:spacing w:before="0" w:after="0"/>
              <w:ind w:left="0"/>
              <w:rPr>
                <w:noProof/>
                <w:color w:val="000000"/>
              </w:rPr>
            </w:pPr>
            <w:r>
              <w:rPr>
                <w:b/>
                <w:noProof/>
                <w:color w:val="000000"/>
              </w:rPr>
              <w:t>Exception</w:t>
            </w:r>
            <w:r w:rsidRPr="00E06C00">
              <w:rPr>
                <w:b/>
                <w:noProof/>
                <w:color w:val="000000"/>
              </w:rPr>
              <w:t>:</w:t>
            </w:r>
            <w:r>
              <w:rPr>
                <w:b/>
                <w:noProof/>
                <w:color w:val="000000"/>
              </w:rPr>
              <w:t xml:space="preserve"> </w:t>
            </w:r>
          </w:p>
          <w:tbl>
            <w:tblPr>
              <w:tblW w:w="0" w:type="auto"/>
              <w:tblLook w:val="0400" w:firstRow="0" w:lastRow="0" w:firstColumn="0" w:lastColumn="0" w:noHBand="0" w:noVBand="1"/>
            </w:tblPr>
            <w:tblGrid>
              <w:gridCol w:w="500"/>
              <w:gridCol w:w="4166"/>
              <w:gridCol w:w="4094"/>
            </w:tblGrid>
            <w:tr w:rsidR="00475BDC" w:rsidRPr="00E06C00" w14:paraId="0BBED0E6" w14:textId="77777777" w:rsidTr="00AA788D">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A296B74" w14:textId="77777777" w:rsidR="00475BDC" w:rsidRPr="00E06C00" w:rsidRDefault="00475BDC" w:rsidP="00AA788D">
                  <w:pPr>
                    <w:pStyle w:val="TableStyleWCS"/>
                    <w:rPr>
                      <w:rFonts w:eastAsia="Times New Roman"/>
                      <w:b/>
                      <w:noProof/>
                    </w:rPr>
                  </w:pPr>
                  <w:r>
                    <w:rPr>
                      <w:b/>
                      <w:noProof/>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20BF344" w14:textId="77777777" w:rsidR="00475BDC" w:rsidRPr="00E06C00" w:rsidRDefault="00475BDC" w:rsidP="00AA788D">
                  <w:pPr>
                    <w:pStyle w:val="TableStyleWCS"/>
                    <w:rPr>
                      <w:rFonts w:eastAsia="Times New Roman"/>
                      <w:b/>
                      <w:noProof/>
                    </w:rPr>
                  </w:pPr>
                  <w:r>
                    <w:rPr>
                      <w:b/>
                      <w:noProof/>
                    </w:rP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F806566" w14:textId="77777777" w:rsidR="00475BDC" w:rsidRPr="00E06C00" w:rsidRDefault="00475BDC" w:rsidP="00AA788D">
                  <w:pPr>
                    <w:pStyle w:val="TableStyleWCS"/>
                    <w:rPr>
                      <w:rFonts w:eastAsia="Times New Roman"/>
                      <w:b/>
                      <w:noProof/>
                    </w:rPr>
                  </w:pPr>
                  <w:r w:rsidRPr="00E06C00">
                    <w:rPr>
                      <w:b/>
                      <w:noProof/>
                    </w:rPr>
                    <w:t>System Response</w:t>
                  </w:r>
                </w:p>
              </w:tc>
            </w:tr>
            <w:tr w:rsidR="00475BDC" w:rsidRPr="00E06C00" w14:paraId="5C5EC8E5" w14:textId="77777777" w:rsidTr="00AA78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0CF0A" w14:textId="77777777" w:rsidR="00475BDC" w:rsidRPr="00E06C00" w:rsidRDefault="00475BDC" w:rsidP="00AA788D">
                  <w:pPr>
                    <w:pStyle w:val="TableStyleWCS"/>
                    <w:rPr>
                      <w:rFonts w:eastAsia="Times New Roman"/>
                      <w:noProof/>
                    </w:rPr>
                  </w:pPr>
                  <w:r w:rsidRPr="00E06C00">
                    <w:rPr>
                      <w:noProo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3710C" w14:textId="77777777" w:rsidR="00475BDC" w:rsidRPr="00E06C00" w:rsidRDefault="00475BDC" w:rsidP="00AA788D">
                  <w:pPr>
                    <w:pStyle w:val="TableStyleWCS"/>
                    <w:rPr>
                      <w:rFonts w:eastAsia="Times New Roman"/>
                      <w:noProof/>
                    </w:rPr>
                  </w:pPr>
                  <w:r>
                    <w:rPr>
                      <w:rFonts w:eastAsia="Times New Roman"/>
                      <w:noProof/>
                    </w:rPr>
                    <w:t>Duplicate value of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4BEF7" w14:textId="77777777" w:rsidR="00475BDC" w:rsidRPr="00E06C00" w:rsidRDefault="00475BDC" w:rsidP="00AA788D">
                  <w:pPr>
                    <w:pStyle w:val="TableStyleWCS"/>
                    <w:rPr>
                      <w:rFonts w:eastAsia="Times New Roman"/>
                      <w:noProof/>
                    </w:rPr>
                  </w:pPr>
                  <w:r>
                    <w:rPr>
                      <w:noProof/>
                    </w:rPr>
                    <w:t>Show error message “Duplicate username</w:t>
                  </w:r>
                  <w:r w:rsidRPr="00E06C00">
                    <w:rPr>
                      <w:noProof/>
                    </w:rPr>
                    <w:t>”</w:t>
                  </w:r>
                  <w:r>
                    <w:rPr>
                      <w:noProof/>
                    </w:rPr>
                    <w:t xml:space="preserve">                 </w:t>
                  </w:r>
                </w:p>
              </w:tc>
            </w:tr>
            <w:tr w:rsidR="00475BDC" w:rsidRPr="00E06C00" w14:paraId="6AF05787" w14:textId="77777777" w:rsidTr="00AA78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DD7C0" w14:textId="77777777" w:rsidR="00475BDC" w:rsidRPr="00E06C00" w:rsidRDefault="00475BDC" w:rsidP="00AA788D">
                  <w:pPr>
                    <w:pStyle w:val="TableStyleWCS"/>
                    <w:rPr>
                      <w:noProof/>
                    </w:rPr>
                  </w:pPr>
                  <w:r>
                    <w:rPr>
                      <w:noProo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AC36E" w14:textId="77777777" w:rsidR="00475BDC" w:rsidRDefault="00475BDC" w:rsidP="00AA788D">
                  <w:pPr>
                    <w:pStyle w:val="TableStyleWCS"/>
                    <w:rPr>
                      <w:rFonts w:eastAsia="Times New Roman"/>
                      <w:noProof/>
                    </w:rPr>
                  </w:pPr>
                  <w:r>
                    <w:rPr>
                      <w:rFonts w:eastAsia="Times New Roman"/>
                      <w:noProof/>
                    </w:rPr>
                    <w:t>Value of “Confirm password” is not equal value of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3545" w14:textId="77777777" w:rsidR="00475BDC" w:rsidRDefault="00475BDC" w:rsidP="00AA788D">
                  <w:pPr>
                    <w:pStyle w:val="TableStyleWCS"/>
                    <w:rPr>
                      <w:noProof/>
                    </w:rPr>
                  </w:pPr>
                  <w:r>
                    <w:rPr>
                      <w:noProof/>
                    </w:rPr>
                    <w:t>Show error message “The password confirm does not match”</w:t>
                  </w:r>
                </w:p>
              </w:tc>
            </w:tr>
          </w:tbl>
          <w:p w14:paraId="215AD07A" w14:textId="77777777" w:rsidR="00475BDC" w:rsidRPr="00E06C00" w:rsidRDefault="00475BDC" w:rsidP="00AA788D">
            <w:pPr>
              <w:spacing w:before="0" w:after="0"/>
              <w:ind w:left="0"/>
              <w:rPr>
                <w:b/>
                <w:noProof/>
                <w:color w:val="000000"/>
              </w:rPr>
            </w:pPr>
          </w:p>
          <w:p w14:paraId="33FCAAAB" w14:textId="77777777" w:rsidR="00475BDC" w:rsidRDefault="00475BDC" w:rsidP="00AA788D">
            <w:pPr>
              <w:spacing w:before="0" w:after="0"/>
              <w:ind w:left="0"/>
              <w:rPr>
                <w:noProof/>
                <w:color w:val="000000"/>
              </w:rPr>
            </w:pPr>
            <w:r w:rsidRPr="00E06C00">
              <w:rPr>
                <w:b/>
                <w:noProof/>
                <w:color w:val="000000"/>
              </w:rPr>
              <w:t>Relationship:</w:t>
            </w:r>
          </w:p>
          <w:p w14:paraId="7F2C2D7F" w14:textId="77777777" w:rsidR="00475BDC" w:rsidRPr="004017F5" w:rsidRDefault="00475BDC" w:rsidP="00475BDC">
            <w:pPr>
              <w:pStyle w:val="ListParagraph"/>
              <w:numPr>
                <w:ilvl w:val="0"/>
                <w:numId w:val="14"/>
              </w:numPr>
              <w:spacing w:before="0" w:after="0"/>
              <w:rPr>
                <w:rFonts w:eastAsia="Times New Roman"/>
                <w:noProof/>
                <w:color w:val="000000"/>
              </w:rPr>
            </w:pPr>
            <w:r>
              <w:rPr>
                <w:rFonts w:eastAsia="Times New Roman"/>
                <w:noProof/>
                <w:color w:val="000000"/>
              </w:rPr>
              <w:t>The use case “Edit profile” extended by the use case “View profile”</w:t>
            </w:r>
          </w:p>
          <w:p w14:paraId="5CDA56FF" w14:textId="77777777" w:rsidR="00475BDC" w:rsidRDefault="00475BDC" w:rsidP="00AA788D">
            <w:pPr>
              <w:spacing w:before="0" w:after="0"/>
              <w:ind w:left="0"/>
              <w:rPr>
                <w:noProof/>
                <w:color w:val="000000"/>
              </w:rPr>
            </w:pPr>
            <w:r w:rsidRPr="00E06C00">
              <w:rPr>
                <w:b/>
                <w:noProof/>
                <w:color w:val="000000"/>
              </w:rPr>
              <w:t>B</w:t>
            </w:r>
            <w:r>
              <w:rPr>
                <w:b/>
                <w:noProof/>
                <w:color w:val="000000"/>
              </w:rPr>
              <w:t xml:space="preserve">usiness rule: </w:t>
            </w:r>
          </w:p>
          <w:p w14:paraId="3F486A33" w14:textId="77777777" w:rsidR="00475BDC" w:rsidRDefault="00475BDC" w:rsidP="00475BDC">
            <w:pPr>
              <w:pStyle w:val="ListParagraph"/>
              <w:numPr>
                <w:ilvl w:val="0"/>
                <w:numId w:val="14"/>
              </w:numPr>
              <w:spacing w:before="0" w:after="0"/>
              <w:rPr>
                <w:rFonts w:eastAsia="Times New Roman"/>
                <w:noProof/>
                <w:color w:val="000000"/>
              </w:rPr>
            </w:pPr>
            <w:r w:rsidRPr="003101A7">
              <w:rPr>
                <w:rFonts w:eastAsia="Times New Roman"/>
                <w:noProof/>
                <w:color w:val="000000"/>
              </w:rPr>
              <w:t>When</w:t>
            </w:r>
            <w:r>
              <w:rPr>
                <w:rFonts w:eastAsia="Times New Roman"/>
                <w:noProof/>
                <w:color w:val="000000"/>
              </w:rPr>
              <w:t xml:space="preserve"> authenticated user clicks “Save” button:</w:t>
            </w:r>
          </w:p>
          <w:p w14:paraId="581F0024" w14:textId="77777777" w:rsidR="00475BDC" w:rsidRDefault="00475BDC" w:rsidP="00475BDC">
            <w:pPr>
              <w:pStyle w:val="ListParagraph"/>
              <w:numPr>
                <w:ilvl w:val="0"/>
                <w:numId w:val="18"/>
              </w:numPr>
              <w:spacing w:before="0" w:after="0"/>
              <w:rPr>
                <w:rFonts w:eastAsia="Times New Roman"/>
                <w:noProof/>
                <w:color w:val="000000"/>
              </w:rPr>
            </w:pPr>
            <w:r>
              <w:rPr>
                <w:rFonts w:eastAsia="Times New Roman"/>
                <w:noProof/>
                <w:color w:val="000000"/>
              </w:rPr>
              <w:t>The system update information of account</w:t>
            </w:r>
          </w:p>
          <w:p w14:paraId="38554836" w14:textId="77777777" w:rsidR="00475BDC" w:rsidRPr="003101A7" w:rsidRDefault="00475BDC" w:rsidP="00475BDC">
            <w:pPr>
              <w:pStyle w:val="ListParagraph"/>
              <w:numPr>
                <w:ilvl w:val="0"/>
                <w:numId w:val="18"/>
              </w:numPr>
              <w:spacing w:before="0" w:after="0"/>
              <w:rPr>
                <w:rFonts w:eastAsia="Times New Roman"/>
                <w:noProof/>
                <w:color w:val="000000"/>
              </w:rPr>
            </w:pPr>
            <w:r>
              <w:rPr>
                <w:rFonts w:eastAsia="Times New Roman"/>
                <w:noProof/>
                <w:color w:val="000000"/>
              </w:rPr>
              <w:t>Show message “Update successfully”</w:t>
            </w:r>
          </w:p>
        </w:tc>
      </w:tr>
    </w:tbl>
    <w:p w14:paraId="72A6BCD3" w14:textId="77777777" w:rsidR="009D4AC7" w:rsidRDefault="009D4AC7"/>
    <w:p w14:paraId="01A6E756" w14:textId="77777777" w:rsidR="009D4AC7" w:rsidRDefault="00067574">
      <w:pPr>
        <w:pStyle w:val="Heading2"/>
      </w:pPr>
      <w:bookmarkStart w:id="45" w:name="_Toc77162711"/>
      <w:r>
        <w:lastRenderedPageBreak/>
        <w:t>&lt;Authenticated User&gt; Logout</w:t>
      </w:r>
      <w:bookmarkEnd w:id="45"/>
    </w:p>
    <w:p w14:paraId="7B058B4E" w14:textId="77777777" w:rsidR="009D4AC7" w:rsidRDefault="00067574">
      <w:r>
        <w:rPr>
          <w:noProof/>
          <w:lang w:eastAsia="ja-JP"/>
        </w:rPr>
        <w:drawing>
          <wp:inline distT="0" distB="0" distL="0" distR="0" wp14:anchorId="5E37958C" wp14:editId="157103A3">
            <wp:extent cx="5715000" cy="1330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15000" cy="1330960"/>
                    </a:xfrm>
                    <a:prstGeom prst="rect">
                      <a:avLst/>
                    </a:prstGeom>
                    <a:noFill/>
                    <a:ln>
                      <a:noFill/>
                    </a:ln>
                  </pic:spPr>
                </pic:pic>
              </a:graphicData>
            </a:graphic>
          </wp:inline>
        </w:drawing>
      </w:r>
    </w:p>
    <w:p w14:paraId="1EBE30F7" w14:textId="77777777" w:rsidR="009D4AC7" w:rsidRDefault="009D4AC7"/>
    <w:tbl>
      <w:tblPr>
        <w:tblW w:w="0" w:type="auto"/>
        <w:tblLook w:val="04A0" w:firstRow="1" w:lastRow="0" w:firstColumn="1" w:lastColumn="0" w:noHBand="0" w:noVBand="1"/>
      </w:tblPr>
      <w:tblGrid>
        <w:gridCol w:w="2316"/>
        <w:gridCol w:w="2626"/>
        <w:gridCol w:w="2499"/>
        <w:gridCol w:w="1330"/>
      </w:tblGrid>
      <w:tr w:rsidR="009D4AC7" w14:paraId="3D2B4A3B"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1693BE4" w14:textId="77777777" w:rsidR="009D4AC7" w:rsidRDefault="00067574">
            <w:pPr>
              <w:rPr>
                <w:rFonts w:eastAsia="Cambria"/>
              </w:rPr>
            </w:pPr>
            <w:r>
              <w:t xml:space="preserve">USE CASE – </w:t>
            </w:r>
            <w:r>
              <w:rPr>
                <w:rFonts w:eastAsia="Cambria"/>
              </w:rPr>
              <w:t>HUI online_UC_05</w:t>
            </w:r>
          </w:p>
        </w:tc>
      </w:tr>
      <w:tr w:rsidR="009D4AC7" w14:paraId="0477061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0CBA050"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D1EB10" w14:textId="77777777" w:rsidR="009D4AC7" w:rsidRDefault="00067574">
            <w:pPr>
              <w:rPr>
                <w:rFonts w:eastAsia="Cambria"/>
              </w:rPr>
            </w:pPr>
            <w:r>
              <w:rPr>
                <w:rFonts w:eastAsia="Cambria"/>
              </w:rPr>
              <w:t>HUI online_UC_05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633A206"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DB9884" w14:textId="77777777" w:rsidR="009D4AC7" w:rsidRDefault="005E40BF">
            <w:r>
              <w:t>2.0</w:t>
            </w:r>
          </w:p>
        </w:tc>
      </w:tr>
      <w:tr w:rsidR="009D4AC7" w14:paraId="46B1102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530E622"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F9A163" w14:textId="77777777" w:rsidR="009D4AC7" w:rsidRDefault="00067574">
            <w:r>
              <w:t>Logout</w:t>
            </w:r>
          </w:p>
        </w:tc>
      </w:tr>
      <w:tr w:rsidR="009D4AC7" w14:paraId="4C8E5E2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1C69DEA"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A4CE63" w14:textId="77777777" w:rsidR="009D4AC7" w:rsidRDefault="00067574">
            <w:r>
              <w:t>Nguyen Ba Tam</w:t>
            </w:r>
          </w:p>
        </w:tc>
      </w:tr>
      <w:tr w:rsidR="009D4AC7" w14:paraId="0C44DB3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CBF65ED"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B5E175"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D970D5C"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E863AE" w14:textId="77777777" w:rsidR="009D4AC7" w:rsidRDefault="00067574">
            <w:r>
              <w:t>Normal</w:t>
            </w:r>
          </w:p>
        </w:tc>
      </w:tr>
      <w:tr w:rsidR="009D4AC7" w14:paraId="74818E6D"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9A67A8" w14:textId="77777777" w:rsidR="009D4AC7" w:rsidRDefault="00067574">
            <w:r>
              <w:t>Actor:</w:t>
            </w:r>
          </w:p>
          <w:p w14:paraId="668764FB" w14:textId="77777777" w:rsidR="009D4AC7" w:rsidRDefault="00067574">
            <w:pPr>
              <w:pStyle w:val="ListParagraph"/>
              <w:numPr>
                <w:ilvl w:val="0"/>
                <w:numId w:val="8"/>
              </w:numPr>
              <w:rPr>
                <w:rFonts w:eastAsia="Calibri" w:cs="Calibri"/>
              </w:rPr>
            </w:pPr>
            <w:r>
              <w:t>Authenticated User</w:t>
            </w:r>
          </w:p>
          <w:p w14:paraId="7339DFED" w14:textId="77777777" w:rsidR="009D4AC7" w:rsidRDefault="00067574">
            <w:r>
              <w:t>Summary:</w:t>
            </w:r>
          </w:p>
          <w:p w14:paraId="0E5072C6" w14:textId="77777777" w:rsidR="009D4AC7" w:rsidRDefault="00067574">
            <w:pPr>
              <w:pStyle w:val="ListParagraph"/>
              <w:numPr>
                <w:ilvl w:val="0"/>
                <w:numId w:val="8"/>
              </w:numPr>
              <w:rPr>
                <w:rFonts w:eastAsia="Calibri" w:cs="Calibri"/>
              </w:rPr>
            </w:pPr>
            <w:r>
              <w:t xml:space="preserve">This use case allows the </w:t>
            </w:r>
            <w:r>
              <w:rPr>
                <w:rFonts w:eastAsia="Cambria" w:cs="Cambria"/>
              </w:rPr>
              <w:t>Authenticated User to</w:t>
            </w:r>
            <w:r>
              <w:t xml:space="preserve"> logout</w:t>
            </w:r>
          </w:p>
          <w:p w14:paraId="3F4FCA28" w14:textId="77777777" w:rsidR="009D4AC7" w:rsidRDefault="00067574">
            <w:r>
              <w:t>Goal</w:t>
            </w:r>
          </w:p>
          <w:p w14:paraId="730B2B28" w14:textId="77777777" w:rsidR="009D4AC7" w:rsidRDefault="00067574">
            <w:pPr>
              <w:pStyle w:val="ListParagraph"/>
              <w:numPr>
                <w:ilvl w:val="0"/>
                <w:numId w:val="8"/>
              </w:numPr>
            </w:pPr>
            <w:r>
              <w:t>Authenticated User can logout</w:t>
            </w:r>
          </w:p>
          <w:p w14:paraId="0E839A71" w14:textId="77777777" w:rsidR="009D4AC7" w:rsidRDefault="00067574">
            <w:r>
              <w:t>Trigger:</w:t>
            </w:r>
          </w:p>
          <w:p w14:paraId="69C88CBB" w14:textId="77777777" w:rsidR="009D4AC7" w:rsidRDefault="00067574">
            <w:pPr>
              <w:pStyle w:val="ListParagraph"/>
              <w:numPr>
                <w:ilvl w:val="0"/>
                <w:numId w:val="8"/>
              </w:numPr>
            </w:pPr>
            <w:r>
              <w:t>Authenticated User clicks “Logout” link</w:t>
            </w:r>
          </w:p>
          <w:p w14:paraId="4DCBDE2A" w14:textId="77777777" w:rsidR="009D4AC7" w:rsidRDefault="00067574">
            <w:r>
              <w:t>Precondition:</w:t>
            </w:r>
          </w:p>
          <w:p w14:paraId="2116D13E" w14:textId="77777777" w:rsidR="009D4AC7" w:rsidRDefault="00067574">
            <w:pPr>
              <w:pStyle w:val="ListParagraph"/>
              <w:numPr>
                <w:ilvl w:val="0"/>
                <w:numId w:val="8"/>
              </w:numPr>
              <w:rPr>
                <w:rFonts w:eastAsia="Calibri" w:cs="Calibri"/>
              </w:rPr>
            </w:pPr>
            <w:r>
              <w:t>User must login into the system</w:t>
            </w:r>
          </w:p>
          <w:p w14:paraId="03660527" w14:textId="77777777" w:rsidR="009D4AC7" w:rsidRDefault="00067574">
            <w:r>
              <w:t>Post Conditions:</w:t>
            </w:r>
          </w:p>
          <w:p w14:paraId="7BE06389" w14:textId="77777777" w:rsidR="009D4AC7" w:rsidRDefault="00067574">
            <w:pPr>
              <w:pStyle w:val="ListParagraph"/>
              <w:numPr>
                <w:ilvl w:val="0"/>
                <w:numId w:val="8"/>
              </w:numPr>
              <w:rPr>
                <w:rFonts w:eastAsia="Calibri" w:cs="Calibri"/>
              </w:rPr>
            </w:pPr>
            <w:r>
              <w:t>Success: Authe</w:t>
            </w:r>
            <w:r w:rsidR="00862D97">
              <w:t>n</w:t>
            </w:r>
            <w:r>
              <w:t>ticated User logout successfully</w:t>
            </w:r>
          </w:p>
          <w:p w14:paraId="6A576BB7" w14:textId="77777777" w:rsidR="009D4AC7" w:rsidRDefault="00067574">
            <w:r>
              <w:t>Main Success Scenario:</w:t>
            </w:r>
          </w:p>
          <w:p w14:paraId="36CC2984" w14:textId="77777777" w:rsidR="009D4AC7" w:rsidRDefault="009D4AC7"/>
          <w:tbl>
            <w:tblPr>
              <w:tblW w:w="0" w:type="auto"/>
              <w:tblLook w:val="04A0" w:firstRow="1" w:lastRow="0" w:firstColumn="1" w:lastColumn="0" w:noHBand="0" w:noVBand="1"/>
            </w:tblPr>
            <w:tblGrid>
              <w:gridCol w:w="775"/>
              <w:gridCol w:w="2954"/>
              <w:gridCol w:w="4822"/>
            </w:tblGrid>
            <w:tr w:rsidR="009D4AC7" w14:paraId="7671E14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1618538"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5408E23"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899918F" w14:textId="77777777" w:rsidR="009D4AC7" w:rsidRDefault="00067574">
                  <w:r>
                    <w:t>System Response</w:t>
                  </w:r>
                </w:p>
              </w:tc>
            </w:tr>
            <w:tr w:rsidR="009D4AC7" w14:paraId="3C4C857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DD5CAF" w14:textId="77777777" w:rsidR="009D4AC7" w:rsidRDefault="00067574">
                  <w:r>
                    <w:lastRenderedPageBreak/>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39560E" w14:textId="77777777" w:rsidR="009D4AC7" w:rsidRDefault="00067574">
                  <w:r>
                    <w:t>Authenticated User clicks “Logout”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A71E92" w14:textId="77777777" w:rsidR="009D4AC7" w:rsidRDefault="00067574">
                  <w:pPr>
                    <w:rPr>
                      <w:color w:val="000000" w:themeColor="text1"/>
                    </w:rPr>
                  </w:pPr>
                  <w:r>
                    <w:t xml:space="preserve">The system </w:t>
                  </w:r>
                  <w:proofErr w:type="gramStart"/>
                  <w:r>
                    <w:t>show</w:t>
                  </w:r>
                  <w:proofErr w:type="gramEnd"/>
                  <w:r>
                    <w:t xml:space="preserve"> success message</w:t>
                  </w:r>
                </w:p>
              </w:tc>
            </w:tr>
          </w:tbl>
          <w:p w14:paraId="5EA898BE" w14:textId="77777777" w:rsidR="009D4AC7" w:rsidRDefault="009D4AC7"/>
          <w:p w14:paraId="04F8968E" w14:textId="77777777" w:rsidR="009D4AC7" w:rsidRDefault="00067574">
            <w:r>
              <w:t>Exception: N/A</w:t>
            </w:r>
          </w:p>
          <w:p w14:paraId="4FB47DC8" w14:textId="77777777" w:rsidR="009D4AC7" w:rsidRDefault="009D4AC7"/>
          <w:p w14:paraId="5A4A4456" w14:textId="77777777" w:rsidR="009D4AC7" w:rsidRDefault="00067574">
            <w:r>
              <w:t>Relationship: N/A</w:t>
            </w:r>
          </w:p>
          <w:p w14:paraId="6E2C798C" w14:textId="77777777" w:rsidR="009D4AC7" w:rsidRDefault="009D4AC7"/>
          <w:p w14:paraId="3B3FD5B0" w14:textId="77777777" w:rsidR="009D4AC7" w:rsidRDefault="00067574">
            <w:r>
              <w:t xml:space="preserve">Business rule: </w:t>
            </w:r>
          </w:p>
          <w:p w14:paraId="1AF59516" w14:textId="77777777" w:rsidR="009D4AC7" w:rsidRDefault="00067574">
            <w:pPr>
              <w:pStyle w:val="ListParagraph"/>
              <w:numPr>
                <w:ilvl w:val="0"/>
                <w:numId w:val="8"/>
              </w:numPr>
            </w:pPr>
            <w:r>
              <w:t>After logged out, user access the system as role “Guest”</w:t>
            </w:r>
          </w:p>
          <w:p w14:paraId="5A651FCB" w14:textId="77777777" w:rsidR="009D4AC7" w:rsidRDefault="00067574">
            <w:pPr>
              <w:pStyle w:val="ListParagraph"/>
              <w:numPr>
                <w:ilvl w:val="0"/>
                <w:numId w:val="8"/>
              </w:numPr>
            </w:pPr>
            <w:r>
              <w:t>Return user to home s</w:t>
            </w:r>
            <w:r w:rsidR="00862D97">
              <w:t>uc</w:t>
            </w:r>
            <w:r w:rsidR="00210990">
              <w:t>ce</w:t>
            </w:r>
            <w:r>
              <w:t>s</w:t>
            </w:r>
            <w:r w:rsidR="00210990">
              <w:t>s</w:t>
            </w:r>
            <w:r>
              <w:t xml:space="preserve"> after logged out</w:t>
            </w:r>
          </w:p>
        </w:tc>
      </w:tr>
    </w:tbl>
    <w:p w14:paraId="2941EA14" w14:textId="77777777" w:rsidR="009D4AC7" w:rsidRDefault="009D4AC7"/>
    <w:p w14:paraId="60BDCC1E" w14:textId="77777777" w:rsidR="009D4AC7" w:rsidRDefault="00067574">
      <w:pPr>
        <w:pStyle w:val="Heading2"/>
      </w:pPr>
      <w:bookmarkStart w:id="46" w:name="_Toc77162712"/>
      <w:r>
        <w:t>&lt;Admin&gt; Get the list of verification requests</w:t>
      </w:r>
      <w:bookmarkEnd w:id="46"/>
    </w:p>
    <w:p w14:paraId="6C4C8658" w14:textId="77777777" w:rsidR="009D4AC7" w:rsidRDefault="00067574">
      <w:r>
        <w:rPr>
          <w:noProof/>
          <w:lang w:eastAsia="ja-JP"/>
        </w:rPr>
        <w:drawing>
          <wp:inline distT="0" distB="0" distL="0" distR="0" wp14:anchorId="2BA54DA5" wp14:editId="7FA08D14">
            <wp:extent cx="57150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15000" cy="952500"/>
                    </a:xfrm>
                    <a:prstGeom prst="rect">
                      <a:avLst/>
                    </a:prstGeom>
                    <a:noFill/>
                    <a:ln>
                      <a:noFill/>
                    </a:ln>
                  </pic:spPr>
                </pic:pic>
              </a:graphicData>
            </a:graphic>
          </wp:inline>
        </w:drawing>
      </w:r>
    </w:p>
    <w:p w14:paraId="4ECAC9F1" w14:textId="77777777" w:rsidR="009D4AC7" w:rsidRDefault="009D4AC7"/>
    <w:tbl>
      <w:tblPr>
        <w:tblW w:w="0" w:type="auto"/>
        <w:tblLook w:val="04A0" w:firstRow="1" w:lastRow="0" w:firstColumn="1" w:lastColumn="0" w:noHBand="0" w:noVBand="1"/>
      </w:tblPr>
      <w:tblGrid>
        <w:gridCol w:w="2295"/>
        <w:gridCol w:w="2755"/>
        <w:gridCol w:w="2473"/>
        <w:gridCol w:w="1457"/>
      </w:tblGrid>
      <w:tr w:rsidR="009D4AC7" w14:paraId="49B6AAD0"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4B1F2A6" w14:textId="77777777" w:rsidR="009D4AC7" w:rsidRDefault="00067574">
            <w:pPr>
              <w:rPr>
                <w:rFonts w:eastAsia="Cambria"/>
              </w:rPr>
            </w:pPr>
            <w:r>
              <w:t xml:space="preserve">USE CASE – </w:t>
            </w:r>
            <w:r>
              <w:rPr>
                <w:rFonts w:eastAsia="Cambria"/>
              </w:rPr>
              <w:t>HUI online_UC_06</w:t>
            </w:r>
          </w:p>
        </w:tc>
      </w:tr>
      <w:tr w:rsidR="009D4AC7" w14:paraId="3A3D2DB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FC3C59A"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808F32" w14:textId="77777777" w:rsidR="009D4AC7" w:rsidRDefault="00067574">
            <w:pPr>
              <w:rPr>
                <w:rFonts w:eastAsia="Cambria"/>
              </w:rPr>
            </w:pPr>
            <w:r>
              <w:rPr>
                <w:rFonts w:eastAsia="Cambria"/>
              </w:rPr>
              <w:t>HUI online_UC_06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3023A85"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8BD37D" w14:textId="77777777" w:rsidR="009D4AC7" w:rsidRDefault="005E40BF">
            <w:r>
              <w:t>2.0</w:t>
            </w:r>
          </w:p>
        </w:tc>
      </w:tr>
      <w:tr w:rsidR="009D4AC7" w14:paraId="795CA18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80F8E03"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C7DC55" w14:textId="77777777" w:rsidR="009D4AC7" w:rsidRDefault="00067574">
            <w:r>
              <w:t>Get the list of verification requests</w:t>
            </w:r>
          </w:p>
        </w:tc>
      </w:tr>
      <w:tr w:rsidR="009D4AC7" w14:paraId="244B2C7A"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1AD095C"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4D087C" w14:textId="77777777" w:rsidR="009D4AC7" w:rsidRDefault="00067574">
            <w:r>
              <w:t>Nguyen Ba Tam</w:t>
            </w:r>
          </w:p>
        </w:tc>
      </w:tr>
      <w:tr w:rsidR="009D4AC7" w14:paraId="58629600"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2F61D55"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D03DFD"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DE6F357"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12480C" w14:textId="77777777" w:rsidR="009D4AC7" w:rsidRDefault="00067574">
            <w:r>
              <w:t>Normal</w:t>
            </w:r>
          </w:p>
        </w:tc>
      </w:tr>
      <w:tr w:rsidR="009D4AC7" w14:paraId="6A23AA51"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216D32" w14:textId="77777777" w:rsidR="009D4AC7" w:rsidRDefault="00067574">
            <w:r>
              <w:t>Actor:</w:t>
            </w:r>
          </w:p>
          <w:p w14:paraId="7266ED8E" w14:textId="77777777" w:rsidR="009D4AC7" w:rsidRDefault="00067574">
            <w:pPr>
              <w:pStyle w:val="ListParagraph"/>
              <w:numPr>
                <w:ilvl w:val="0"/>
                <w:numId w:val="8"/>
              </w:numPr>
              <w:rPr>
                <w:rFonts w:eastAsia="Calibri" w:cs="Calibri"/>
              </w:rPr>
            </w:pPr>
            <w:r>
              <w:t>Admin</w:t>
            </w:r>
          </w:p>
          <w:p w14:paraId="71B44AFB" w14:textId="77777777" w:rsidR="009D4AC7" w:rsidRDefault="00067574">
            <w:r>
              <w:t>Summary:</w:t>
            </w:r>
          </w:p>
          <w:p w14:paraId="2CAD7CB1" w14:textId="77777777" w:rsidR="009D4AC7" w:rsidRDefault="00067574">
            <w:pPr>
              <w:pStyle w:val="ListParagraph"/>
              <w:numPr>
                <w:ilvl w:val="0"/>
                <w:numId w:val="8"/>
              </w:numPr>
              <w:rPr>
                <w:rFonts w:eastAsia="Calibri" w:cs="Calibri"/>
              </w:rPr>
            </w:pPr>
            <w:r>
              <w:t xml:space="preserve">This use case allows the </w:t>
            </w:r>
            <w:proofErr w:type="gramStart"/>
            <w:r>
              <w:rPr>
                <w:rFonts w:eastAsia="Cambria" w:cs="Cambria"/>
              </w:rPr>
              <w:t>Admin</w:t>
            </w:r>
            <w:proofErr w:type="gramEnd"/>
            <w:r>
              <w:rPr>
                <w:rFonts w:eastAsia="Cambria" w:cs="Cambria"/>
              </w:rPr>
              <w:t xml:space="preserve"> to</w:t>
            </w:r>
            <w:r>
              <w:t xml:space="preserve"> get the list of verification requests</w:t>
            </w:r>
          </w:p>
          <w:p w14:paraId="16954F5F" w14:textId="77777777" w:rsidR="009D4AC7" w:rsidRDefault="00067574">
            <w:r>
              <w:lastRenderedPageBreak/>
              <w:t>Goal</w:t>
            </w:r>
          </w:p>
          <w:p w14:paraId="7912A468" w14:textId="77777777" w:rsidR="009D4AC7" w:rsidRDefault="00067574">
            <w:pPr>
              <w:pStyle w:val="ListParagraph"/>
              <w:numPr>
                <w:ilvl w:val="0"/>
                <w:numId w:val="8"/>
              </w:numPr>
            </w:pPr>
            <w:r>
              <w:t>Admin can get the list of verification requests</w:t>
            </w:r>
          </w:p>
          <w:p w14:paraId="5B3A3320" w14:textId="77777777" w:rsidR="009D4AC7" w:rsidRDefault="00067574">
            <w:r>
              <w:t>Trigger:</w:t>
            </w:r>
          </w:p>
          <w:p w14:paraId="62C82A84" w14:textId="77777777" w:rsidR="009D4AC7" w:rsidRDefault="00067574">
            <w:pPr>
              <w:pStyle w:val="ListParagraph"/>
              <w:numPr>
                <w:ilvl w:val="0"/>
                <w:numId w:val="8"/>
              </w:numPr>
            </w:pPr>
            <w:r>
              <w:t>Admin clicks “List of verification requests” link</w:t>
            </w:r>
          </w:p>
          <w:p w14:paraId="3413E644" w14:textId="77777777" w:rsidR="009D4AC7" w:rsidRDefault="00067574">
            <w:r>
              <w:t>Precondition:</w:t>
            </w:r>
          </w:p>
          <w:p w14:paraId="7A759026" w14:textId="77777777" w:rsidR="009D4AC7" w:rsidRDefault="00067574">
            <w:pPr>
              <w:pStyle w:val="ListParagraph"/>
              <w:numPr>
                <w:ilvl w:val="0"/>
                <w:numId w:val="8"/>
              </w:numPr>
              <w:rPr>
                <w:rFonts w:eastAsia="Calibri" w:cs="Calibri"/>
              </w:rPr>
            </w:pPr>
            <w:r>
              <w:t>Guest must login into the system with role Admin</w:t>
            </w:r>
          </w:p>
          <w:p w14:paraId="0B27ECA8" w14:textId="77777777" w:rsidR="009D4AC7" w:rsidRDefault="00067574">
            <w:r>
              <w:t>Post Conditions:</w:t>
            </w:r>
          </w:p>
          <w:p w14:paraId="15AE9D69" w14:textId="77777777" w:rsidR="009D4AC7" w:rsidRDefault="00067574">
            <w:pPr>
              <w:pStyle w:val="ListParagraph"/>
              <w:numPr>
                <w:ilvl w:val="0"/>
                <w:numId w:val="8"/>
              </w:numPr>
              <w:rPr>
                <w:rFonts w:eastAsia="Calibri" w:cs="Calibri"/>
              </w:rPr>
            </w:pPr>
            <w:r>
              <w:t>Success: The system shows the list of verification requests successfully</w:t>
            </w:r>
          </w:p>
          <w:p w14:paraId="66D97758" w14:textId="77777777" w:rsidR="009D4AC7" w:rsidRDefault="00067574">
            <w:r>
              <w:t>Main Success Scenario:</w:t>
            </w:r>
          </w:p>
          <w:p w14:paraId="3FC45FA2" w14:textId="77777777" w:rsidR="009D4AC7" w:rsidRDefault="009D4AC7"/>
          <w:tbl>
            <w:tblPr>
              <w:tblW w:w="0" w:type="auto"/>
              <w:tblLook w:val="04A0" w:firstRow="1" w:lastRow="0" w:firstColumn="1" w:lastColumn="0" w:noHBand="0" w:noVBand="1"/>
            </w:tblPr>
            <w:tblGrid>
              <w:gridCol w:w="775"/>
              <w:gridCol w:w="2954"/>
              <w:gridCol w:w="4822"/>
            </w:tblGrid>
            <w:tr w:rsidR="009D4AC7" w14:paraId="558FD2AA"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B959C92"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5A47B42"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219744E" w14:textId="77777777" w:rsidR="009D4AC7" w:rsidRDefault="00067574">
                  <w:r>
                    <w:t>System Response</w:t>
                  </w:r>
                </w:p>
              </w:tc>
            </w:tr>
            <w:tr w:rsidR="009D4AC7" w14:paraId="5C3C3C1C"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91A731"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C7B7B4" w14:textId="77777777" w:rsidR="009D4AC7" w:rsidRDefault="00067574">
                  <w:r>
                    <w:t>Admin clicks “List of verification requests”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DF3103" w14:textId="77777777" w:rsidR="009D4AC7" w:rsidRDefault="00067574">
                  <w:r>
                    <w:t>The system shows:</w:t>
                  </w:r>
                </w:p>
                <w:p w14:paraId="0067F18C" w14:textId="77777777" w:rsidR="009D4AC7" w:rsidRDefault="00067574">
                  <w:pPr>
                    <w:pStyle w:val="ListParagraph"/>
                    <w:numPr>
                      <w:ilvl w:val="0"/>
                      <w:numId w:val="8"/>
                    </w:numPr>
                  </w:pPr>
                  <w:r>
                    <w:t>Search by date: datetime picker</w:t>
                  </w:r>
                </w:p>
                <w:p w14:paraId="2EAA36D7" w14:textId="77777777" w:rsidR="009D4AC7" w:rsidRDefault="00067574">
                  <w:pPr>
                    <w:pStyle w:val="ListParagraph"/>
                    <w:numPr>
                      <w:ilvl w:val="0"/>
                      <w:numId w:val="8"/>
                    </w:numPr>
                  </w:pPr>
                  <w:r>
                    <w:t>Search: button</w:t>
                  </w:r>
                </w:p>
                <w:p w14:paraId="5306ABAD" w14:textId="77777777" w:rsidR="009D4AC7" w:rsidRDefault="00067574">
                  <w:r>
                    <w:t>The system shows the list of verification requests, each item includes:</w:t>
                  </w:r>
                </w:p>
                <w:p w14:paraId="41F4DE58" w14:textId="77777777" w:rsidR="009D4AC7" w:rsidRDefault="00067574">
                  <w:pPr>
                    <w:pStyle w:val="ListParagraph"/>
                    <w:numPr>
                      <w:ilvl w:val="0"/>
                      <w:numId w:val="19"/>
                    </w:numPr>
                  </w:pPr>
                  <w:r>
                    <w:t>No: label</w:t>
                  </w:r>
                </w:p>
                <w:p w14:paraId="6A02AF48" w14:textId="77777777" w:rsidR="009D4AC7" w:rsidRDefault="00067574">
                  <w:pPr>
                    <w:pStyle w:val="ListParagraph"/>
                    <w:numPr>
                      <w:ilvl w:val="0"/>
                      <w:numId w:val="19"/>
                    </w:numPr>
                  </w:pPr>
                  <w:r>
                    <w:t>Full</w:t>
                  </w:r>
                  <w:r w:rsidR="008049BB">
                    <w:t xml:space="preserve"> </w:t>
                  </w:r>
                  <w:r>
                    <w:t>name: label</w:t>
                  </w:r>
                </w:p>
                <w:p w14:paraId="040B4AC8" w14:textId="77777777" w:rsidR="009D4AC7" w:rsidRDefault="00067574">
                  <w:pPr>
                    <w:pStyle w:val="ListParagraph"/>
                    <w:numPr>
                      <w:ilvl w:val="0"/>
                      <w:numId w:val="19"/>
                    </w:numPr>
                  </w:pPr>
                  <w:r>
                    <w:t>Role: label</w:t>
                  </w:r>
                </w:p>
                <w:p w14:paraId="4040842B" w14:textId="77777777" w:rsidR="009D4AC7" w:rsidRDefault="00067574">
                  <w:pPr>
                    <w:pStyle w:val="ListParagraph"/>
                    <w:numPr>
                      <w:ilvl w:val="0"/>
                      <w:numId w:val="19"/>
                    </w:numPr>
                  </w:pPr>
                  <w:r>
                    <w:t>Date: label</w:t>
                  </w:r>
                </w:p>
                <w:p w14:paraId="061B313A" w14:textId="77777777" w:rsidR="009D4AC7" w:rsidRDefault="00067574">
                  <w:pPr>
                    <w:pStyle w:val="ListParagraph"/>
                    <w:numPr>
                      <w:ilvl w:val="0"/>
                      <w:numId w:val="19"/>
                    </w:numPr>
                  </w:pPr>
                  <w:r>
                    <w:t>View detail: link</w:t>
                  </w:r>
                </w:p>
              </w:tc>
            </w:tr>
          </w:tbl>
          <w:p w14:paraId="0DDAE74D" w14:textId="77777777" w:rsidR="009D4AC7" w:rsidRDefault="009D4AC7"/>
          <w:p w14:paraId="21E82262" w14:textId="77777777" w:rsidR="009D4AC7" w:rsidRDefault="00067574">
            <w:r>
              <w:t>Exception: N/A</w:t>
            </w:r>
          </w:p>
          <w:p w14:paraId="617BBFEC" w14:textId="77777777" w:rsidR="009D4AC7" w:rsidRDefault="009D4AC7"/>
          <w:p w14:paraId="637EB505" w14:textId="77777777" w:rsidR="009D4AC7" w:rsidRDefault="00067574">
            <w:r>
              <w:t xml:space="preserve">Relationship: </w:t>
            </w:r>
          </w:p>
          <w:p w14:paraId="0EF37D6D" w14:textId="77777777" w:rsidR="009D4AC7" w:rsidRDefault="00067574">
            <w:pPr>
              <w:pStyle w:val="ListParagraph"/>
              <w:numPr>
                <w:ilvl w:val="0"/>
                <w:numId w:val="20"/>
              </w:numPr>
            </w:pPr>
            <w:r>
              <w:t>The use case “Get the list of verification requests” extends the use case “View a verification detail”</w:t>
            </w:r>
          </w:p>
          <w:p w14:paraId="2E1F74B3" w14:textId="77777777" w:rsidR="009D4AC7" w:rsidRDefault="009D4AC7"/>
          <w:p w14:paraId="07CCB00D" w14:textId="77777777" w:rsidR="009D4AC7" w:rsidRDefault="00067574">
            <w:r>
              <w:t xml:space="preserve">Business rule: </w:t>
            </w:r>
          </w:p>
          <w:p w14:paraId="528A9EF7" w14:textId="77777777" w:rsidR="009D4AC7" w:rsidRDefault="00067574">
            <w:pPr>
              <w:pStyle w:val="ListParagraph"/>
              <w:numPr>
                <w:ilvl w:val="0"/>
                <w:numId w:val="8"/>
              </w:numPr>
            </w:pPr>
            <w:r>
              <w:t>No is a number (1,2,</w:t>
            </w:r>
            <w:proofErr w:type="gramStart"/>
            <w:r>
              <w:t>3,4,…</w:t>
            </w:r>
            <w:proofErr w:type="gramEnd"/>
            <w:r>
              <w:t>)</w:t>
            </w:r>
          </w:p>
          <w:p w14:paraId="2B014512" w14:textId="77777777" w:rsidR="009D4AC7" w:rsidRDefault="00067574">
            <w:pPr>
              <w:pStyle w:val="ListParagraph"/>
              <w:numPr>
                <w:ilvl w:val="0"/>
                <w:numId w:val="8"/>
              </w:numPr>
            </w:pPr>
            <w:r>
              <w:t>The list of verification requests must be order by date</w:t>
            </w:r>
          </w:p>
          <w:p w14:paraId="6AC3871F" w14:textId="77777777" w:rsidR="009D4AC7" w:rsidRDefault="00067574">
            <w:pPr>
              <w:pStyle w:val="ListParagraph"/>
              <w:numPr>
                <w:ilvl w:val="0"/>
                <w:numId w:val="8"/>
              </w:numPr>
            </w:pPr>
            <w:r>
              <w:t xml:space="preserve">List first 10 available </w:t>
            </w:r>
            <w:proofErr w:type="gramStart"/>
            <w:r>
              <w:t>item</w:t>
            </w:r>
            <w:proofErr w:type="gramEnd"/>
            <w:r>
              <w:t xml:space="preserve"> in the system: paging is required</w:t>
            </w:r>
          </w:p>
        </w:tc>
      </w:tr>
    </w:tbl>
    <w:p w14:paraId="7549E181" w14:textId="77777777" w:rsidR="009D4AC7" w:rsidRDefault="009D4AC7"/>
    <w:p w14:paraId="2E5D0A46" w14:textId="77777777" w:rsidR="009D4AC7" w:rsidRDefault="009D4AC7"/>
    <w:p w14:paraId="425FF55F" w14:textId="77777777" w:rsidR="009D4AC7" w:rsidRDefault="009D4AC7"/>
    <w:p w14:paraId="76552476" w14:textId="77777777" w:rsidR="009D4AC7" w:rsidRDefault="00067574">
      <w:pPr>
        <w:pStyle w:val="Heading2"/>
      </w:pPr>
      <w:bookmarkStart w:id="47" w:name="_Toc77162713"/>
      <w:r>
        <w:t>&lt;Admin&gt; Search a verification request</w:t>
      </w:r>
      <w:bookmarkEnd w:id="47"/>
    </w:p>
    <w:p w14:paraId="3B64B2BC" w14:textId="77777777" w:rsidR="009D4AC7" w:rsidRDefault="00067574">
      <w:r>
        <w:rPr>
          <w:noProof/>
          <w:lang w:eastAsia="ja-JP"/>
        </w:rPr>
        <w:drawing>
          <wp:inline distT="0" distB="0" distL="0" distR="0" wp14:anchorId="4D5125CF" wp14:editId="3D24659E">
            <wp:extent cx="5715000" cy="1062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15000" cy="1062355"/>
                    </a:xfrm>
                    <a:prstGeom prst="rect">
                      <a:avLst/>
                    </a:prstGeom>
                    <a:noFill/>
                    <a:ln>
                      <a:noFill/>
                    </a:ln>
                  </pic:spPr>
                </pic:pic>
              </a:graphicData>
            </a:graphic>
          </wp:inline>
        </w:drawing>
      </w:r>
    </w:p>
    <w:p w14:paraId="2129B77B" w14:textId="77777777" w:rsidR="009D4AC7" w:rsidRDefault="009D4AC7"/>
    <w:tbl>
      <w:tblPr>
        <w:tblW w:w="0" w:type="auto"/>
        <w:tblLook w:val="04A0" w:firstRow="1" w:lastRow="0" w:firstColumn="1" w:lastColumn="0" w:noHBand="0" w:noVBand="1"/>
      </w:tblPr>
      <w:tblGrid>
        <w:gridCol w:w="2312"/>
        <w:gridCol w:w="2739"/>
        <w:gridCol w:w="2494"/>
        <w:gridCol w:w="1435"/>
      </w:tblGrid>
      <w:tr w:rsidR="009D4AC7" w14:paraId="76AB38A3"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870B3B6" w14:textId="77777777" w:rsidR="009D4AC7" w:rsidRDefault="00067574">
            <w:pPr>
              <w:rPr>
                <w:rFonts w:eastAsia="Cambria"/>
              </w:rPr>
            </w:pPr>
            <w:r>
              <w:t xml:space="preserve">USE CASE – </w:t>
            </w:r>
            <w:r>
              <w:rPr>
                <w:rFonts w:eastAsia="Cambria"/>
              </w:rPr>
              <w:t>HUI online_UC_07</w:t>
            </w:r>
          </w:p>
        </w:tc>
      </w:tr>
      <w:tr w:rsidR="009D4AC7" w14:paraId="5ECF402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1A8B828"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ADA295" w14:textId="77777777" w:rsidR="009D4AC7" w:rsidRDefault="00067574">
            <w:pPr>
              <w:rPr>
                <w:rFonts w:eastAsia="Cambria"/>
              </w:rPr>
            </w:pPr>
            <w:r>
              <w:rPr>
                <w:rFonts w:eastAsia="Cambria"/>
              </w:rPr>
              <w:t>HUI online_UC_07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04315FC"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AF0E95" w14:textId="77777777" w:rsidR="009D4AC7" w:rsidRDefault="005E40BF">
            <w:r>
              <w:t>2.0</w:t>
            </w:r>
          </w:p>
        </w:tc>
      </w:tr>
      <w:tr w:rsidR="009D4AC7" w14:paraId="4F56C01C"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FDCC7BF"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E7D156" w14:textId="77777777" w:rsidR="009D4AC7" w:rsidRDefault="00067574">
            <w:r>
              <w:t>Search a verification request</w:t>
            </w:r>
          </w:p>
        </w:tc>
      </w:tr>
      <w:tr w:rsidR="009D4AC7" w14:paraId="0CB211A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E14D347"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FA3438" w14:textId="77777777" w:rsidR="009D4AC7" w:rsidRDefault="00067574">
            <w:r>
              <w:t>Nguyen Ba Tam</w:t>
            </w:r>
          </w:p>
        </w:tc>
      </w:tr>
      <w:tr w:rsidR="009D4AC7" w14:paraId="1A0A5C3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65AF354"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35ACF1"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83861B5"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093386" w14:textId="77777777" w:rsidR="009D4AC7" w:rsidRDefault="00067574">
            <w:r>
              <w:t>Normal</w:t>
            </w:r>
          </w:p>
        </w:tc>
      </w:tr>
      <w:tr w:rsidR="009D4AC7" w14:paraId="7EA64075"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7FACB4" w14:textId="77777777" w:rsidR="009D4AC7" w:rsidRDefault="00067574">
            <w:r>
              <w:t>Actor:</w:t>
            </w:r>
          </w:p>
          <w:p w14:paraId="2F113442" w14:textId="77777777" w:rsidR="009D4AC7" w:rsidRDefault="00067574">
            <w:pPr>
              <w:pStyle w:val="ListParagraph"/>
              <w:numPr>
                <w:ilvl w:val="0"/>
                <w:numId w:val="8"/>
              </w:numPr>
              <w:rPr>
                <w:rFonts w:eastAsia="Calibri" w:cs="Calibri"/>
              </w:rPr>
            </w:pPr>
            <w:r>
              <w:t>Admin</w:t>
            </w:r>
          </w:p>
          <w:p w14:paraId="420E8AAA" w14:textId="77777777" w:rsidR="009D4AC7" w:rsidRDefault="00067574">
            <w:r>
              <w:t>Summary:</w:t>
            </w:r>
          </w:p>
          <w:p w14:paraId="42EA688F" w14:textId="77777777" w:rsidR="009D4AC7" w:rsidRDefault="00067574">
            <w:pPr>
              <w:pStyle w:val="ListParagraph"/>
              <w:numPr>
                <w:ilvl w:val="0"/>
                <w:numId w:val="8"/>
              </w:numPr>
              <w:rPr>
                <w:rFonts w:eastAsia="Calibri" w:cs="Calibri"/>
              </w:rPr>
            </w:pPr>
            <w:r>
              <w:t xml:space="preserve">This use case allows the </w:t>
            </w:r>
            <w:proofErr w:type="gramStart"/>
            <w:r>
              <w:rPr>
                <w:rFonts w:eastAsia="Cambria" w:cs="Cambria"/>
              </w:rPr>
              <w:t>Admin</w:t>
            </w:r>
            <w:proofErr w:type="gramEnd"/>
            <w:r>
              <w:rPr>
                <w:rFonts w:eastAsia="Cambria" w:cs="Cambria"/>
              </w:rPr>
              <w:t xml:space="preserve"> to</w:t>
            </w:r>
            <w:r>
              <w:t xml:space="preserve"> search a verification request</w:t>
            </w:r>
          </w:p>
          <w:p w14:paraId="35BA16C2" w14:textId="77777777" w:rsidR="009D4AC7" w:rsidRDefault="00067574">
            <w:r>
              <w:t>Goal</w:t>
            </w:r>
          </w:p>
          <w:p w14:paraId="3F07DE07" w14:textId="77777777" w:rsidR="009D4AC7" w:rsidRDefault="00067574">
            <w:pPr>
              <w:pStyle w:val="ListParagraph"/>
              <w:numPr>
                <w:ilvl w:val="0"/>
                <w:numId w:val="8"/>
              </w:numPr>
            </w:pPr>
            <w:r>
              <w:t>Admin can search a verification request</w:t>
            </w:r>
          </w:p>
          <w:p w14:paraId="2BDD8C4F" w14:textId="77777777" w:rsidR="009D4AC7" w:rsidRDefault="00067574">
            <w:r>
              <w:t>Trigger:</w:t>
            </w:r>
          </w:p>
          <w:p w14:paraId="6D5C7D66" w14:textId="77777777" w:rsidR="009D4AC7" w:rsidRDefault="00067574">
            <w:pPr>
              <w:pStyle w:val="ListParagraph"/>
              <w:numPr>
                <w:ilvl w:val="0"/>
                <w:numId w:val="8"/>
              </w:numPr>
            </w:pPr>
            <w:r>
              <w:t>Admin clicks “Search” button</w:t>
            </w:r>
          </w:p>
          <w:p w14:paraId="1043B5EF" w14:textId="77777777" w:rsidR="009D4AC7" w:rsidRDefault="00067574">
            <w:r>
              <w:t>Precondition:</w:t>
            </w:r>
          </w:p>
          <w:p w14:paraId="10A73951" w14:textId="77777777" w:rsidR="009D4AC7" w:rsidRDefault="00067574">
            <w:pPr>
              <w:pStyle w:val="ListParagraph"/>
              <w:numPr>
                <w:ilvl w:val="0"/>
                <w:numId w:val="8"/>
              </w:numPr>
              <w:rPr>
                <w:rFonts w:eastAsia="Calibri" w:cs="Calibri"/>
              </w:rPr>
            </w:pPr>
            <w:r>
              <w:t>Guest must login into the system with role Admin</w:t>
            </w:r>
          </w:p>
          <w:p w14:paraId="7A4E8155" w14:textId="77777777" w:rsidR="009D4AC7" w:rsidRDefault="00067574">
            <w:r>
              <w:t>Post Conditions:</w:t>
            </w:r>
          </w:p>
          <w:p w14:paraId="30C4A0D3" w14:textId="77777777" w:rsidR="009D4AC7" w:rsidRDefault="00067574">
            <w:pPr>
              <w:pStyle w:val="ListParagraph"/>
              <w:numPr>
                <w:ilvl w:val="0"/>
                <w:numId w:val="8"/>
              </w:numPr>
              <w:rPr>
                <w:rFonts w:eastAsia="Calibri" w:cs="Calibri"/>
              </w:rPr>
            </w:pPr>
            <w:r>
              <w:t>Success: The system shows the list of verification requests successfully</w:t>
            </w:r>
          </w:p>
          <w:p w14:paraId="025A9DBE" w14:textId="77777777" w:rsidR="009D4AC7" w:rsidRDefault="00067574">
            <w:r>
              <w:t>Main Success Scenario:</w:t>
            </w:r>
          </w:p>
          <w:p w14:paraId="69622264" w14:textId="77777777" w:rsidR="009D4AC7" w:rsidRDefault="009D4AC7"/>
          <w:tbl>
            <w:tblPr>
              <w:tblW w:w="0" w:type="auto"/>
              <w:tblLook w:val="04A0" w:firstRow="1" w:lastRow="0" w:firstColumn="1" w:lastColumn="0" w:noHBand="0" w:noVBand="1"/>
            </w:tblPr>
            <w:tblGrid>
              <w:gridCol w:w="775"/>
              <w:gridCol w:w="2954"/>
              <w:gridCol w:w="4822"/>
            </w:tblGrid>
            <w:tr w:rsidR="009D4AC7" w14:paraId="4145D16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4CE4226"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7CCAB42"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1D2DBC4" w14:textId="77777777" w:rsidR="009D4AC7" w:rsidRDefault="00067574">
                  <w:r>
                    <w:t>System Response</w:t>
                  </w:r>
                </w:p>
              </w:tc>
            </w:tr>
            <w:tr w:rsidR="009D4AC7" w14:paraId="090554A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7F6F81"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E570D7" w14:textId="77777777" w:rsidR="009D4AC7" w:rsidRDefault="00067574">
                  <w:r>
                    <w:t>Admin selects a date</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26E52A" w14:textId="77777777" w:rsidR="009D4AC7" w:rsidRDefault="00067574">
                  <w:r>
                    <w:t>The system shows:</w:t>
                  </w:r>
                </w:p>
                <w:p w14:paraId="493235CD" w14:textId="77777777" w:rsidR="009D4AC7" w:rsidRDefault="00067574">
                  <w:pPr>
                    <w:pStyle w:val="ListParagraph"/>
                    <w:numPr>
                      <w:ilvl w:val="0"/>
                      <w:numId w:val="8"/>
                    </w:numPr>
                  </w:pPr>
                  <w:r>
                    <w:t>Search by date: datetime picker</w:t>
                  </w:r>
                </w:p>
                <w:p w14:paraId="2646E67F" w14:textId="77777777" w:rsidR="009D4AC7" w:rsidRDefault="00067574">
                  <w:pPr>
                    <w:pStyle w:val="ListParagraph"/>
                    <w:numPr>
                      <w:ilvl w:val="0"/>
                      <w:numId w:val="8"/>
                    </w:numPr>
                  </w:pPr>
                  <w:r>
                    <w:t>Search: button</w:t>
                  </w:r>
                </w:p>
              </w:tc>
            </w:tr>
            <w:tr w:rsidR="009D4AC7" w14:paraId="07629F2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8C6AB3" w14:textId="77777777" w:rsidR="009D4AC7" w:rsidRDefault="00067574">
                  <w: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E61013" w14:textId="77777777" w:rsidR="009D4AC7" w:rsidRDefault="00067574">
                  <w:r>
                    <w:t>Admin clicks “Search”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03617A" w14:textId="77777777" w:rsidR="009D4AC7" w:rsidRDefault="00067574">
                  <w:r>
                    <w:t>The system shows a table, each item includes:</w:t>
                  </w:r>
                </w:p>
                <w:p w14:paraId="26BF3E1E" w14:textId="77777777" w:rsidR="009D4AC7" w:rsidRDefault="00067574">
                  <w:pPr>
                    <w:pStyle w:val="ListParagraph"/>
                    <w:numPr>
                      <w:ilvl w:val="0"/>
                      <w:numId w:val="19"/>
                    </w:numPr>
                  </w:pPr>
                  <w:r>
                    <w:t>No: label</w:t>
                  </w:r>
                </w:p>
                <w:p w14:paraId="11BED29A" w14:textId="77777777" w:rsidR="009D4AC7" w:rsidRDefault="00067574">
                  <w:pPr>
                    <w:pStyle w:val="ListParagraph"/>
                    <w:numPr>
                      <w:ilvl w:val="0"/>
                      <w:numId w:val="19"/>
                    </w:numPr>
                  </w:pPr>
                  <w:r>
                    <w:t>Fullname: label</w:t>
                  </w:r>
                </w:p>
                <w:p w14:paraId="60A21F48" w14:textId="77777777" w:rsidR="009D4AC7" w:rsidRDefault="00067574">
                  <w:pPr>
                    <w:pStyle w:val="ListParagraph"/>
                    <w:numPr>
                      <w:ilvl w:val="0"/>
                      <w:numId w:val="19"/>
                    </w:numPr>
                  </w:pPr>
                  <w:r>
                    <w:t>Role: label</w:t>
                  </w:r>
                </w:p>
                <w:p w14:paraId="4696F5FB" w14:textId="77777777" w:rsidR="009D4AC7" w:rsidRDefault="00067574">
                  <w:pPr>
                    <w:pStyle w:val="ListParagraph"/>
                    <w:numPr>
                      <w:ilvl w:val="0"/>
                      <w:numId w:val="19"/>
                    </w:numPr>
                  </w:pPr>
                  <w:r>
                    <w:t>Date: label</w:t>
                  </w:r>
                </w:p>
                <w:p w14:paraId="28677C72" w14:textId="77777777" w:rsidR="009D4AC7" w:rsidRDefault="00067574">
                  <w:pPr>
                    <w:pStyle w:val="ListParagraph"/>
                    <w:numPr>
                      <w:ilvl w:val="0"/>
                      <w:numId w:val="19"/>
                    </w:numPr>
                  </w:pPr>
                  <w:r>
                    <w:t>Status: label</w:t>
                  </w:r>
                </w:p>
                <w:p w14:paraId="251DE839" w14:textId="77777777" w:rsidR="009D4AC7" w:rsidRDefault="00067574">
                  <w:pPr>
                    <w:pStyle w:val="ListParagraph"/>
                    <w:numPr>
                      <w:ilvl w:val="0"/>
                      <w:numId w:val="19"/>
                    </w:numPr>
                  </w:pPr>
                  <w:r>
                    <w:t>View detail: link</w:t>
                  </w:r>
                </w:p>
              </w:tc>
            </w:tr>
          </w:tbl>
          <w:p w14:paraId="6D7FBFAE" w14:textId="77777777" w:rsidR="009D4AC7" w:rsidRDefault="009D4AC7"/>
          <w:p w14:paraId="58E9585E" w14:textId="77777777" w:rsidR="009D4AC7" w:rsidRDefault="00067574">
            <w:r>
              <w:t>Exception: N/A</w:t>
            </w:r>
          </w:p>
          <w:p w14:paraId="0AEFE631" w14:textId="77777777" w:rsidR="009D4AC7" w:rsidRDefault="009D4AC7"/>
          <w:p w14:paraId="305EA9B0" w14:textId="77777777" w:rsidR="009D4AC7" w:rsidRDefault="00067574">
            <w:r>
              <w:t xml:space="preserve">Relationship: </w:t>
            </w:r>
          </w:p>
          <w:p w14:paraId="3AA08E25" w14:textId="77777777" w:rsidR="009D4AC7" w:rsidRDefault="00067574">
            <w:pPr>
              <w:pStyle w:val="ListParagraph"/>
              <w:numPr>
                <w:ilvl w:val="0"/>
                <w:numId w:val="20"/>
              </w:numPr>
            </w:pPr>
            <w:r>
              <w:t>The use case “Search a verification request” extends the use case “View a verification detail”</w:t>
            </w:r>
          </w:p>
          <w:p w14:paraId="3C79E6AD" w14:textId="77777777" w:rsidR="009D4AC7" w:rsidRDefault="009D4AC7"/>
          <w:p w14:paraId="2B934E65" w14:textId="77777777" w:rsidR="009D4AC7" w:rsidRDefault="00067574">
            <w:r>
              <w:t xml:space="preserve">Business rule: </w:t>
            </w:r>
          </w:p>
          <w:p w14:paraId="4D334079" w14:textId="77777777" w:rsidR="009D4AC7" w:rsidRDefault="00067574">
            <w:pPr>
              <w:pStyle w:val="ListParagraph"/>
              <w:numPr>
                <w:ilvl w:val="0"/>
                <w:numId w:val="20"/>
              </w:numPr>
            </w:pPr>
            <w:r>
              <w:t xml:space="preserve"> Value of “Search by date” datetime picker must be less than or equal current date</w:t>
            </w:r>
          </w:p>
          <w:p w14:paraId="423D3C3F" w14:textId="77777777" w:rsidR="009D4AC7" w:rsidRDefault="00067574">
            <w:pPr>
              <w:pStyle w:val="ListParagraph"/>
              <w:numPr>
                <w:ilvl w:val="0"/>
                <w:numId w:val="8"/>
              </w:numPr>
            </w:pPr>
            <w:r>
              <w:t>“No” label is a number (1,2,</w:t>
            </w:r>
            <w:proofErr w:type="gramStart"/>
            <w:r>
              <w:t>3,4,…</w:t>
            </w:r>
            <w:proofErr w:type="gramEnd"/>
            <w:r>
              <w:t>)</w:t>
            </w:r>
          </w:p>
          <w:p w14:paraId="423D1201" w14:textId="77777777" w:rsidR="009D4AC7" w:rsidRDefault="00067574">
            <w:pPr>
              <w:pStyle w:val="ListParagraph"/>
              <w:numPr>
                <w:ilvl w:val="0"/>
                <w:numId w:val="8"/>
              </w:numPr>
            </w:pPr>
            <w:r>
              <w:t xml:space="preserve"> Value </w:t>
            </w:r>
            <w:proofErr w:type="gramStart"/>
            <w:r>
              <w:t>of  “</w:t>
            </w:r>
            <w:proofErr w:type="gramEnd"/>
            <w:r>
              <w:t>Status” label must be “New” or “Verified” or “Rejected”</w:t>
            </w:r>
          </w:p>
          <w:p w14:paraId="3BE89764" w14:textId="77777777" w:rsidR="009D4AC7" w:rsidRDefault="00067574">
            <w:pPr>
              <w:pStyle w:val="ListParagraph"/>
              <w:numPr>
                <w:ilvl w:val="0"/>
                <w:numId w:val="8"/>
              </w:numPr>
            </w:pPr>
            <w:r>
              <w:t>The list of verification requests must be order by date</w:t>
            </w:r>
          </w:p>
          <w:p w14:paraId="6504A7CD" w14:textId="77777777" w:rsidR="009D4AC7" w:rsidRDefault="00067574">
            <w:pPr>
              <w:pStyle w:val="ListParagraph"/>
              <w:numPr>
                <w:ilvl w:val="0"/>
                <w:numId w:val="8"/>
              </w:numPr>
            </w:pPr>
            <w:r>
              <w:t xml:space="preserve">List first 10 available </w:t>
            </w:r>
            <w:proofErr w:type="gramStart"/>
            <w:r>
              <w:t>item</w:t>
            </w:r>
            <w:proofErr w:type="gramEnd"/>
            <w:r>
              <w:t xml:space="preserve"> in the system: paging is required</w:t>
            </w:r>
          </w:p>
        </w:tc>
      </w:tr>
    </w:tbl>
    <w:p w14:paraId="4B03B24D" w14:textId="77777777" w:rsidR="009D4AC7" w:rsidRDefault="009D4AC7"/>
    <w:p w14:paraId="67DC2018" w14:textId="77777777" w:rsidR="009D4AC7" w:rsidRDefault="009D4AC7"/>
    <w:p w14:paraId="02C816AF" w14:textId="77777777" w:rsidR="009D4AC7" w:rsidRDefault="009D4AC7"/>
    <w:p w14:paraId="511AE282" w14:textId="77777777" w:rsidR="009D4AC7" w:rsidRDefault="00067574">
      <w:pPr>
        <w:pStyle w:val="Heading2"/>
      </w:pPr>
      <w:bookmarkStart w:id="48" w:name="_Toc77162714"/>
      <w:r>
        <w:lastRenderedPageBreak/>
        <w:t>&lt;Admin&gt; View a verification request detail</w:t>
      </w:r>
      <w:bookmarkEnd w:id="48"/>
    </w:p>
    <w:p w14:paraId="0F707225" w14:textId="77777777" w:rsidR="009D4AC7" w:rsidRDefault="00067574">
      <w:r>
        <w:rPr>
          <w:noProof/>
          <w:lang w:eastAsia="ja-JP"/>
        </w:rPr>
        <w:drawing>
          <wp:inline distT="0" distB="0" distL="0" distR="0" wp14:anchorId="385B3C0F" wp14:editId="1F1BE73D">
            <wp:extent cx="5715000" cy="1953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15000" cy="1953895"/>
                    </a:xfrm>
                    <a:prstGeom prst="rect">
                      <a:avLst/>
                    </a:prstGeom>
                    <a:noFill/>
                    <a:ln>
                      <a:noFill/>
                    </a:ln>
                  </pic:spPr>
                </pic:pic>
              </a:graphicData>
            </a:graphic>
          </wp:inline>
        </w:drawing>
      </w:r>
    </w:p>
    <w:p w14:paraId="67D7A28C" w14:textId="77777777" w:rsidR="009D4AC7" w:rsidRDefault="009D4AC7"/>
    <w:tbl>
      <w:tblPr>
        <w:tblW w:w="0" w:type="auto"/>
        <w:tblLook w:val="04A0" w:firstRow="1" w:lastRow="0" w:firstColumn="1" w:lastColumn="0" w:noHBand="0" w:noVBand="1"/>
      </w:tblPr>
      <w:tblGrid>
        <w:gridCol w:w="2267"/>
        <w:gridCol w:w="2780"/>
        <w:gridCol w:w="2439"/>
        <w:gridCol w:w="1494"/>
      </w:tblGrid>
      <w:tr w:rsidR="009D4AC7" w14:paraId="16D183AF"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683BC09" w14:textId="77777777" w:rsidR="009D4AC7" w:rsidRDefault="00067574">
            <w:pPr>
              <w:rPr>
                <w:rFonts w:eastAsia="Cambria"/>
              </w:rPr>
            </w:pPr>
            <w:r>
              <w:t xml:space="preserve">USE CASE – </w:t>
            </w:r>
            <w:r>
              <w:rPr>
                <w:rFonts w:eastAsia="Cambria"/>
              </w:rPr>
              <w:t>HUI online_UC_08</w:t>
            </w:r>
          </w:p>
        </w:tc>
      </w:tr>
      <w:tr w:rsidR="009D4AC7" w14:paraId="7499F6FF"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EB57EF4"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D44131" w14:textId="77777777" w:rsidR="009D4AC7" w:rsidRDefault="00067574">
            <w:pPr>
              <w:rPr>
                <w:rFonts w:eastAsia="Cambria"/>
              </w:rPr>
            </w:pPr>
            <w:r>
              <w:rPr>
                <w:rFonts w:eastAsia="Cambria"/>
              </w:rPr>
              <w:t>HUI online_UC_08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0D5B3AA"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5A69CF" w14:textId="77777777" w:rsidR="009D4AC7" w:rsidRDefault="005E40BF">
            <w:r>
              <w:t>2.0</w:t>
            </w:r>
          </w:p>
        </w:tc>
      </w:tr>
      <w:tr w:rsidR="009D4AC7" w14:paraId="7EB69C8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1A59BCE"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5721C0" w14:textId="77777777" w:rsidR="009D4AC7" w:rsidRDefault="00067574">
            <w:r>
              <w:t>View a verification request detail</w:t>
            </w:r>
          </w:p>
        </w:tc>
      </w:tr>
      <w:tr w:rsidR="009D4AC7" w14:paraId="1B3FD23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E9F3EA8"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33909D" w14:textId="77777777" w:rsidR="009D4AC7" w:rsidRDefault="00067574">
            <w:r>
              <w:t>Nguyen Ba Tam</w:t>
            </w:r>
          </w:p>
        </w:tc>
      </w:tr>
      <w:tr w:rsidR="009D4AC7" w14:paraId="2BC6558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A70797E"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F1DE18"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4E21A5C"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19F485" w14:textId="77777777" w:rsidR="009D4AC7" w:rsidRDefault="00067574">
            <w:r>
              <w:t>Normal</w:t>
            </w:r>
          </w:p>
        </w:tc>
      </w:tr>
      <w:tr w:rsidR="009D4AC7" w14:paraId="05248ABD"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CBF342" w14:textId="77777777" w:rsidR="009D4AC7" w:rsidRDefault="00067574">
            <w:r>
              <w:t>Actor:</w:t>
            </w:r>
          </w:p>
          <w:p w14:paraId="1540154E" w14:textId="77777777" w:rsidR="009D4AC7" w:rsidRDefault="00067574">
            <w:pPr>
              <w:pStyle w:val="ListParagraph"/>
              <w:numPr>
                <w:ilvl w:val="0"/>
                <w:numId w:val="8"/>
              </w:numPr>
              <w:rPr>
                <w:rFonts w:eastAsia="Calibri" w:cs="Calibri"/>
              </w:rPr>
            </w:pPr>
            <w:r>
              <w:t>Admin</w:t>
            </w:r>
          </w:p>
          <w:p w14:paraId="567DFB38" w14:textId="77777777" w:rsidR="009D4AC7" w:rsidRDefault="00067574">
            <w:r>
              <w:t>Summary:</w:t>
            </w:r>
          </w:p>
          <w:p w14:paraId="3A1B81CA" w14:textId="77777777" w:rsidR="009D4AC7" w:rsidRDefault="00067574">
            <w:pPr>
              <w:pStyle w:val="ListParagraph"/>
              <w:numPr>
                <w:ilvl w:val="0"/>
                <w:numId w:val="8"/>
              </w:numPr>
              <w:rPr>
                <w:rFonts w:eastAsia="Calibri" w:cs="Calibri"/>
              </w:rPr>
            </w:pPr>
            <w:r>
              <w:t xml:space="preserve">This use case allows the </w:t>
            </w:r>
            <w:proofErr w:type="gramStart"/>
            <w:r>
              <w:rPr>
                <w:rFonts w:eastAsia="Cambria" w:cs="Cambria"/>
              </w:rPr>
              <w:t>Admin</w:t>
            </w:r>
            <w:proofErr w:type="gramEnd"/>
            <w:r>
              <w:rPr>
                <w:rFonts w:eastAsia="Cambria" w:cs="Cambria"/>
              </w:rPr>
              <w:t xml:space="preserve"> to</w:t>
            </w:r>
            <w:r>
              <w:t xml:space="preserve"> view a verification request detail</w:t>
            </w:r>
          </w:p>
          <w:p w14:paraId="4C4EF22E" w14:textId="77777777" w:rsidR="009D4AC7" w:rsidRDefault="00067574">
            <w:r>
              <w:t>Goal</w:t>
            </w:r>
          </w:p>
          <w:p w14:paraId="0BADB9B6" w14:textId="77777777" w:rsidR="009D4AC7" w:rsidRDefault="00067574">
            <w:pPr>
              <w:pStyle w:val="ListParagraph"/>
              <w:numPr>
                <w:ilvl w:val="0"/>
                <w:numId w:val="8"/>
              </w:numPr>
            </w:pPr>
            <w:r>
              <w:t>Admin can view a verification request detail</w:t>
            </w:r>
          </w:p>
          <w:p w14:paraId="22BA3D48" w14:textId="77777777" w:rsidR="009D4AC7" w:rsidRDefault="00067574">
            <w:r>
              <w:t>Trigger:</w:t>
            </w:r>
          </w:p>
          <w:p w14:paraId="5DCDB58B" w14:textId="77777777" w:rsidR="009D4AC7" w:rsidRDefault="00067574">
            <w:pPr>
              <w:pStyle w:val="ListParagraph"/>
              <w:numPr>
                <w:ilvl w:val="0"/>
                <w:numId w:val="8"/>
              </w:numPr>
            </w:pPr>
            <w:r>
              <w:t>Admin clicks “View detail” link</w:t>
            </w:r>
          </w:p>
          <w:p w14:paraId="37BA6CCA" w14:textId="77777777" w:rsidR="009D4AC7" w:rsidRDefault="00067574">
            <w:r>
              <w:t>Precondition:</w:t>
            </w:r>
          </w:p>
          <w:p w14:paraId="05EC4C51" w14:textId="77777777" w:rsidR="009D4AC7" w:rsidRDefault="00067574">
            <w:pPr>
              <w:pStyle w:val="ListParagraph"/>
              <w:numPr>
                <w:ilvl w:val="0"/>
                <w:numId w:val="8"/>
              </w:numPr>
              <w:rPr>
                <w:rFonts w:eastAsia="Calibri" w:cs="Calibri"/>
              </w:rPr>
            </w:pPr>
            <w:r>
              <w:t>Guest must login into the system with role Admin</w:t>
            </w:r>
          </w:p>
          <w:p w14:paraId="5538651D" w14:textId="77777777" w:rsidR="009D4AC7" w:rsidRDefault="00067574">
            <w:r>
              <w:t>Post Conditions:</w:t>
            </w:r>
          </w:p>
          <w:p w14:paraId="6F8BF162" w14:textId="77777777" w:rsidR="009D4AC7" w:rsidRDefault="00067574">
            <w:pPr>
              <w:pStyle w:val="ListParagraph"/>
              <w:numPr>
                <w:ilvl w:val="0"/>
                <w:numId w:val="8"/>
              </w:numPr>
              <w:rPr>
                <w:rFonts w:eastAsia="Calibri" w:cs="Calibri"/>
              </w:rPr>
            </w:pPr>
            <w:r>
              <w:t>Success: The information of verification request detail is shown successfully</w:t>
            </w:r>
          </w:p>
          <w:p w14:paraId="66B8335C" w14:textId="77777777" w:rsidR="009D4AC7" w:rsidRDefault="00067574">
            <w:r>
              <w:t>Main Success Scenario:</w:t>
            </w:r>
          </w:p>
          <w:p w14:paraId="43974CE1" w14:textId="77777777" w:rsidR="009D4AC7" w:rsidRDefault="009D4AC7"/>
          <w:tbl>
            <w:tblPr>
              <w:tblW w:w="0" w:type="auto"/>
              <w:tblLook w:val="04A0" w:firstRow="1" w:lastRow="0" w:firstColumn="1" w:lastColumn="0" w:noHBand="0" w:noVBand="1"/>
            </w:tblPr>
            <w:tblGrid>
              <w:gridCol w:w="775"/>
              <w:gridCol w:w="2954"/>
              <w:gridCol w:w="4822"/>
            </w:tblGrid>
            <w:tr w:rsidR="009D4AC7" w14:paraId="48E370DF"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E6D2244"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BC84BF7"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E172497" w14:textId="77777777" w:rsidR="009D4AC7" w:rsidRDefault="00067574">
                  <w:r>
                    <w:t>System Response</w:t>
                  </w:r>
                </w:p>
              </w:tc>
            </w:tr>
            <w:tr w:rsidR="009D4AC7" w14:paraId="416D3F1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6E07CE"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2E6027" w14:textId="77777777" w:rsidR="009D4AC7" w:rsidRDefault="00067574">
                  <w:r>
                    <w:t>Admin clicks “View detail”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2B6460" w14:textId="77777777" w:rsidR="009D4AC7" w:rsidRDefault="00067574">
                  <w:r>
                    <w:t>The system shows:</w:t>
                  </w:r>
                </w:p>
                <w:p w14:paraId="41B69728" w14:textId="77777777" w:rsidR="009D4AC7" w:rsidRDefault="00067574">
                  <w:pPr>
                    <w:pStyle w:val="ListParagraph"/>
                    <w:numPr>
                      <w:ilvl w:val="0"/>
                      <w:numId w:val="8"/>
                    </w:numPr>
                  </w:pPr>
                  <w:r>
                    <w:t>Fullname: label</w:t>
                  </w:r>
                </w:p>
                <w:p w14:paraId="14D1C309" w14:textId="77777777" w:rsidR="009D4AC7" w:rsidRDefault="00067574">
                  <w:pPr>
                    <w:pStyle w:val="ListParagraph"/>
                    <w:numPr>
                      <w:ilvl w:val="0"/>
                      <w:numId w:val="8"/>
                    </w:numPr>
                  </w:pPr>
                  <w:r>
                    <w:t>Date of birth: label</w:t>
                  </w:r>
                </w:p>
                <w:p w14:paraId="4E33DA27" w14:textId="77777777" w:rsidR="009D4AC7" w:rsidRDefault="00067574">
                  <w:pPr>
                    <w:pStyle w:val="ListParagraph"/>
                    <w:numPr>
                      <w:ilvl w:val="0"/>
                      <w:numId w:val="8"/>
                    </w:numPr>
                  </w:pPr>
                  <w:r>
                    <w:t>Sex: label</w:t>
                  </w:r>
                </w:p>
                <w:p w14:paraId="3644F89D" w14:textId="77777777" w:rsidR="009D4AC7" w:rsidRDefault="00067574">
                  <w:pPr>
                    <w:pStyle w:val="ListParagraph"/>
                    <w:numPr>
                      <w:ilvl w:val="0"/>
                      <w:numId w:val="8"/>
                    </w:numPr>
                  </w:pPr>
                  <w:r>
                    <w:t>Phone number: label</w:t>
                  </w:r>
                </w:p>
                <w:p w14:paraId="0F026ED6" w14:textId="77777777" w:rsidR="009D4AC7" w:rsidRDefault="00067574">
                  <w:pPr>
                    <w:pStyle w:val="ListParagraph"/>
                    <w:numPr>
                      <w:ilvl w:val="0"/>
                      <w:numId w:val="8"/>
                    </w:numPr>
                  </w:pPr>
                  <w:r>
                    <w:t>Place of origin: label</w:t>
                  </w:r>
                </w:p>
                <w:p w14:paraId="6B62CC60" w14:textId="77777777" w:rsidR="009D4AC7" w:rsidRDefault="00067574">
                  <w:pPr>
                    <w:pStyle w:val="ListParagraph"/>
                    <w:numPr>
                      <w:ilvl w:val="0"/>
                      <w:numId w:val="8"/>
                    </w:numPr>
                  </w:pPr>
                  <w:r>
                    <w:t>Place of residence: label</w:t>
                  </w:r>
                </w:p>
                <w:p w14:paraId="48476766" w14:textId="77777777" w:rsidR="009D4AC7" w:rsidRDefault="00067574">
                  <w:pPr>
                    <w:pStyle w:val="ListParagraph"/>
                    <w:numPr>
                      <w:ilvl w:val="0"/>
                      <w:numId w:val="8"/>
                    </w:numPr>
                  </w:pPr>
                  <w:r>
                    <w:t>Image of citizen identity card: image</w:t>
                  </w:r>
                </w:p>
                <w:p w14:paraId="76569CE0" w14:textId="77777777" w:rsidR="009D4AC7" w:rsidRDefault="00067574">
                  <w:pPr>
                    <w:pStyle w:val="ListParagraph"/>
                    <w:numPr>
                      <w:ilvl w:val="0"/>
                      <w:numId w:val="8"/>
                    </w:numPr>
                  </w:pPr>
                  <w:r>
                    <w:t>Role: label</w:t>
                  </w:r>
                </w:p>
                <w:p w14:paraId="73CD41FF" w14:textId="77777777" w:rsidR="009D4AC7" w:rsidRDefault="00067574">
                  <w:pPr>
                    <w:pStyle w:val="ListParagraph"/>
                    <w:numPr>
                      <w:ilvl w:val="0"/>
                      <w:numId w:val="8"/>
                    </w:numPr>
                  </w:pPr>
                  <w:r>
                    <w:t>Status: label</w:t>
                  </w:r>
                </w:p>
                <w:p w14:paraId="2469C0F6" w14:textId="77777777" w:rsidR="009D4AC7" w:rsidRDefault="00067574">
                  <w:pPr>
                    <w:pStyle w:val="ListParagraph"/>
                    <w:numPr>
                      <w:ilvl w:val="0"/>
                      <w:numId w:val="8"/>
                    </w:numPr>
                  </w:pPr>
                  <w:r>
                    <w:t>Verify: button</w:t>
                  </w:r>
                </w:p>
                <w:p w14:paraId="081C5172" w14:textId="77777777" w:rsidR="009D4AC7" w:rsidRDefault="00067574">
                  <w:pPr>
                    <w:pStyle w:val="ListParagraph"/>
                    <w:numPr>
                      <w:ilvl w:val="0"/>
                      <w:numId w:val="8"/>
                    </w:numPr>
                  </w:pPr>
                  <w:r>
                    <w:t>Reject: button</w:t>
                  </w:r>
                </w:p>
              </w:tc>
            </w:tr>
          </w:tbl>
          <w:p w14:paraId="171ACD99" w14:textId="77777777" w:rsidR="009D4AC7" w:rsidRDefault="009D4AC7"/>
          <w:p w14:paraId="7A4E1170" w14:textId="77777777" w:rsidR="009D4AC7" w:rsidRDefault="00067574">
            <w:r>
              <w:t>Exception: N/A</w:t>
            </w:r>
          </w:p>
          <w:p w14:paraId="1FFFF1FF" w14:textId="77777777" w:rsidR="009D4AC7" w:rsidRDefault="009D4AC7"/>
          <w:p w14:paraId="38F3844D" w14:textId="77777777" w:rsidR="009D4AC7" w:rsidRDefault="00067574">
            <w:r>
              <w:t xml:space="preserve">Relationship: </w:t>
            </w:r>
          </w:p>
          <w:p w14:paraId="71274E71" w14:textId="77777777" w:rsidR="009D4AC7" w:rsidRDefault="00067574">
            <w:pPr>
              <w:pStyle w:val="ListParagraph"/>
              <w:numPr>
                <w:ilvl w:val="0"/>
                <w:numId w:val="20"/>
              </w:numPr>
            </w:pPr>
            <w:r>
              <w:t>The use case “View a verification request detail” extended by the use case “Get the list of verification requests”</w:t>
            </w:r>
          </w:p>
          <w:p w14:paraId="0BF94867" w14:textId="77777777" w:rsidR="009D4AC7" w:rsidRDefault="00067574">
            <w:pPr>
              <w:pStyle w:val="ListParagraph"/>
              <w:numPr>
                <w:ilvl w:val="0"/>
                <w:numId w:val="20"/>
              </w:numPr>
            </w:pPr>
            <w:r>
              <w:t>The use case “View a verification request detail” extended by the use case “Search a verification request”</w:t>
            </w:r>
          </w:p>
          <w:p w14:paraId="755B5AED" w14:textId="77777777" w:rsidR="009D4AC7" w:rsidRDefault="00067574">
            <w:pPr>
              <w:pStyle w:val="ListParagraph"/>
              <w:numPr>
                <w:ilvl w:val="0"/>
                <w:numId w:val="20"/>
              </w:numPr>
            </w:pPr>
            <w:r>
              <w:t>The use case “View a verification request detail” extends the use case “Verify an account”</w:t>
            </w:r>
          </w:p>
          <w:p w14:paraId="4CBC2930" w14:textId="77777777" w:rsidR="009D4AC7" w:rsidRDefault="00067574">
            <w:pPr>
              <w:pStyle w:val="ListParagraph"/>
              <w:numPr>
                <w:ilvl w:val="0"/>
                <w:numId w:val="20"/>
              </w:numPr>
            </w:pPr>
            <w:r>
              <w:t>The use case “View a verification request detail” extends the use case “Reject a verification request”</w:t>
            </w:r>
          </w:p>
          <w:p w14:paraId="6984F046" w14:textId="77777777" w:rsidR="009D4AC7" w:rsidRDefault="009D4AC7"/>
          <w:p w14:paraId="2C02A577" w14:textId="77777777" w:rsidR="009D4AC7" w:rsidRDefault="00067574">
            <w:r>
              <w:t xml:space="preserve">Business rule: </w:t>
            </w:r>
          </w:p>
          <w:p w14:paraId="7C929F9E" w14:textId="77777777" w:rsidR="009D4AC7" w:rsidRDefault="00067574">
            <w:pPr>
              <w:pStyle w:val="ListParagraph"/>
              <w:numPr>
                <w:ilvl w:val="0"/>
                <w:numId w:val="21"/>
              </w:numPr>
            </w:pPr>
            <w:r>
              <w:t>If status of verification request detail is “Verified” or “Rejected”:</w:t>
            </w:r>
          </w:p>
          <w:p w14:paraId="200264FD" w14:textId="77777777" w:rsidR="009D4AC7" w:rsidRDefault="00067574">
            <w:pPr>
              <w:pStyle w:val="ListParagraph"/>
              <w:numPr>
                <w:ilvl w:val="0"/>
                <w:numId w:val="22"/>
              </w:numPr>
            </w:pPr>
            <w:r>
              <w:t>“Verify” button is not shown on screen</w:t>
            </w:r>
          </w:p>
          <w:p w14:paraId="16E909AA" w14:textId="77777777" w:rsidR="009D4AC7" w:rsidRDefault="00067574">
            <w:pPr>
              <w:pStyle w:val="ListParagraph"/>
              <w:numPr>
                <w:ilvl w:val="0"/>
                <w:numId w:val="22"/>
              </w:numPr>
            </w:pPr>
            <w:r>
              <w:t>“Reject” button is not shown on screen</w:t>
            </w:r>
          </w:p>
        </w:tc>
      </w:tr>
    </w:tbl>
    <w:p w14:paraId="65EB2F2D" w14:textId="77777777" w:rsidR="009D4AC7" w:rsidRDefault="009D4AC7"/>
    <w:p w14:paraId="0A7DCC3C" w14:textId="77777777" w:rsidR="009D4AC7" w:rsidRDefault="009D4AC7"/>
    <w:p w14:paraId="1710C914" w14:textId="77777777" w:rsidR="009D4AC7" w:rsidRDefault="009D4AC7"/>
    <w:p w14:paraId="79FECF57" w14:textId="77777777" w:rsidR="009D4AC7" w:rsidRDefault="00067574">
      <w:pPr>
        <w:pStyle w:val="Heading2"/>
      </w:pPr>
      <w:r>
        <w:lastRenderedPageBreak/>
        <w:t xml:space="preserve"> </w:t>
      </w:r>
      <w:bookmarkStart w:id="49" w:name="_Toc77162715"/>
      <w:r>
        <w:t>&lt;Admin&gt; Verify an account</w:t>
      </w:r>
      <w:bookmarkEnd w:id="49"/>
    </w:p>
    <w:p w14:paraId="3F653CF5" w14:textId="77777777" w:rsidR="009D4AC7" w:rsidRDefault="00067574">
      <w:r>
        <w:rPr>
          <w:noProof/>
          <w:lang w:eastAsia="ja-JP"/>
        </w:rPr>
        <w:drawing>
          <wp:inline distT="0" distB="0" distL="0" distR="0" wp14:anchorId="0C82D632" wp14:editId="125FF723">
            <wp:extent cx="5715000" cy="1953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15000" cy="1953895"/>
                    </a:xfrm>
                    <a:prstGeom prst="rect">
                      <a:avLst/>
                    </a:prstGeom>
                    <a:noFill/>
                    <a:ln>
                      <a:noFill/>
                    </a:ln>
                  </pic:spPr>
                </pic:pic>
              </a:graphicData>
            </a:graphic>
          </wp:inline>
        </w:drawing>
      </w:r>
    </w:p>
    <w:p w14:paraId="29E062B0" w14:textId="77777777" w:rsidR="009D4AC7" w:rsidRDefault="009D4AC7"/>
    <w:tbl>
      <w:tblPr>
        <w:tblW w:w="0" w:type="auto"/>
        <w:tblLook w:val="04A0" w:firstRow="1" w:lastRow="0" w:firstColumn="1" w:lastColumn="0" w:noHBand="0" w:noVBand="1"/>
      </w:tblPr>
      <w:tblGrid>
        <w:gridCol w:w="2308"/>
        <w:gridCol w:w="2743"/>
        <w:gridCol w:w="2488"/>
        <w:gridCol w:w="1441"/>
      </w:tblGrid>
      <w:tr w:rsidR="009D4AC7" w14:paraId="72252DF0"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036D20E" w14:textId="77777777" w:rsidR="009D4AC7" w:rsidRDefault="00067574">
            <w:pPr>
              <w:rPr>
                <w:rFonts w:eastAsia="Cambria"/>
              </w:rPr>
            </w:pPr>
            <w:r>
              <w:t xml:space="preserve">USE CASE – </w:t>
            </w:r>
            <w:r>
              <w:rPr>
                <w:rFonts w:eastAsia="Cambria"/>
              </w:rPr>
              <w:t>HUI online_UC_09</w:t>
            </w:r>
          </w:p>
        </w:tc>
      </w:tr>
      <w:tr w:rsidR="009D4AC7" w14:paraId="6F5DC38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7603BA3"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DCA1F9" w14:textId="77777777" w:rsidR="009D4AC7" w:rsidRDefault="00067574">
            <w:pPr>
              <w:rPr>
                <w:rFonts w:eastAsia="Cambria"/>
              </w:rPr>
            </w:pPr>
            <w:r>
              <w:rPr>
                <w:rFonts w:eastAsia="Cambria"/>
              </w:rPr>
              <w:t>HUI online_UC_09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83EAB6A"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42F92B" w14:textId="77777777" w:rsidR="009D4AC7" w:rsidRDefault="005E40BF">
            <w:r>
              <w:t>2.0</w:t>
            </w:r>
          </w:p>
        </w:tc>
      </w:tr>
      <w:tr w:rsidR="009D4AC7" w14:paraId="71DBE62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B231B3C"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D8BD1E" w14:textId="77777777" w:rsidR="009D4AC7" w:rsidRDefault="00067574">
            <w:r>
              <w:t>Verify an account</w:t>
            </w:r>
          </w:p>
        </w:tc>
      </w:tr>
      <w:tr w:rsidR="009D4AC7" w14:paraId="7DEE616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C19B0ED"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A53BA8" w14:textId="77777777" w:rsidR="009D4AC7" w:rsidRDefault="00067574">
            <w:r>
              <w:t>Nguyen Ba Tam</w:t>
            </w:r>
          </w:p>
        </w:tc>
      </w:tr>
      <w:tr w:rsidR="009D4AC7" w14:paraId="1C7FCF3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D1C00FD"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5ECFE2"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E5A1979"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9000E9" w14:textId="77777777" w:rsidR="009D4AC7" w:rsidRDefault="00067574">
            <w:r>
              <w:t>Normal</w:t>
            </w:r>
          </w:p>
        </w:tc>
      </w:tr>
      <w:tr w:rsidR="009D4AC7" w14:paraId="027483A9"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3CA839" w14:textId="77777777" w:rsidR="009D4AC7" w:rsidRDefault="00067574">
            <w:r>
              <w:t>Actor:</w:t>
            </w:r>
          </w:p>
          <w:p w14:paraId="280E849A" w14:textId="77777777" w:rsidR="009D4AC7" w:rsidRDefault="00067574">
            <w:pPr>
              <w:pStyle w:val="ListParagraph"/>
              <w:numPr>
                <w:ilvl w:val="0"/>
                <w:numId w:val="8"/>
              </w:numPr>
              <w:rPr>
                <w:rFonts w:eastAsia="Calibri" w:cs="Calibri"/>
              </w:rPr>
            </w:pPr>
            <w:r>
              <w:t>Admin</w:t>
            </w:r>
          </w:p>
          <w:p w14:paraId="5001BF04" w14:textId="77777777" w:rsidR="009D4AC7" w:rsidRDefault="00067574">
            <w:r>
              <w:t>Summary:</w:t>
            </w:r>
          </w:p>
          <w:p w14:paraId="6E09E9B2" w14:textId="77777777" w:rsidR="009D4AC7" w:rsidRDefault="00067574">
            <w:pPr>
              <w:pStyle w:val="ListParagraph"/>
              <w:numPr>
                <w:ilvl w:val="0"/>
                <w:numId w:val="8"/>
              </w:numPr>
              <w:rPr>
                <w:rFonts w:eastAsia="Calibri" w:cs="Calibri"/>
              </w:rPr>
            </w:pPr>
            <w:r>
              <w:rPr>
                <w:rFonts w:eastAsia="Times New Roman"/>
              </w:rPr>
              <w:t xml:space="preserve">This use case allows the </w:t>
            </w:r>
            <w:proofErr w:type="gramStart"/>
            <w:r>
              <w:t>Admin</w:t>
            </w:r>
            <w:proofErr w:type="gramEnd"/>
            <w:r>
              <w:t xml:space="preserve"> to verify an account</w:t>
            </w:r>
          </w:p>
          <w:p w14:paraId="0D574B6D" w14:textId="77777777" w:rsidR="009D4AC7" w:rsidRDefault="00067574">
            <w:r>
              <w:t>Goal</w:t>
            </w:r>
          </w:p>
          <w:p w14:paraId="68F54E84" w14:textId="77777777" w:rsidR="009D4AC7" w:rsidRDefault="00067574">
            <w:pPr>
              <w:pStyle w:val="ListParagraph"/>
              <w:numPr>
                <w:ilvl w:val="0"/>
                <w:numId w:val="8"/>
              </w:numPr>
            </w:pPr>
            <w:r>
              <w:t>Admin can verify an account</w:t>
            </w:r>
          </w:p>
          <w:p w14:paraId="25D20774" w14:textId="77777777" w:rsidR="009D4AC7" w:rsidRDefault="00067574">
            <w:r>
              <w:t>Trigger:</w:t>
            </w:r>
          </w:p>
          <w:p w14:paraId="0574BD65" w14:textId="77777777" w:rsidR="009D4AC7" w:rsidRDefault="00067574">
            <w:pPr>
              <w:pStyle w:val="ListParagraph"/>
              <w:numPr>
                <w:ilvl w:val="0"/>
                <w:numId w:val="8"/>
              </w:numPr>
            </w:pPr>
            <w:r>
              <w:t>Admin clicks “Verify” button</w:t>
            </w:r>
          </w:p>
          <w:p w14:paraId="6A926D68" w14:textId="77777777" w:rsidR="009D4AC7" w:rsidRDefault="00067574">
            <w:r>
              <w:t>Precondition:</w:t>
            </w:r>
          </w:p>
          <w:p w14:paraId="0E7C24F2" w14:textId="77777777" w:rsidR="009D4AC7" w:rsidRDefault="00067574">
            <w:pPr>
              <w:pStyle w:val="ListParagraph"/>
              <w:numPr>
                <w:ilvl w:val="0"/>
                <w:numId w:val="8"/>
              </w:numPr>
              <w:rPr>
                <w:rFonts w:eastAsia="Calibri" w:cs="Calibri"/>
              </w:rPr>
            </w:pPr>
            <w:r>
              <w:t>Guest must login into the system with role Admin</w:t>
            </w:r>
          </w:p>
          <w:p w14:paraId="4BA21C8C" w14:textId="77777777" w:rsidR="009D4AC7" w:rsidRDefault="00067574">
            <w:r>
              <w:t>Post Conditions:</w:t>
            </w:r>
          </w:p>
          <w:p w14:paraId="252E0F63" w14:textId="77777777" w:rsidR="009D4AC7" w:rsidRDefault="00067574">
            <w:pPr>
              <w:pStyle w:val="ListParagraph"/>
              <w:numPr>
                <w:ilvl w:val="0"/>
                <w:numId w:val="8"/>
              </w:numPr>
              <w:rPr>
                <w:rFonts w:eastAsia="Calibri" w:cs="Calibri"/>
              </w:rPr>
            </w:pPr>
            <w:r>
              <w:t>Success: The new account is verified successfully</w:t>
            </w:r>
          </w:p>
          <w:p w14:paraId="73110B59" w14:textId="77777777" w:rsidR="009D4AC7" w:rsidRDefault="00067574">
            <w:r>
              <w:t>Main Success Scenario:</w:t>
            </w:r>
          </w:p>
          <w:p w14:paraId="6FED52FC" w14:textId="77777777" w:rsidR="009D4AC7" w:rsidRDefault="009D4AC7"/>
          <w:tbl>
            <w:tblPr>
              <w:tblW w:w="0" w:type="auto"/>
              <w:tblLook w:val="04A0" w:firstRow="1" w:lastRow="0" w:firstColumn="1" w:lastColumn="0" w:noHBand="0" w:noVBand="1"/>
            </w:tblPr>
            <w:tblGrid>
              <w:gridCol w:w="775"/>
              <w:gridCol w:w="2954"/>
              <w:gridCol w:w="4822"/>
            </w:tblGrid>
            <w:tr w:rsidR="009D4AC7" w14:paraId="5C5A41F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E957EE9"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832AA1A"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AB49238" w14:textId="77777777" w:rsidR="009D4AC7" w:rsidRDefault="00067574">
                  <w:r>
                    <w:t>System Response</w:t>
                  </w:r>
                </w:p>
              </w:tc>
            </w:tr>
            <w:tr w:rsidR="009D4AC7" w14:paraId="384E527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A16F7C"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3E97DB" w14:textId="77777777" w:rsidR="009D4AC7" w:rsidRDefault="00067574">
                  <w:r>
                    <w:t>Admin clicks “Verify”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545BB0" w14:textId="77777777" w:rsidR="009D4AC7" w:rsidRDefault="00067574">
                  <w:r>
                    <w:t>The system verifies an account and shows success message</w:t>
                  </w:r>
                </w:p>
              </w:tc>
            </w:tr>
          </w:tbl>
          <w:p w14:paraId="2FBD9B48" w14:textId="77777777" w:rsidR="009D4AC7" w:rsidRDefault="009D4AC7"/>
          <w:p w14:paraId="17FAF805" w14:textId="77777777" w:rsidR="009D4AC7" w:rsidRDefault="00067574">
            <w:r>
              <w:t>Exception: N/A</w:t>
            </w:r>
          </w:p>
          <w:p w14:paraId="120989A6" w14:textId="77777777" w:rsidR="009D4AC7" w:rsidRDefault="009D4AC7"/>
          <w:p w14:paraId="12F250C4" w14:textId="77777777" w:rsidR="009D4AC7" w:rsidRDefault="00067574">
            <w:r>
              <w:t xml:space="preserve">Relationship: </w:t>
            </w:r>
          </w:p>
          <w:p w14:paraId="7511302A" w14:textId="77777777" w:rsidR="009D4AC7" w:rsidRDefault="00067574">
            <w:pPr>
              <w:pStyle w:val="ListParagraph"/>
              <w:numPr>
                <w:ilvl w:val="0"/>
                <w:numId w:val="20"/>
              </w:numPr>
            </w:pPr>
            <w:r>
              <w:t>The use case “Verify an account” extended by the use case “View a verification request detail”</w:t>
            </w:r>
          </w:p>
          <w:p w14:paraId="2F71A79B" w14:textId="77777777" w:rsidR="009D4AC7" w:rsidRDefault="00067574">
            <w:r>
              <w:t xml:space="preserve">Business rule: </w:t>
            </w:r>
          </w:p>
          <w:p w14:paraId="3637B1F6" w14:textId="77777777" w:rsidR="009D4AC7" w:rsidRDefault="00067574">
            <w:pPr>
              <w:pStyle w:val="ListParagraph"/>
              <w:numPr>
                <w:ilvl w:val="0"/>
                <w:numId w:val="21"/>
              </w:numPr>
            </w:pPr>
            <w:r>
              <w:t>If Admin clicks “Verify” button:</w:t>
            </w:r>
          </w:p>
          <w:p w14:paraId="11B2FD3E" w14:textId="77777777" w:rsidR="009D4AC7" w:rsidRDefault="00067574">
            <w:pPr>
              <w:pStyle w:val="ListParagraph"/>
              <w:numPr>
                <w:ilvl w:val="0"/>
                <w:numId w:val="23"/>
              </w:numPr>
            </w:pPr>
            <w:r>
              <w:t>The system shows message “Verify successfully”</w:t>
            </w:r>
          </w:p>
          <w:p w14:paraId="1AA9E2F5" w14:textId="77777777" w:rsidR="009D4AC7" w:rsidRDefault="00067574">
            <w:pPr>
              <w:pStyle w:val="ListParagraph"/>
              <w:numPr>
                <w:ilvl w:val="0"/>
                <w:numId w:val="23"/>
              </w:numPr>
            </w:pPr>
            <w:r>
              <w:t>Status of account in datase changes to “Verified”</w:t>
            </w:r>
          </w:p>
        </w:tc>
      </w:tr>
    </w:tbl>
    <w:p w14:paraId="4AEB95C7" w14:textId="77777777" w:rsidR="009D4AC7" w:rsidRDefault="009D4AC7"/>
    <w:p w14:paraId="4ADDD3A7" w14:textId="77777777" w:rsidR="009D4AC7" w:rsidRDefault="009D4AC7"/>
    <w:p w14:paraId="3B0D8EC7" w14:textId="77777777" w:rsidR="009D4AC7" w:rsidRDefault="00067574">
      <w:pPr>
        <w:pStyle w:val="Heading2"/>
      </w:pPr>
      <w:r>
        <w:t xml:space="preserve"> </w:t>
      </w:r>
      <w:bookmarkStart w:id="50" w:name="_Toc77162716"/>
      <w:r>
        <w:t>&lt;Admin&gt; Reject a verification request</w:t>
      </w:r>
      <w:bookmarkEnd w:id="50"/>
    </w:p>
    <w:p w14:paraId="122B2B5B" w14:textId="77777777" w:rsidR="009D4AC7" w:rsidRDefault="009D4AC7"/>
    <w:p w14:paraId="1D2B0B57" w14:textId="77777777" w:rsidR="009D4AC7" w:rsidRDefault="009D4AC7"/>
    <w:p w14:paraId="175ED4CF" w14:textId="77777777" w:rsidR="009D4AC7" w:rsidRDefault="00067574">
      <w:r>
        <w:rPr>
          <w:noProof/>
          <w:lang w:eastAsia="ja-JP"/>
        </w:rPr>
        <w:drawing>
          <wp:inline distT="0" distB="0" distL="0" distR="0" wp14:anchorId="0698AB52" wp14:editId="29F125B5">
            <wp:extent cx="5715000" cy="19538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15000" cy="1953895"/>
                    </a:xfrm>
                    <a:prstGeom prst="rect">
                      <a:avLst/>
                    </a:prstGeom>
                    <a:noFill/>
                    <a:ln>
                      <a:noFill/>
                    </a:ln>
                  </pic:spPr>
                </pic:pic>
              </a:graphicData>
            </a:graphic>
          </wp:inline>
        </w:drawing>
      </w:r>
    </w:p>
    <w:p w14:paraId="2C16D8A0" w14:textId="77777777" w:rsidR="009D4AC7" w:rsidRDefault="009D4AC7"/>
    <w:tbl>
      <w:tblPr>
        <w:tblW w:w="0" w:type="auto"/>
        <w:tblLook w:val="04A0" w:firstRow="1" w:lastRow="0" w:firstColumn="1" w:lastColumn="0" w:noHBand="0" w:noVBand="1"/>
      </w:tblPr>
      <w:tblGrid>
        <w:gridCol w:w="2280"/>
        <w:gridCol w:w="2768"/>
        <w:gridCol w:w="2455"/>
        <w:gridCol w:w="1477"/>
      </w:tblGrid>
      <w:tr w:rsidR="009D4AC7" w14:paraId="0FA5B2ED"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3813A49" w14:textId="77777777" w:rsidR="009D4AC7" w:rsidRDefault="00067574">
            <w:pPr>
              <w:rPr>
                <w:rFonts w:eastAsia="Cambria"/>
              </w:rPr>
            </w:pPr>
            <w:r>
              <w:t xml:space="preserve">USE CASE – </w:t>
            </w:r>
            <w:r>
              <w:rPr>
                <w:rFonts w:eastAsia="Cambria"/>
              </w:rPr>
              <w:t>HUI online_UC_10</w:t>
            </w:r>
          </w:p>
        </w:tc>
      </w:tr>
      <w:tr w:rsidR="009D4AC7" w14:paraId="655DFEEA"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2CDEE9C" w14:textId="77777777" w:rsidR="009D4AC7" w:rsidRDefault="00067574">
            <w:r>
              <w:lastRenderedPageBreak/>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47BF93" w14:textId="77777777" w:rsidR="009D4AC7" w:rsidRDefault="00067574">
            <w:pPr>
              <w:rPr>
                <w:rFonts w:eastAsia="Cambria"/>
              </w:rPr>
            </w:pPr>
            <w:r>
              <w:rPr>
                <w:rFonts w:eastAsia="Cambria"/>
              </w:rPr>
              <w:t>HUI online_UC_10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88D2945"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74FEC1" w14:textId="77777777" w:rsidR="009D4AC7" w:rsidRDefault="005E40BF">
            <w:r>
              <w:t>2.0</w:t>
            </w:r>
          </w:p>
        </w:tc>
      </w:tr>
      <w:tr w:rsidR="009D4AC7" w14:paraId="56979415"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20937D0"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AF1A7B" w14:textId="77777777" w:rsidR="009D4AC7" w:rsidRDefault="00067574">
            <w:r>
              <w:t>Reject a verification request</w:t>
            </w:r>
          </w:p>
        </w:tc>
      </w:tr>
      <w:tr w:rsidR="009D4AC7" w14:paraId="7961D83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018DAB3"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8ABC2D" w14:textId="77777777" w:rsidR="009D4AC7" w:rsidRDefault="00067574">
            <w:r>
              <w:t>Nguyen Ba Tam</w:t>
            </w:r>
          </w:p>
        </w:tc>
      </w:tr>
      <w:tr w:rsidR="009D4AC7" w14:paraId="2FDE44E5"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9AFEBCD"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F5F835"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33FCFD5"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1522A0" w14:textId="77777777" w:rsidR="009D4AC7" w:rsidRDefault="00067574">
            <w:r>
              <w:t>Normal</w:t>
            </w:r>
          </w:p>
        </w:tc>
      </w:tr>
      <w:tr w:rsidR="009D4AC7" w14:paraId="4565E96C"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05C6E6" w14:textId="77777777" w:rsidR="009D4AC7" w:rsidRDefault="00067574">
            <w:r>
              <w:t>Actor:</w:t>
            </w:r>
          </w:p>
          <w:p w14:paraId="61AC7138" w14:textId="77777777" w:rsidR="009D4AC7" w:rsidRDefault="00067574">
            <w:pPr>
              <w:pStyle w:val="ListParagraph"/>
              <w:numPr>
                <w:ilvl w:val="0"/>
                <w:numId w:val="8"/>
              </w:numPr>
              <w:rPr>
                <w:rFonts w:eastAsia="Calibri" w:cs="Calibri"/>
              </w:rPr>
            </w:pPr>
            <w:r>
              <w:t>Admin</w:t>
            </w:r>
          </w:p>
          <w:p w14:paraId="2F80615D" w14:textId="77777777" w:rsidR="009D4AC7" w:rsidRDefault="00067574">
            <w:r>
              <w:t>Summary:</w:t>
            </w:r>
          </w:p>
          <w:p w14:paraId="6B23F577" w14:textId="77777777" w:rsidR="009D4AC7" w:rsidRDefault="00067574">
            <w:pPr>
              <w:pStyle w:val="ListParagraph"/>
              <w:numPr>
                <w:ilvl w:val="0"/>
                <w:numId w:val="8"/>
              </w:numPr>
              <w:rPr>
                <w:rFonts w:eastAsia="Calibri" w:cs="Calibri"/>
                <w:color w:val="000000"/>
              </w:rPr>
            </w:pPr>
            <w:r>
              <w:rPr>
                <w:rFonts w:eastAsia="Times New Roman"/>
                <w:color w:val="000000"/>
              </w:rPr>
              <w:t xml:space="preserve">This use case allows the </w:t>
            </w:r>
            <w:proofErr w:type="gramStart"/>
            <w:r>
              <w:t>Admin</w:t>
            </w:r>
            <w:proofErr w:type="gramEnd"/>
            <w:r>
              <w:t xml:space="preserve"> to reject a verification request</w:t>
            </w:r>
          </w:p>
          <w:p w14:paraId="5D8CB769" w14:textId="77777777" w:rsidR="009D4AC7" w:rsidRDefault="00067574">
            <w:r>
              <w:t>Goal</w:t>
            </w:r>
          </w:p>
          <w:p w14:paraId="7A65279C" w14:textId="77777777" w:rsidR="009D4AC7" w:rsidRDefault="00067574">
            <w:pPr>
              <w:pStyle w:val="ListParagraph"/>
              <w:numPr>
                <w:ilvl w:val="0"/>
                <w:numId w:val="8"/>
              </w:numPr>
            </w:pPr>
            <w:r>
              <w:t>Admin can reject a verification request</w:t>
            </w:r>
          </w:p>
          <w:p w14:paraId="15AD7E2A" w14:textId="77777777" w:rsidR="009D4AC7" w:rsidRDefault="00067574">
            <w:r>
              <w:t>Trigger:</w:t>
            </w:r>
          </w:p>
          <w:p w14:paraId="3BCDD9B7" w14:textId="77777777" w:rsidR="009D4AC7" w:rsidRDefault="00067574">
            <w:pPr>
              <w:pStyle w:val="ListParagraph"/>
              <w:numPr>
                <w:ilvl w:val="0"/>
                <w:numId w:val="8"/>
              </w:numPr>
            </w:pPr>
            <w:r>
              <w:t>Admin clicks “Reject” button</w:t>
            </w:r>
          </w:p>
          <w:p w14:paraId="63260DC1" w14:textId="77777777" w:rsidR="009D4AC7" w:rsidRDefault="00067574">
            <w:r>
              <w:t>Precondition:</w:t>
            </w:r>
          </w:p>
          <w:p w14:paraId="45EAA1DE" w14:textId="77777777" w:rsidR="009D4AC7" w:rsidRDefault="00067574">
            <w:pPr>
              <w:pStyle w:val="ListParagraph"/>
              <w:numPr>
                <w:ilvl w:val="0"/>
                <w:numId w:val="8"/>
              </w:numPr>
              <w:rPr>
                <w:rFonts w:eastAsia="Calibri" w:cs="Calibri"/>
              </w:rPr>
            </w:pPr>
            <w:r>
              <w:t>Guest must login into the system with role Admin</w:t>
            </w:r>
          </w:p>
          <w:p w14:paraId="5550AC0C" w14:textId="77777777" w:rsidR="009D4AC7" w:rsidRDefault="00067574">
            <w:r>
              <w:t>Post Conditions:</w:t>
            </w:r>
          </w:p>
          <w:p w14:paraId="12E51F81" w14:textId="77777777" w:rsidR="009D4AC7" w:rsidRDefault="00067574">
            <w:pPr>
              <w:pStyle w:val="ListParagraph"/>
              <w:numPr>
                <w:ilvl w:val="0"/>
                <w:numId w:val="8"/>
              </w:numPr>
              <w:rPr>
                <w:rFonts w:eastAsia="Calibri" w:cs="Calibri"/>
              </w:rPr>
            </w:pPr>
            <w:r>
              <w:t>Success: Admin reject a verification request successfully</w:t>
            </w:r>
          </w:p>
          <w:p w14:paraId="7AF654DA" w14:textId="77777777" w:rsidR="009D4AC7" w:rsidRDefault="00067574">
            <w:r>
              <w:t>Main Success Scenario:</w:t>
            </w:r>
          </w:p>
          <w:p w14:paraId="572229DA" w14:textId="77777777" w:rsidR="009D4AC7" w:rsidRDefault="009D4AC7"/>
          <w:tbl>
            <w:tblPr>
              <w:tblW w:w="0" w:type="auto"/>
              <w:tblLook w:val="04A0" w:firstRow="1" w:lastRow="0" w:firstColumn="1" w:lastColumn="0" w:noHBand="0" w:noVBand="1"/>
            </w:tblPr>
            <w:tblGrid>
              <w:gridCol w:w="775"/>
              <w:gridCol w:w="2954"/>
              <w:gridCol w:w="4822"/>
            </w:tblGrid>
            <w:tr w:rsidR="009D4AC7" w14:paraId="4CDD19F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4AC775F"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76C55EB"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229137B" w14:textId="77777777" w:rsidR="009D4AC7" w:rsidRDefault="00067574">
                  <w:r>
                    <w:t>System Response</w:t>
                  </w:r>
                </w:p>
              </w:tc>
            </w:tr>
            <w:tr w:rsidR="009D4AC7" w14:paraId="654F5FD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391E99"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57AA92" w14:textId="77777777" w:rsidR="009D4AC7" w:rsidRDefault="00067574">
                  <w:r>
                    <w:t>Admin clicks “Reject”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379ED2" w14:textId="77777777" w:rsidR="009D4AC7" w:rsidRDefault="00067574">
                  <w:r>
                    <w:t>The system shows a form:</w:t>
                  </w:r>
                </w:p>
                <w:p w14:paraId="2DD4BAD4" w14:textId="77777777" w:rsidR="009D4AC7" w:rsidRDefault="00067574">
                  <w:pPr>
                    <w:pStyle w:val="ListParagraph"/>
                    <w:numPr>
                      <w:ilvl w:val="0"/>
                      <w:numId w:val="8"/>
                    </w:numPr>
                  </w:pPr>
                  <w:r>
                    <w:t>Reason: textbox, required</w:t>
                  </w:r>
                </w:p>
                <w:p w14:paraId="55101701" w14:textId="77777777" w:rsidR="009D4AC7" w:rsidRDefault="00067574">
                  <w:pPr>
                    <w:pStyle w:val="ListParagraph"/>
                    <w:numPr>
                      <w:ilvl w:val="0"/>
                      <w:numId w:val="8"/>
                    </w:numPr>
                  </w:pPr>
                  <w:r>
                    <w:t>Reject: button</w:t>
                  </w:r>
                </w:p>
              </w:tc>
            </w:tr>
            <w:tr w:rsidR="009D4AC7" w14:paraId="3F43D90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1CE38C" w14:textId="77777777" w:rsidR="009D4AC7" w:rsidRDefault="009D4AC7"/>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5231EC" w14:textId="77777777" w:rsidR="009D4AC7" w:rsidRDefault="00067574">
                  <w:r>
                    <w:t>Admin clicks “Reject”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521030" w14:textId="77777777" w:rsidR="009D4AC7" w:rsidRDefault="00067574">
                  <w:r>
                    <w:t>The system validates data and shows success message</w:t>
                  </w:r>
                </w:p>
              </w:tc>
            </w:tr>
          </w:tbl>
          <w:p w14:paraId="28E9C859" w14:textId="77777777" w:rsidR="009D4AC7" w:rsidRDefault="009D4AC7"/>
          <w:p w14:paraId="2BB7B9E7" w14:textId="77777777" w:rsidR="009D4AC7" w:rsidRDefault="00067574">
            <w:r>
              <w:t>Exception: N/A</w:t>
            </w:r>
          </w:p>
          <w:p w14:paraId="426395E7" w14:textId="77777777" w:rsidR="009D4AC7" w:rsidRDefault="009D4AC7"/>
          <w:p w14:paraId="017AA799" w14:textId="77777777" w:rsidR="009D4AC7" w:rsidRDefault="00067574">
            <w:r>
              <w:lastRenderedPageBreak/>
              <w:t xml:space="preserve">Relationship: </w:t>
            </w:r>
          </w:p>
          <w:p w14:paraId="597C428A" w14:textId="77777777" w:rsidR="009D4AC7" w:rsidRDefault="00067574">
            <w:pPr>
              <w:pStyle w:val="ListParagraph"/>
              <w:numPr>
                <w:ilvl w:val="0"/>
                <w:numId w:val="20"/>
              </w:numPr>
            </w:pPr>
            <w:r>
              <w:t>The use case “Reject a verification request” extended by the use case “View a verification request detail”</w:t>
            </w:r>
          </w:p>
          <w:p w14:paraId="0F119D8D" w14:textId="77777777" w:rsidR="009D4AC7" w:rsidRDefault="00067574">
            <w:r>
              <w:t xml:space="preserve">Business rule: </w:t>
            </w:r>
          </w:p>
          <w:p w14:paraId="31D5DB01" w14:textId="77777777" w:rsidR="009D4AC7" w:rsidRDefault="00067574">
            <w:pPr>
              <w:pStyle w:val="ListParagraph"/>
              <w:numPr>
                <w:ilvl w:val="0"/>
                <w:numId w:val="20"/>
              </w:numPr>
            </w:pPr>
            <w:r>
              <w:t xml:space="preserve">Admin must </w:t>
            </w:r>
            <w:proofErr w:type="gramStart"/>
            <w:r>
              <w:t>inputs</w:t>
            </w:r>
            <w:proofErr w:type="gramEnd"/>
            <w:r>
              <w:t xml:space="preserve"> the reason</w:t>
            </w:r>
          </w:p>
          <w:p w14:paraId="743F725A" w14:textId="77777777" w:rsidR="009D4AC7" w:rsidRDefault="00067574">
            <w:pPr>
              <w:pStyle w:val="ListParagraph"/>
              <w:numPr>
                <w:ilvl w:val="0"/>
                <w:numId w:val="21"/>
              </w:numPr>
            </w:pPr>
            <w:r>
              <w:t>Admin clicks “Reject” button:</w:t>
            </w:r>
          </w:p>
          <w:p w14:paraId="4112E15A" w14:textId="77777777" w:rsidR="009D4AC7" w:rsidRDefault="00067574">
            <w:pPr>
              <w:pStyle w:val="ListParagraph"/>
              <w:numPr>
                <w:ilvl w:val="0"/>
                <w:numId w:val="23"/>
              </w:numPr>
            </w:pPr>
            <w:r>
              <w:t>The system shows message “Reject successfully”</w:t>
            </w:r>
          </w:p>
          <w:p w14:paraId="0C5C20E0" w14:textId="77777777" w:rsidR="009D4AC7" w:rsidRDefault="00067574">
            <w:pPr>
              <w:pStyle w:val="ListParagraph"/>
              <w:numPr>
                <w:ilvl w:val="0"/>
                <w:numId w:val="23"/>
              </w:numPr>
            </w:pPr>
            <w:r>
              <w:t>Status of account in datase changes to “Rejected”</w:t>
            </w:r>
          </w:p>
        </w:tc>
      </w:tr>
    </w:tbl>
    <w:p w14:paraId="71B8A8FA" w14:textId="77777777" w:rsidR="009D4AC7" w:rsidRDefault="009D4AC7"/>
    <w:p w14:paraId="5437695E" w14:textId="77777777" w:rsidR="009D4AC7" w:rsidRDefault="00067574">
      <w:pPr>
        <w:pStyle w:val="Heading2"/>
      </w:pPr>
      <w:r>
        <w:t xml:space="preserve"> </w:t>
      </w:r>
      <w:bookmarkStart w:id="51" w:name="_Toc77162717"/>
      <w:r>
        <w:t>&lt;Admin&gt; Get the list of feedbacks</w:t>
      </w:r>
      <w:bookmarkEnd w:id="51"/>
    </w:p>
    <w:p w14:paraId="6CD22060" w14:textId="77777777" w:rsidR="009D4AC7" w:rsidRDefault="009D4AC7"/>
    <w:p w14:paraId="5430EBEC" w14:textId="77777777" w:rsidR="009D4AC7" w:rsidRDefault="00067574">
      <w:r>
        <w:rPr>
          <w:noProof/>
          <w:lang w:eastAsia="ja-JP"/>
        </w:rPr>
        <w:drawing>
          <wp:inline distT="0" distB="0" distL="0" distR="0" wp14:anchorId="23405E15" wp14:editId="7766107C">
            <wp:extent cx="5715000" cy="12941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15000" cy="1294130"/>
                    </a:xfrm>
                    <a:prstGeom prst="rect">
                      <a:avLst/>
                    </a:prstGeom>
                    <a:noFill/>
                    <a:ln>
                      <a:noFill/>
                    </a:ln>
                  </pic:spPr>
                </pic:pic>
              </a:graphicData>
            </a:graphic>
          </wp:inline>
        </w:drawing>
      </w:r>
    </w:p>
    <w:p w14:paraId="73D7B00C" w14:textId="77777777" w:rsidR="009D4AC7" w:rsidRDefault="009D4AC7"/>
    <w:tbl>
      <w:tblPr>
        <w:tblW w:w="0" w:type="auto"/>
        <w:tblLook w:val="04A0" w:firstRow="1" w:lastRow="0" w:firstColumn="1" w:lastColumn="0" w:noHBand="0" w:noVBand="1"/>
      </w:tblPr>
      <w:tblGrid>
        <w:gridCol w:w="2364"/>
        <w:gridCol w:w="2682"/>
        <w:gridCol w:w="2552"/>
        <w:gridCol w:w="1359"/>
      </w:tblGrid>
      <w:tr w:rsidR="009D4AC7" w14:paraId="2075F045"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489AB1B" w14:textId="77777777" w:rsidR="009D4AC7" w:rsidRDefault="00067574">
            <w:pPr>
              <w:rPr>
                <w:rFonts w:eastAsia="Cambria"/>
              </w:rPr>
            </w:pPr>
            <w:r>
              <w:t xml:space="preserve">USE CASE – </w:t>
            </w:r>
            <w:r>
              <w:rPr>
                <w:rFonts w:eastAsia="Cambria"/>
              </w:rPr>
              <w:t>HUI online_UC_11</w:t>
            </w:r>
          </w:p>
        </w:tc>
      </w:tr>
      <w:tr w:rsidR="009D4AC7" w14:paraId="7835142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78F4927"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F63EF2" w14:textId="77777777" w:rsidR="009D4AC7" w:rsidRDefault="00067574">
            <w:pPr>
              <w:rPr>
                <w:rFonts w:eastAsia="Cambria"/>
              </w:rPr>
            </w:pPr>
            <w:r>
              <w:rPr>
                <w:rFonts w:eastAsia="Cambria"/>
              </w:rPr>
              <w:t>HUI online_UC_11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7D9CBB1"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680FDC" w14:textId="77777777" w:rsidR="009D4AC7" w:rsidRDefault="005E40BF">
            <w:r>
              <w:t>2.0</w:t>
            </w:r>
          </w:p>
        </w:tc>
      </w:tr>
      <w:tr w:rsidR="009D4AC7" w14:paraId="413477AF"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7523272"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660E04" w14:textId="77777777" w:rsidR="009D4AC7" w:rsidRDefault="00067574">
            <w:r>
              <w:t>Get the list of feedbacks</w:t>
            </w:r>
          </w:p>
        </w:tc>
      </w:tr>
      <w:tr w:rsidR="009D4AC7" w14:paraId="4D39E26A"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4E05250"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C28374" w14:textId="77777777" w:rsidR="009D4AC7" w:rsidRDefault="00067574">
            <w:r>
              <w:t>Hua Minh Luan</w:t>
            </w:r>
          </w:p>
        </w:tc>
      </w:tr>
      <w:tr w:rsidR="009D4AC7" w14:paraId="3D59497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0AFDE4A"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EF984C"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3B2662A"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0628D5" w14:textId="77777777" w:rsidR="009D4AC7" w:rsidRDefault="00067574">
            <w:r>
              <w:t>Normal</w:t>
            </w:r>
          </w:p>
        </w:tc>
      </w:tr>
      <w:tr w:rsidR="009D4AC7" w14:paraId="6FB5C035"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64757C" w14:textId="77777777" w:rsidR="009D4AC7" w:rsidRDefault="00067574">
            <w:r>
              <w:t>Actor:</w:t>
            </w:r>
          </w:p>
          <w:p w14:paraId="19FBD750" w14:textId="77777777" w:rsidR="009D4AC7" w:rsidRDefault="00067574">
            <w:pPr>
              <w:pStyle w:val="ListParagraph"/>
              <w:numPr>
                <w:ilvl w:val="0"/>
                <w:numId w:val="8"/>
              </w:numPr>
              <w:rPr>
                <w:rFonts w:eastAsia="Calibri" w:cs="Calibri"/>
              </w:rPr>
            </w:pPr>
            <w:r>
              <w:t>Admin</w:t>
            </w:r>
          </w:p>
          <w:p w14:paraId="6D7FD38E" w14:textId="77777777" w:rsidR="009D4AC7" w:rsidRDefault="00067574">
            <w:r>
              <w:t>Summary:</w:t>
            </w:r>
          </w:p>
          <w:p w14:paraId="5BE3D0F7" w14:textId="77777777" w:rsidR="009D4AC7" w:rsidRDefault="00067574">
            <w:pPr>
              <w:pStyle w:val="ListParagraph"/>
              <w:numPr>
                <w:ilvl w:val="0"/>
                <w:numId w:val="8"/>
              </w:numPr>
              <w:rPr>
                <w:rFonts w:eastAsia="Calibri" w:cs="Calibri"/>
                <w:color w:val="000000"/>
              </w:rPr>
            </w:pPr>
            <w:r>
              <w:rPr>
                <w:rFonts w:eastAsia="Times New Roman"/>
                <w:color w:val="000000"/>
              </w:rPr>
              <w:t xml:space="preserve">This use case allows the </w:t>
            </w:r>
            <w:proofErr w:type="gramStart"/>
            <w:r>
              <w:t>Admin</w:t>
            </w:r>
            <w:proofErr w:type="gramEnd"/>
            <w:r>
              <w:t xml:space="preserve"> to get the list of feedbacks</w:t>
            </w:r>
          </w:p>
          <w:p w14:paraId="4DD4809A" w14:textId="77777777" w:rsidR="009D4AC7" w:rsidRDefault="00067574">
            <w:r>
              <w:t>Goal</w:t>
            </w:r>
          </w:p>
          <w:p w14:paraId="6C566ADC" w14:textId="77777777" w:rsidR="009D4AC7" w:rsidRDefault="00067574">
            <w:pPr>
              <w:pStyle w:val="ListParagraph"/>
              <w:numPr>
                <w:ilvl w:val="0"/>
                <w:numId w:val="8"/>
              </w:numPr>
            </w:pPr>
            <w:r>
              <w:lastRenderedPageBreak/>
              <w:t>Admin can get the list of feedbacks</w:t>
            </w:r>
          </w:p>
          <w:p w14:paraId="4A4E6EBC" w14:textId="77777777" w:rsidR="009D4AC7" w:rsidRDefault="00067574">
            <w:r>
              <w:t>Trigger:</w:t>
            </w:r>
          </w:p>
          <w:p w14:paraId="3DFB0308" w14:textId="77777777" w:rsidR="009D4AC7" w:rsidRDefault="00067574">
            <w:pPr>
              <w:pStyle w:val="ListParagraph"/>
              <w:numPr>
                <w:ilvl w:val="0"/>
                <w:numId w:val="8"/>
              </w:numPr>
            </w:pPr>
            <w:r>
              <w:t>Admin clicks “Feedback” link</w:t>
            </w:r>
          </w:p>
          <w:p w14:paraId="61B0107D" w14:textId="77777777" w:rsidR="009D4AC7" w:rsidRDefault="00067574">
            <w:r>
              <w:t>Precondition:</w:t>
            </w:r>
          </w:p>
          <w:p w14:paraId="3A75694C" w14:textId="77777777" w:rsidR="009D4AC7" w:rsidRDefault="00067574">
            <w:pPr>
              <w:pStyle w:val="ListParagraph"/>
              <w:numPr>
                <w:ilvl w:val="0"/>
                <w:numId w:val="8"/>
              </w:numPr>
              <w:rPr>
                <w:rFonts w:eastAsia="Calibri" w:cs="Calibri"/>
              </w:rPr>
            </w:pPr>
            <w:r>
              <w:t>Guest must login into the system with role Admin</w:t>
            </w:r>
          </w:p>
          <w:p w14:paraId="455552F0" w14:textId="77777777" w:rsidR="009D4AC7" w:rsidRDefault="00067574">
            <w:r>
              <w:t>Post Conditions:</w:t>
            </w:r>
          </w:p>
          <w:p w14:paraId="755BA237" w14:textId="77777777" w:rsidR="009D4AC7" w:rsidRDefault="00067574">
            <w:pPr>
              <w:pStyle w:val="ListParagraph"/>
              <w:numPr>
                <w:ilvl w:val="0"/>
                <w:numId w:val="8"/>
              </w:numPr>
              <w:rPr>
                <w:rFonts w:eastAsia="Calibri" w:cs="Calibri"/>
              </w:rPr>
            </w:pPr>
            <w:r>
              <w:t>Success: The list of feedbacks is shown successfully</w:t>
            </w:r>
          </w:p>
          <w:p w14:paraId="576B20CC" w14:textId="77777777" w:rsidR="009D4AC7" w:rsidRDefault="00067574">
            <w:r>
              <w:t>Main Success Scenario:</w:t>
            </w:r>
          </w:p>
          <w:p w14:paraId="43D62606" w14:textId="77777777" w:rsidR="009D4AC7" w:rsidRDefault="009D4AC7"/>
          <w:tbl>
            <w:tblPr>
              <w:tblW w:w="0" w:type="auto"/>
              <w:tblLook w:val="04A0" w:firstRow="1" w:lastRow="0" w:firstColumn="1" w:lastColumn="0" w:noHBand="0" w:noVBand="1"/>
            </w:tblPr>
            <w:tblGrid>
              <w:gridCol w:w="775"/>
              <w:gridCol w:w="2954"/>
              <w:gridCol w:w="4822"/>
            </w:tblGrid>
            <w:tr w:rsidR="009D4AC7" w14:paraId="6367997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97D8DF3"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0BB479E"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BB755E9" w14:textId="77777777" w:rsidR="009D4AC7" w:rsidRDefault="00067574">
                  <w:r>
                    <w:t>System Response</w:t>
                  </w:r>
                </w:p>
              </w:tc>
            </w:tr>
            <w:tr w:rsidR="009D4AC7" w14:paraId="712D241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786C6A"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E3D8BA" w14:textId="77777777" w:rsidR="009D4AC7" w:rsidRDefault="00067574">
                  <w:r>
                    <w:t>Admin clicks “Feedback”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FE3694" w14:textId="77777777" w:rsidR="009D4AC7" w:rsidRDefault="00067574">
                  <w:r>
                    <w:t>The system shows:</w:t>
                  </w:r>
                </w:p>
                <w:p w14:paraId="6480B1E4" w14:textId="77777777" w:rsidR="009D4AC7" w:rsidRDefault="00067574">
                  <w:pPr>
                    <w:pStyle w:val="ListParagraph"/>
                    <w:numPr>
                      <w:ilvl w:val="0"/>
                      <w:numId w:val="8"/>
                    </w:numPr>
                  </w:pPr>
                  <w:r>
                    <w:t xml:space="preserve">Search by: dropdown </w:t>
                  </w:r>
                  <w:proofErr w:type="gramStart"/>
                  <w:r>
                    <w:t>list(</w:t>
                  </w:r>
                  <w:proofErr w:type="gramEnd"/>
                  <w:r>
                    <w:t>Search by reason, Search by date)</w:t>
                  </w:r>
                </w:p>
                <w:p w14:paraId="383567C6" w14:textId="77777777" w:rsidR="009D4AC7" w:rsidRDefault="00067574">
                  <w:pPr>
                    <w:pStyle w:val="ListParagraph"/>
                    <w:numPr>
                      <w:ilvl w:val="0"/>
                      <w:numId w:val="8"/>
                    </w:numPr>
                  </w:pPr>
                  <w:r>
                    <w:t>Search: button</w:t>
                  </w:r>
                </w:p>
                <w:p w14:paraId="73DAD8A4" w14:textId="77777777" w:rsidR="009D4AC7" w:rsidRDefault="00067574">
                  <w:r>
                    <w:t>The system shows list of feedback, each item includes:</w:t>
                  </w:r>
                </w:p>
                <w:p w14:paraId="2DB5F0E2" w14:textId="77777777" w:rsidR="009D4AC7" w:rsidRDefault="00067574">
                  <w:pPr>
                    <w:pStyle w:val="ListParagraph"/>
                    <w:numPr>
                      <w:ilvl w:val="0"/>
                      <w:numId w:val="24"/>
                    </w:numPr>
                  </w:pPr>
                  <w:r>
                    <w:t>No: label</w:t>
                  </w:r>
                </w:p>
                <w:p w14:paraId="37E6D7C2" w14:textId="77777777" w:rsidR="009D4AC7" w:rsidRDefault="00067574">
                  <w:pPr>
                    <w:pStyle w:val="ListParagraph"/>
                    <w:numPr>
                      <w:ilvl w:val="0"/>
                      <w:numId w:val="24"/>
                    </w:numPr>
                  </w:pPr>
                  <w:r>
                    <w:t>From: label</w:t>
                  </w:r>
                </w:p>
                <w:p w14:paraId="2DEFF629" w14:textId="77777777" w:rsidR="009D4AC7" w:rsidRDefault="00067574">
                  <w:pPr>
                    <w:pStyle w:val="ListParagraph"/>
                    <w:numPr>
                      <w:ilvl w:val="0"/>
                      <w:numId w:val="24"/>
                    </w:numPr>
                  </w:pPr>
                  <w:r>
                    <w:t>To: label</w:t>
                  </w:r>
                </w:p>
                <w:p w14:paraId="69C33DB6" w14:textId="77777777" w:rsidR="009D4AC7" w:rsidRDefault="00067574">
                  <w:pPr>
                    <w:pStyle w:val="ListParagraph"/>
                    <w:numPr>
                      <w:ilvl w:val="0"/>
                      <w:numId w:val="24"/>
                    </w:numPr>
                  </w:pPr>
                  <w:r>
                    <w:t>Day Hui: label</w:t>
                  </w:r>
                </w:p>
                <w:p w14:paraId="02235F84" w14:textId="77777777" w:rsidR="009D4AC7" w:rsidRDefault="00067574">
                  <w:pPr>
                    <w:pStyle w:val="ListParagraph"/>
                    <w:numPr>
                      <w:ilvl w:val="0"/>
                      <w:numId w:val="24"/>
                    </w:numPr>
                  </w:pPr>
                  <w:r>
                    <w:t>Rate: label</w:t>
                  </w:r>
                </w:p>
                <w:p w14:paraId="2213E9C0" w14:textId="77777777" w:rsidR="009D4AC7" w:rsidRDefault="00067574">
                  <w:pPr>
                    <w:pStyle w:val="ListParagraph"/>
                    <w:numPr>
                      <w:ilvl w:val="0"/>
                      <w:numId w:val="24"/>
                    </w:numPr>
                  </w:pPr>
                  <w:r>
                    <w:t>Reason: label</w:t>
                  </w:r>
                </w:p>
                <w:p w14:paraId="70FB3754" w14:textId="77777777" w:rsidR="009D4AC7" w:rsidRDefault="00067574">
                  <w:pPr>
                    <w:pStyle w:val="ListParagraph"/>
                    <w:numPr>
                      <w:ilvl w:val="0"/>
                      <w:numId w:val="24"/>
                    </w:numPr>
                  </w:pPr>
                  <w:r>
                    <w:t>Date: label</w:t>
                  </w:r>
                </w:p>
                <w:p w14:paraId="7086746B" w14:textId="77777777" w:rsidR="009D4AC7" w:rsidRDefault="00067574">
                  <w:pPr>
                    <w:pStyle w:val="ListParagraph"/>
                    <w:numPr>
                      <w:ilvl w:val="0"/>
                      <w:numId w:val="24"/>
                    </w:numPr>
                  </w:pPr>
                  <w:r>
                    <w:t>View detail: link</w:t>
                  </w:r>
                </w:p>
              </w:tc>
            </w:tr>
          </w:tbl>
          <w:p w14:paraId="6BCE132A" w14:textId="77777777" w:rsidR="009D4AC7" w:rsidRDefault="009D4AC7"/>
          <w:p w14:paraId="5BC234DB" w14:textId="77777777" w:rsidR="009D4AC7" w:rsidRDefault="00067574">
            <w:r>
              <w:t>Exception: N/A</w:t>
            </w:r>
          </w:p>
          <w:p w14:paraId="4472A67A" w14:textId="77777777" w:rsidR="009D4AC7" w:rsidRDefault="009D4AC7"/>
          <w:p w14:paraId="7D6965E4" w14:textId="77777777" w:rsidR="009D4AC7" w:rsidRDefault="00067574">
            <w:r>
              <w:t xml:space="preserve">Relationship: </w:t>
            </w:r>
          </w:p>
          <w:p w14:paraId="4F76D849" w14:textId="77777777" w:rsidR="009D4AC7" w:rsidRDefault="00067574">
            <w:pPr>
              <w:pStyle w:val="ListParagraph"/>
              <w:numPr>
                <w:ilvl w:val="0"/>
                <w:numId w:val="20"/>
              </w:numPr>
            </w:pPr>
            <w:r>
              <w:t>The use case “Get the list of feed backs” extends the use case “View a feedback”</w:t>
            </w:r>
          </w:p>
          <w:p w14:paraId="1D54371F" w14:textId="77777777" w:rsidR="009D4AC7" w:rsidRDefault="00067574">
            <w:r>
              <w:t xml:space="preserve">Business rule: </w:t>
            </w:r>
          </w:p>
          <w:p w14:paraId="42D3687E" w14:textId="77777777" w:rsidR="009D4AC7" w:rsidRDefault="00067574">
            <w:pPr>
              <w:pStyle w:val="ListParagraph"/>
              <w:numPr>
                <w:ilvl w:val="0"/>
                <w:numId w:val="21"/>
              </w:numPr>
            </w:pPr>
            <w:r>
              <w:t xml:space="preserve">“No” label: a </w:t>
            </w:r>
            <w:proofErr w:type="gramStart"/>
            <w:r>
              <w:t>number(</w:t>
            </w:r>
            <w:proofErr w:type="gramEnd"/>
            <w:r>
              <w:t>1,2,3,4,…)</w:t>
            </w:r>
          </w:p>
          <w:p w14:paraId="435C8782" w14:textId="77777777" w:rsidR="009D4AC7" w:rsidRDefault="00067574">
            <w:pPr>
              <w:pStyle w:val="ListParagraph"/>
              <w:numPr>
                <w:ilvl w:val="0"/>
                <w:numId w:val="21"/>
              </w:numPr>
            </w:pPr>
            <w:r>
              <w:t xml:space="preserve">“From” </w:t>
            </w:r>
            <w:proofErr w:type="gramStart"/>
            <w:r>
              <w:t>label :</w:t>
            </w:r>
            <w:proofErr w:type="gramEnd"/>
            <w:r>
              <w:t xml:space="preserve"> The person sends feedback</w:t>
            </w:r>
          </w:p>
          <w:p w14:paraId="4FC768FB" w14:textId="77777777" w:rsidR="009D4AC7" w:rsidRDefault="00067574">
            <w:pPr>
              <w:pStyle w:val="ListParagraph"/>
              <w:numPr>
                <w:ilvl w:val="0"/>
                <w:numId w:val="21"/>
              </w:numPr>
            </w:pPr>
            <w:r>
              <w:lastRenderedPageBreak/>
              <w:t>“To” label: The person was estimated feedback</w:t>
            </w:r>
          </w:p>
          <w:p w14:paraId="30134E76" w14:textId="77777777" w:rsidR="009D4AC7" w:rsidRDefault="00067574">
            <w:pPr>
              <w:pStyle w:val="ListParagraph"/>
              <w:numPr>
                <w:ilvl w:val="0"/>
                <w:numId w:val="21"/>
              </w:numPr>
            </w:pPr>
            <w:r>
              <w:t>“Rate” label: “1/5” or “2/5” or “3/5” or “4/5” or “5/5”</w:t>
            </w:r>
          </w:p>
        </w:tc>
      </w:tr>
    </w:tbl>
    <w:p w14:paraId="2A9BAC10" w14:textId="77777777" w:rsidR="009D4AC7" w:rsidRDefault="009D4AC7"/>
    <w:p w14:paraId="3124B090" w14:textId="77777777" w:rsidR="009D4AC7" w:rsidRDefault="00067574">
      <w:pPr>
        <w:pStyle w:val="Heading2"/>
      </w:pPr>
      <w:r>
        <w:t xml:space="preserve"> </w:t>
      </w:r>
      <w:bookmarkStart w:id="52" w:name="_Toc77162718"/>
      <w:r>
        <w:t>&lt;Admin&gt; Search a feedback</w:t>
      </w:r>
      <w:bookmarkEnd w:id="52"/>
    </w:p>
    <w:p w14:paraId="67965A7A" w14:textId="77777777" w:rsidR="009D4AC7" w:rsidRDefault="00067574">
      <w:r>
        <w:rPr>
          <w:noProof/>
          <w:lang w:eastAsia="ja-JP"/>
        </w:rPr>
        <w:drawing>
          <wp:inline distT="0" distB="0" distL="0" distR="0" wp14:anchorId="2193627B" wp14:editId="2E35BEDC">
            <wp:extent cx="5715000" cy="1294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15000" cy="1294130"/>
                    </a:xfrm>
                    <a:prstGeom prst="rect">
                      <a:avLst/>
                    </a:prstGeom>
                    <a:noFill/>
                    <a:ln>
                      <a:noFill/>
                    </a:ln>
                  </pic:spPr>
                </pic:pic>
              </a:graphicData>
            </a:graphic>
          </wp:inline>
        </w:drawing>
      </w:r>
    </w:p>
    <w:p w14:paraId="0E19F62E" w14:textId="77777777" w:rsidR="009D4AC7" w:rsidRDefault="009D4AC7"/>
    <w:p w14:paraId="1505FFDB" w14:textId="77777777" w:rsidR="009D4AC7" w:rsidRDefault="009D4AC7"/>
    <w:tbl>
      <w:tblPr>
        <w:tblW w:w="0" w:type="auto"/>
        <w:tblLook w:val="04A0" w:firstRow="1" w:lastRow="0" w:firstColumn="1" w:lastColumn="0" w:noHBand="0" w:noVBand="1"/>
      </w:tblPr>
      <w:tblGrid>
        <w:gridCol w:w="2316"/>
        <w:gridCol w:w="2626"/>
        <w:gridCol w:w="2499"/>
        <w:gridCol w:w="1330"/>
      </w:tblGrid>
      <w:tr w:rsidR="009D4AC7" w14:paraId="6D8FA474"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235306E" w14:textId="77777777" w:rsidR="009D4AC7" w:rsidRDefault="00067574">
            <w:pPr>
              <w:rPr>
                <w:rFonts w:eastAsia="Cambria"/>
              </w:rPr>
            </w:pPr>
            <w:r>
              <w:t xml:space="preserve">USE CASE – </w:t>
            </w:r>
            <w:r>
              <w:rPr>
                <w:rFonts w:eastAsia="Cambria"/>
              </w:rPr>
              <w:t>HUI online_UC_12</w:t>
            </w:r>
          </w:p>
        </w:tc>
      </w:tr>
      <w:tr w:rsidR="009D4AC7" w14:paraId="0898A2A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AA4F4B2"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4C228F" w14:textId="77777777" w:rsidR="009D4AC7" w:rsidRDefault="00067574">
            <w:pPr>
              <w:rPr>
                <w:rFonts w:eastAsia="Cambria"/>
              </w:rPr>
            </w:pPr>
            <w:r>
              <w:rPr>
                <w:rFonts w:eastAsia="Cambria"/>
              </w:rPr>
              <w:t>HUI online_UC_12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4D6B63F"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1A50C0" w14:textId="77777777" w:rsidR="009D4AC7" w:rsidRDefault="005E40BF">
            <w:r>
              <w:t>2.0</w:t>
            </w:r>
          </w:p>
        </w:tc>
      </w:tr>
      <w:tr w:rsidR="009D4AC7" w14:paraId="5D396E7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2A3BBE6"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6C5659" w14:textId="77777777" w:rsidR="009D4AC7" w:rsidRDefault="00067574">
            <w:r>
              <w:t>Search a feedback</w:t>
            </w:r>
          </w:p>
        </w:tc>
      </w:tr>
      <w:tr w:rsidR="009D4AC7" w14:paraId="71D4035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F4FDF23"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3030FC" w14:textId="77777777" w:rsidR="009D4AC7" w:rsidRDefault="00067574">
            <w:r>
              <w:t>Hua Minh Luan</w:t>
            </w:r>
          </w:p>
        </w:tc>
      </w:tr>
      <w:tr w:rsidR="009D4AC7" w14:paraId="3D8D51F5"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D9131F7"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36B941"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C6DDB71"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883607" w14:textId="77777777" w:rsidR="009D4AC7" w:rsidRDefault="00067574">
            <w:r>
              <w:t>Normal</w:t>
            </w:r>
          </w:p>
        </w:tc>
      </w:tr>
      <w:tr w:rsidR="009D4AC7" w14:paraId="61D344E0"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8DEC4F" w14:textId="77777777" w:rsidR="009D4AC7" w:rsidRDefault="00067574">
            <w:r>
              <w:t>Actor:</w:t>
            </w:r>
          </w:p>
          <w:p w14:paraId="6CAF7767" w14:textId="77777777" w:rsidR="009D4AC7" w:rsidRDefault="00067574">
            <w:pPr>
              <w:pStyle w:val="ListParagraph"/>
              <w:numPr>
                <w:ilvl w:val="0"/>
                <w:numId w:val="8"/>
              </w:numPr>
              <w:rPr>
                <w:rFonts w:eastAsia="Calibri" w:cs="Calibri"/>
              </w:rPr>
            </w:pPr>
            <w:r>
              <w:t>Admin</w:t>
            </w:r>
          </w:p>
          <w:p w14:paraId="2284890E" w14:textId="77777777" w:rsidR="009D4AC7" w:rsidRDefault="00067574">
            <w:r>
              <w:t>Summary:</w:t>
            </w:r>
          </w:p>
          <w:p w14:paraId="518AA172" w14:textId="77777777" w:rsidR="009D4AC7" w:rsidRDefault="00067574">
            <w:pPr>
              <w:pStyle w:val="ListParagraph"/>
              <w:numPr>
                <w:ilvl w:val="0"/>
                <w:numId w:val="8"/>
              </w:numPr>
              <w:rPr>
                <w:rFonts w:eastAsia="Calibri" w:cs="Calibri"/>
              </w:rPr>
            </w:pPr>
            <w:r>
              <w:rPr>
                <w:rFonts w:eastAsia="Times New Roman"/>
              </w:rPr>
              <w:t xml:space="preserve">This use case allows the </w:t>
            </w:r>
            <w:proofErr w:type="gramStart"/>
            <w:r>
              <w:t>Admin</w:t>
            </w:r>
            <w:proofErr w:type="gramEnd"/>
            <w:r>
              <w:t xml:space="preserve"> to search a feedback</w:t>
            </w:r>
          </w:p>
          <w:p w14:paraId="4E607791" w14:textId="77777777" w:rsidR="009D4AC7" w:rsidRDefault="00067574">
            <w:r>
              <w:t>Goal</w:t>
            </w:r>
          </w:p>
          <w:p w14:paraId="65D7D7C1" w14:textId="77777777" w:rsidR="009D4AC7" w:rsidRDefault="00067574">
            <w:pPr>
              <w:pStyle w:val="ListParagraph"/>
              <w:numPr>
                <w:ilvl w:val="0"/>
                <w:numId w:val="8"/>
              </w:numPr>
            </w:pPr>
            <w:r>
              <w:t>Admin can search a feedback</w:t>
            </w:r>
          </w:p>
          <w:p w14:paraId="247CFE67" w14:textId="77777777" w:rsidR="009D4AC7" w:rsidRDefault="00067574">
            <w:r>
              <w:t>Trigger:</w:t>
            </w:r>
          </w:p>
          <w:p w14:paraId="6A386F7C" w14:textId="77777777" w:rsidR="009D4AC7" w:rsidRDefault="00067574">
            <w:pPr>
              <w:pStyle w:val="ListParagraph"/>
              <w:numPr>
                <w:ilvl w:val="0"/>
                <w:numId w:val="8"/>
              </w:numPr>
            </w:pPr>
            <w:r>
              <w:t>Admin clicks “Search” button</w:t>
            </w:r>
          </w:p>
          <w:p w14:paraId="1219DF7C" w14:textId="77777777" w:rsidR="009D4AC7" w:rsidRDefault="00067574">
            <w:r>
              <w:t>Precondition:</w:t>
            </w:r>
          </w:p>
          <w:p w14:paraId="059F600F" w14:textId="77777777" w:rsidR="009D4AC7" w:rsidRDefault="00067574">
            <w:pPr>
              <w:pStyle w:val="ListParagraph"/>
              <w:numPr>
                <w:ilvl w:val="0"/>
                <w:numId w:val="8"/>
              </w:numPr>
              <w:rPr>
                <w:rFonts w:eastAsia="Calibri" w:cs="Calibri"/>
              </w:rPr>
            </w:pPr>
            <w:r>
              <w:lastRenderedPageBreak/>
              <w:t>Guest must login into the system with role Admin</w:t>
            </w:r>
          </w:p>
          <w:p w14:paraId="4E34C1EA" w14:textId="77777777" w:rsidR="009D4AC7" w:rsidRDefault="00067574">
            <w:r>
              <w:t>Post Conditions:</w:t>
            </w:r>
          </w:p>
          <w:p w14:paraId="59001D20" w14:textId="77777777" w:rsidR="009D4AC7" w:rsidRDefault="00067574">
            <w:pPr>
              <w:pStyle w:val="ListParagraph"/>
              <w:numPr>
                <w:ilvl w:val="0"/>
                <w:numId w:val="8"/>
              </w:numPr>
              <w:rPr>
                <w:rFonts w:eastAsia="Calibri" w:cs="Calibri"/>
              </w:rPr>
            </w:pPr>
            <w:r>
              <w:t>Success: The list of feedbacks is shown successfully</w:t>
            </w:r>
          </w:p>
          <w:p w14:paraId="746A3CC6" w14:textId="77777777" w:rsidR="009D4AC7" w:rsidRDefault="00067574">
            <w:r>
              <w:t>Main Success Scenario:</w:t>
            </w:r>
          </w:p>
          <w:p w14:paraId="2AAA6434" w14:textId="77777777" w:rsidR="009D4AC7" w:rsidRDefault="009D4AC7"/>
          <w:tbl>
            <w:tblPr>
              <w:tblW w:w="0" w:type="auto"/>
              <w:tblLook w:val="04A0" w:firstRow="1" w:lastRow="0" w:firstColumn="1" w:lastColumn="0" w:noHBand="0" w:noVBand="1"/>
            </w:tblPr>
            <w:tblGrid>
              <w:gridCol w:w="775"/>
              <w:gridCol w:w="2954"/>
              <w:gridCol w:w="4822"/>
            </w:tblGrid>
            <w:tr w:rsidR="009D4AC7" w14:paraId="7142988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5D2E47F"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694D285"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65D3837" w14:textId="77777777" w:rsidR="009D4AC7" w:rsidRDefault="00067574">
                  <w:r>
                    <w:t>System Response</w:t>
                  </w:r>
                </w:p>
              </w:tc>
            </w:tr>
            <w:tr w:rsidR="009D4AC7" w14:paraId="4EB584C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E176E4"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9ABD34" w14:textId="77777777" w:rsidR="009D4AC7" w:rsidRDefault="00067574">
                  <w:r>
                    <w:t>Admin clicks “Feedback”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594C75" w14:textId="77777777" w:rsidR="009D4AC7" w:rsidRDefault="00067574">
                  <w:r>
                    <w:t>The system shows:</w:t>
                  </w:r>
                </w:p>
                <w:p w14:paraId="69D6F2CD" w14:textId="77777777" w:rsidR="009D4AC7" w:rsidRDefault="00067574">
                  <w:pPr>
                    <w:pStyle w:val="ListParagraph"/>
                    <w:numPr>
                      <w:ilvl w:val="0"/>
                      <w:numId w:val="8"/>
                    </w:numPr>
                  </w:pPr>
                  <w:r>
                    <w:t xml:space="preserve">Search by: dropdown </w:t>
                  </w:r>
                  <w:proofErr w:type="gramStart"/>
                  <w:r>
                    <w:t>list(</w:t>
                  </w:r>
                  <w:proofErr w:type="gramEnd"/>
                  <w:r>
                    <w:t>Search by reason, Search by date)</w:t>
                  </w:r>
                </w:p>
                <w:p w14:paraId="762D9B8E" w14:textId="77777777" w:rsidR="009D4AC7" w:rsidRDefault="00067574">
                  <w:pPr>
                    <w:pStyle w:val="ListParagraph"/>
                    <w:numPr>
                      <w:ilvl w:val="0"/>
                      <w:numId w:val="8"/>
                    </w:numPr>
                  </w:pPr>
                  <w:r>
                    <w:t>Search: button</w:t>
                  </w:r>
                </w:p>
              </w:tc>
            </w:tr>
            <w:tr w:rsidR="009D4AC7" w14:paraId="2B8C331C"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B4B42B" w14:textId="77777777" w:rsidR="009D4AC7" w:rsidRDefault="00067574">
                  <w: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70AD96" w14:textId="77777777" w:rsidR="009D4AC7" w:rsidRDefault="00067574">
                  <w:r>
                    <w:t>Admin inputs data and clicks “Search”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C036C5" w14:textId="77777777" w:rsidR="009D4AC7" w:rsidRDefault="00067574">
                  <w:r>
                    <w:t>The system shows list of feedback, each item includes:</w:t>
                  </w:r>
                </w:p>
                <w:p w14:paraId="6D021741" w14:textId="77777777" w:rsidR="009D4AC7" w:rsidRDefault="00067574">
                  <w:pPr>
                    <w:pStyle w:val="ListParagraph"/>
                    <w:numPr>
                      <w:ilvl w:val="0"/>
                      <w:numId w:val="24"/>
                    </w:numPr>
                  </w:pPr>
                  <w:r>
                    <w:t>No: label</w:t>
                  </w:r>
                </w:p>
                <w:p w14:paraId="044303D7" w14:textId="77777777" w:rsidR="009D4AC7" w:rsidRDefault="00067574">
                  <w:pPr>
                    <w:pStyle w:val="ListParagraph"/>
                    <w:numPr>
                      <w:ilvl w:val="0"/>
                      <w:numId w:val="24"/>
                    </w:numPr>
                  </w:pPr>
                  <w:r>
                    <w:t>From: label</w:t>
                  </w:r>
                </w:p>
                <w:p w14:paraId="19F6FFE3" w14:textId="77777777" w:rsidR="009D4AC7" w:rsidRDefault="00067574">
                  <w:pPr>
                    <w:pStyle w:val="ListParagraph"/>
                    <w:numPr>
                      <w:ilvl w:val="0"/>
                      <w:numId w:val="24"/>
                    </w:numPr>
                  </w:pPr>
                  <w:r>
                    <w:t>To: label</w:t>
                  </w:r>
                </w:p>
                <w:p w14:paraId="33C36475" w14:textId="77777777" w:rsidR="009D4AC7" w:rsidRDefault="00067574">
                  <w:pPr>
                    <w:pStyle w:val="ListParagraph"/>
                    <w:numPr>
                      <w:ilvl w:val="0"/>
                      <w:numId w:val="24"/>
                    </w:numPr>
                  </w:pPr>
                  <w:r>
                    <w:t>Day Hui: label</w:t>
                  </w:r>
                </w:p>
                <w:p w14:paraId="69F1B0CC" w14:textId="77777777" w:rsidR="009D4AC7" w:rsidRDefault="00067574">
                  <w:pPr>
                    <w:pStyle w:val="ListParagraph"/>
                    <w:numPr>
                      <w:ilvl w:val="0"/>
                      <w:numId w:val="24"/>
                    </w:numPr>
                  </w:pPr>
                  <w:r>
                    <w:t>Rate: label</w:t>
                  </w:r>
                </w:p>
                <w:p w14:paraId="78186935" w14:textId="77777777" w:rsidR="009D4AC7" w:rsidRDefault="00067574">
                  <w:pPr>
                    <w:pStyle w:val="ListParagraph"/>
                    <w:numPr>
                      <w:ilvl w:val="0"/>
                      <w:numId w:val="24"/>
                    </w:numPr>
                  </w:pPr>
                  <w:r>
                    <w:t>Reason: label</w:t>
                  </w:r>
                </w:p>
                <w:p w14:paraId="5B89140F" w14:textId="77777777" w:rsidR="009D4AC7" w:rsidRDefault="00067574">
                  <w:pPr>
                    <w:pStyle w:val="ListParagraph"/>
                    <w:numPr>
                      <w:ilvl w:val="0"/>
                      <w:numId w:val="24"/>
                    </w:numPr>
                  </w:pPr>
                  <w:r>
                    <w:t>Date: label</w:t>
                  </w:r>
                </w:p>
                <w:p w14:paraId="34D35C64" w14:textId="77777777" w:rsidR="009D4AC7" w:rsidRDefault="00067574">
                  <w:pPr>
                    <w:pStyle w:val="ListParagraph"/>
                    <w:numPr>
                      <w:ilvl w:val="0"/>
                      <w:numId w:val="24"/>
                    </w:numPr>
                  </w:pPr>
                  <w:r>
                    <w:t>View detail: link</w:t>
                  </w:r>
                </w:p>
              </w:tc>
            </w:tr>
          </w:tbl>
          <w:p w14:paraId="3C91774A" w14:textId="77777777" w:rsidR="009D4AC7" w:rsidRDefault="009D4AC7"/>
          <w:p w14:paraId="339A1B9D" w14:textId="77777777" w:rsidR="009D4AC7" w:rsidRDefault="00067574">
            <w:r>
              <w:t>Exception: N/A</w:t>
            </w:r>
          </w:p>
          <w:p w14:paraId="3A2225AF" w14:textId="77777777" w:rsidR="009D4AC7" w:rsidRDefault="009D4AC7"/>
          <w:p w14:paraId="4B0C87A3" w14:textId="77777777" w:rsidR="009D4AC7" w:rsidRDefault="00067574">
            <w:r>
              <w:t xml:space="preserve">Relationship: </w:t>
            </w:r>
          </w:p>
          <w:p w14:paraId="3ABC429F" w14:textId="77777777" w:rsidR="009D4AC7" w:rsidRDefault="00067574">
            <w:pPr>
              <w:pStyle w:val="ListParagraph"/>
              <w:numPr>
                <w:ilvl w:val="0"/>
                <w:numId w:val="20"/>
              </w:numPr>
            </w:pPr>
            <w:r>
              <w:t>The use case “Search a feedback” extends the use case “View a feedback”</w:t>
            </w:r>
          </w:p>
          <w:p w14:paraId="63548F66" w14:textId="77777777" w:rsidR="009D4AC7" w:rsidRDefault="00067574">
            <w:r>
              <w:t xml:space="preserve">Business rule: </w:t>
            </w:r>
          </w:p>
          <w:p w14:paraId="3E0E1A64" w14:textId="77777777" w:rsidR="009D4AC7" w:rsidRDefault="00067574">
            <w:pPr>
              <w:pStyle w:val="ListParagraph"/>
              <w:numPr>
                <w:ilvl w:val="0"/>
                <w:numId w:val="20"/>
              </w:numPr>
            </w:pPr>
            <w:r>
              <w:t>If Admin selects “Search by reason”: A dropdown list reason appears</w:t>
            </w:r>
          </w:p>
          <w:p w14:paraId="3E173C1B" w14:textId="77777777" w:rsidR="009D4AC7" w:rsidRDefault="00067574">
            <w:pPr>
              <w:pStyle w:val="ListParagraph"/>
              <w:numPr>
                <w:ilvl w:val="0"/>
                <w:numId w:val="20"/>
              </w:numPr>
            </w:pPr>
            <w:r>
              <w:t>If Admin selects “Search by date”: A datetime picker appears</w:t>
            </w:r>
          </w:p>
          <w:p w14:paraId="1C69A01E" w14:textId="77777777" w:rsidR="009D4AC7" w:rsidRDefault="00067574">
            <w:pPr>
              <w:pStyle w:val="ListParagraph"/>
              <w:numPr>
                <w:ilvl w:val="0"/>
                <w:numId w:val="21"/>
              </w:numPr>
            </w:pPr>
            <w:r>
              <w:t xml:space="preserve">“No” label: a </w:t>
            </w:r>
            <w:proofErr w:type="gramStart"/>
            <w:r>
              <w:t>number(</w:t>
            </w:r>
            <w:proofErr w:type="gramEnd"/>
            <w:r>
              <w:t>1,2,3,4,…)</w:t>
            </w:r>
          </w:p>
          <w:p w14:paraId="1B305D3E" w14:textId="77777777" w:rsidR="009D4AC7" w:rsidRDefault="00067574">
            <w:pPr>
              <w:pStyle w:val="ListParagraph"/>
              <w:numPr>
                <w:ilvl w:val="0"/>
                <w:numId w:val="21"/>
              </w:numPr>
            </w:pPr>
            <w:r>
              <w:t xml:space="preserve">“From” </w:t>
            </w:r>
            <w:proofErr w:type="gramStart"/>
            <w:r>
              <w:t>label :</w:t>
            </w:r>
            <w:proofErr w:type="gramEnd"/>
            <w:r>
              <w:t xml:space="preserve"> The person sends feedback</w:t>
            </w:r>
          </w:p>
          <w:p w14:paraId="2975CBCC" w14:textId="77777777" w:rsidR="009D4AC7" w:rsidRDefault="00067574">
            <w:pPr>
              <w:pStyle w:val="ListParagraph"/>
              <w:numPr>
                <w:ilvl w:val="0"/>
                <w:numId w:val="21"/>
              </w:numPr>
            </w:pPr>
            <w:r>
              <w:t>“To” label: The person was estimated feedback</w:t>
            </w:r>
          </w:p>
          <w:p w14:paraId="27181466" w14:textId="77777777" w:rsidR="009D4AC7" w:rsidRDefault="00067574">
            <w:pPr>
              <w:pStyle w:val="ListParagraph"/>
              <w:numPr>
                <w:ilvl w:val="0"/>
                <w:numId w:val="21"/>
              </w:numPr>
            </w:pPr>
            <w:r>
              <w:t>“Rate” label: “1/5” or “2/5” or “3/5” or “4/5” or “5/5”</w:t>
            </w:r>
          </w:p>
        </w:tc>
      </w:tr>
    </w:tbl>
    <w:p w14:paraId="01062B95" w14:textId="77777777" w:rsidR="009D4AC7" w:rsidRDefault="009D4AC7"/>
    <w:p w14:paraId="64C29D50" w14:textId="77777777" w:rsidR="009D4AC7" w:rsidRDefault="009D4AC7"/>
    <w:p w14:paraId="1919EA05" w14:textId="77777777" w:rsidR="009D4AC7" w:rsidRDefault="00067574">
      <w:pPr>
        <w:pStyle w:val="Heading2"/>
      </w:pPr>
      <w:r>
        <w:t xml:space="preserve"> </w:t>
      </w:r>
      <w:bookmarkStart w:id="53" w:name="_Toc77162719"/>
      <w:r>
        <w:t>&lt;Admin&gt; View a feedback</w:t>
      </w:r>
      <w:bookmarkEnd w:id="53"/>
    </w:p>
    <w:p w14:paraId="12338C99" w14:textId="77777777" w:rsidR="009D4AC7" w:rsidRDefault="00067574">
      <w:r>
        <w:rPr>
          <w:noProof/>
          <w:lang w:eastAsia="ja-JP"/>
        </w:rPr>
        <w:drawing>
          <wp:inline distT="0" distB="0" distL="0" distR="0" wp14:anchorId="5EE7BDE9" wp14:editId="7B6D7220">
            <wp:extent cx="5715000"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15000" cy="1676400"/>
                    </a:xfrm>
                    <a:prstGeom prst="rect">
                      <a:avLst/>
                    </a:prstGeom>
                    <a:noFill/>
                    <a:ln>
                      <a:noFill/>
                    </a:ln>
                  </pic:spPr>
                </pic:pic>
              </a:graphicData>
            </a:graphic>
          </wp:inline>
        </w:drawing>
      </w:r>
    </w:p>
    <w:p w14:paraId="5EA587B2" w14:textId="77777777" w:rsidR="009D4AC7" w:rsidRDefault="009D4AC7"/>
    <w:tbl>
      <w:tblPr>
        <w:tblW w:w="0" w:type="auto"/>
        <w:tblLook w:val="04A0" w:firstRow="1" w:lastRow="0" w:firstColumn="1" w:lastColumn="0" w:noHBand="0" w:noVBand="1"/>
      </w:tblPr>
      <w:tblGrid>
        <w:gridCol w:w="2356"/>
        <w:gridCol w:w="2702"/>
        <w:gridCol w:w="2542"/>
        <w:gridCol w:w="1380"/>
      </w:tblGrid>
      <w:tr w:rsidR="009D4AC7" w14:paraId="17578D21"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F53A7C3" w14:textId="77777777" w:rsidR="009D4AC7" w:rsidRDefault="00067574">
            <w:pPr>
              <w:rPr>
                <w:rFonts w:eastAsia="Cambria"/>
              </w:rPr>
            </w:pPr>
            <w:r>
              <w:t xml:space="preserve">USE CASE – </w:t>
            </w:r>
            <w:r>
              <w:rPr>
                <w:rFonts w:eastAsia="Cambria"/>
              </w:rPr>
              <w:t>HUI online_UC_13</w:t>
            </w:r>
          </w:p>
        </w:tc>
      </w:tr>
      <w:tr w:rsidR="009D4AC7" w14:paraId="404CFBC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4CDE1B0"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57E758" w14:textId="77777777" w:rsidR="009D4AC7" w:rsidRDefault="00067574">
            <w:pPr>
              <w:rPr>
                <w:rFonts w:eastAsia="Cambria"/>
              </w:rPr>
            </w:pPr>
            <w:r>
              <w:rPr>
                <w:rFonts w:eastAsia="Cambria"/>
              </w:rPr>
              <w:t>HUI online_UC_13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C52DC9A"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E604A5" w14:textId="77777777" w:rsidR="009D4AC7" w:rsidRDefault="005E40BF">
            <w:r>
              <w:t>2.0</w:t>
            </w:r>
          </w:p>
        </w:tc>
      </w:tr>
      <w:tr w:rsidR="009D4AC7" w14:paraId="7FE8820F"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4646A05"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442265" w14:textId="77777777" w:rsidR="009D4AC7" w:rsidRDefault="00067574">
            <w:r>
              <w:t>View a feedback</w:t>
            </w:r>
          </w:p>
        </w:tc>
      </w:tr>
      <w:tr w:rsidR="009D4AC7" w14:paraId="079E11F0"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5D285F1"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693835" w14:textId="77777777" w:rsidR="009D4AC7" w:rsidRDefault="00067574">
            <w:r>
              <w:t>Hua Minh Luan</w:t>
            </w:r>
          </w:p>
        </w:tc>
      </w:tr>
      <w:tr w:rsidR="009D4AC7" w14:paraId="3B5E38A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622DF01"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D219C2"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132ECA3"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ACF5CB" w14:textId="77777777" w:rsidR="009D4AC7" w:rsidRDefault="00067574">
            <w:r>
              <w:t>Normal</w:t>
            </w:r>
          </w:p>
        </w:tc>
      </w:tr>
      <w:tr w:rsidR="009D4AC7" w14:paraId="083CB8BB"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B01238" w14:textId="77777777" w:rsidR="009D4AC7" w:rsidRDefault="00067574">
            <w:r>
              <w:t>Actor:</w:t>
            </w:r>
          </w:p>
          <w:p w14:paraId="05B7C6FD" w14:textId="77777777" w:rsidR="009D4AC7" w:rsidRDefault="00067574">
            <w:pPr>
              <w:pStyle w:val="ListParagraph"/>
              <w:numPr>
                <w:ilvl w:val="0"/>
                <w:numId w:val="8"/>
              </w:numPr>
              <w:rPr>
                <w:rFonts w:eastAsia="Calibri" w:cs="Calibri"/>
              </w:rPr>
            </w:pPr>
            <w:r>
              <w:t>Admin</w:t>
            </w:r>
          </w:p>
          <w:p w14:paraId="765986D0" w14:textId="77777777" w:rsidR="009D4AC7" w:rsidRDefault="00067574">
            <w:r>
              <w:t>Summary:</w:t>
            </w:r>
          </w:p>
          <w:p w14:paraId="6395CE86" w14:textId="77777777" w:rsidR="009D4AC7" w:rsidRDefault="00067574">
            <w:pPr>
              <w:pStyle w:val="ListParagraph"/>
              <w:numPr>
                <w:ilvl w:val="0"/>
                <w:numId w:val="8"/>
              </w:numPr>
              <w:rPr>
                <w:rFonts w:eastAsia="Calibri" w:cs="Calibri"/>
              </w:rPr>
            </w:pPr>
            <w:r>
              <w:t xml:space="preserve">This use case allows the </w:t>
            </w:r>
            <w:proofErr w:type="gramStart"/>
            <w:r>
              <w:rPr>
                <w:rFonts w:eastAsia="Cambria" w:cs="Cambria"/>
              </w:rPr>
              <w:t>Admin</w:t>
            </w:r>
            <w:proofErr w:type="gramEnd"/>
            <w:r>
              <w:rPr>
                <w:rFonts w:eastAsia="Cambria" w:cs="Cambria"/>
              </w:rPr>
              <w:t xml:space="preserve"> to view a feedback</w:t>
            </w:r>
          </w:p>
          <w:p w14:paraId="0520D95A" w14:textId="77777777" w:rsidR="009D4AC7" w:rsidRDefault="00067574">
            <w:r>
              <w:t>Goal</w:t>
            </w:r>
          </w:p>
          <w:p w14:paraId="583F1009" w14:textId="77777777" w:rsidR="009D4AC7" w:rsidRDefault="00067574">
            <w:pPr>
              <w:pStyle w:val="ListParagraph"/>
              <w:numPr>
                <w:ilvl w:val="0"/>
                <w:numId w:val="8"/>
              </w:numPr>
            </w:pPr>
            <w:r>
              <w:t>Admin can view a feedback</w:t>
            </w:r>
          </w:p>
          <w:p w14:paraId="065707E8" w14:textId="77777777" w:rsidR="009D4AC7" w:rsidRDefault="00067574">
            <w:r>
              <w:t>Trigger:</w:t>
            </w:r>
          </w:p>
          <w:p w14:paraId="53D71291" w14:textId="77777777" w:rsidR="009D4AC7" w:rsidRDefault="00067574">
            <w:pPr>
              <w:pStyle w:val="ListParagraph"/>
              <w:numPr>
                <w:ilvl w:val="0"/>
                <w:numId w:val="8"/>
              </w:numPr>
            </w:pPr>
            <w:r>
              <w:t>Admin clicks “View detail” link</w:t>
            </w:r>
          </w:p>
          <w:p w14:paraId="7CF022DB" w14:textId="77777777" w:rsidR="009D4AC7" w:rsidRDefault="00067574">
            <w:r>
              <w:t>Precondition:</w:t>
            </w:r>
          </w:p>
          <w:p w14:paraId="23763820" w14:textId="77777777" w:rsidR="009D4AC7" w:rsidRDefault="00067574">
            <w:pPr>
              <w:pStyle w:val="ListParagraph"/>
              <w:numPr>
                <w:ilvl w:val="0"/>
                <w:numId w:val="8"/>
              </w:numPr>
              <w:rPr>
                <w:rFonts w:eastAsia="Calibri" w:cs="Calibri"/>
              </w:rPr>
            </w:pPr>
            <w:r>
              <w:t>Guest must login into the system with role Admin</w:t>
            </w:r>
          </w:p>
          <w:p w14:paraId="0953F42D" w14:textId="77777777" w:rsidR="009D4AC7" w:rsidRDefault="00067574">
            <w:r>
              <w:t>Post Conditions:</w:t>
            </w:r>
          </w:p>
          <w:p w14:paraId="74CB1FF0" w14:textId="77777777" w:rsidR="009D4AC7" w:rsidRDefault="00067574">
            <w:pPr>
              <w:pStyle w:val="ListParagraph"/>
              <w:numPr>
                <w:ilvl w:val="0"/>
                <w:numId w:val="8"/>
              </w:numPr>
              <w:rPr>
                <w:rFonts w:eastAsia="Calibri" w:cs="Calibri"/>
              </w:rPr>
            </w:pPr>
            <w:r>
              <w:lastRenderedPageBreak/>
              <w:t>Success: The information of feedback is shown successfully</w:t>
            </w:r>
          </w:p>
          <w:p w14:paraId="2F951FDE" w14:textId="77777777" w:rsidR="009D4AC7" w:rsidRDefault="00067574">
            <w:r>
              <w:t>Main Success Scenario:</w:t>
            </w:r>
          </w:p>
          <w:p w14:paraId="06F44DDC" w14:textId="77777777" w:rsidR="009D4AC7" w:rsidRDefault="009D4AC7"/>
          <w:tbl>
            <w:tblPr>
              <w:tblW w:w="0" w:type="auto"/>
              <w:tblLook w:val="04A0" w:firstRow="1" w:lastRow="0" w:firstColumn="1" w:lastColumn="0" w:noHBand="0" w:noVBand="1"/>
            </w:tblPr>
            <w:tblGrid>
              <w:gridCol w:w="775"/>
              <w:gridCol w:w="2954"/>
              <w:gridCol w:w="4822"/>
            </w:tblGrid>
            <w:tr w:rsidR="009D4AC7" w14:paraId="7E94C61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55BABF7"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8E101AB"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B09B5EB" w14:textId="77777777" w:rsidR="009D4AC7" w:rsidRDefault="00067574">
                  <w:r>
                    <w:t>System Response</w:t>
                  </w:r>
                </w:p>
              </w:tc>
            </w:tr>
            <w:tr w:rsidR="009D4AC7" w14:paraId="4F4D916F"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7F883E"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9A74FC" w14:textId="77777777" w:rsidR="009D4AC7" w:rsidRDefault="00067574">
                  <w:r>
                    <w:t>Admin clicks “View detail”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86C5CE" w14:textId="77777777" w:rsidR="009D4AC7" w:rsidRDefault="00067574">
                  <w:r>
                    <w:t>The system shows:</w:t>
                  </w:r>
                </w:p>
                <w:p w14:paraId="185F5D02" w14:textId="77777777" w:rsidR="009D4AC7" w:rsidRDefault="00067574">
                  <w:pPr>
                    <w:pStyle w:val="ListParagraph"/>
                    <w:numPr>
                      <w:ilvl w:val="0"/>
                      <w:numId w:val="8"/>
                    </w:numPr>
                  </w:pPr>
                  <w:r>
                    <w:t>Day Hui: link</w:t>
                  </w:r>
                </w:p>
                <w:p w14:paraId="1D7FE228" w14:textId="77777777" w:rsidR="009D4AC7" w:rsidRDefault="00067574">
                  <w:pPr>
                    <w:pStyle w:val="ListParagraph"/>
                    <w:numPr>
                      <w:ilvl w:val="0"/>
                      <w:numId w:val="8"/>
                    </w:numPr>
                  </w:pPr>
                  <w:r>
                    <w:t>From: label</w:t>
                  </w:r>
                </w:p>
                <w:p w14:paraId="4E13D67F" w14:textId="77777777" w:rsidR="009D4AC7" w:rsidRDefault="00067574">
                  <w:pPr>
                    <w:pStyle w:val="ListParagraph"/>
                    <w:numPr>
                      <w:ilvl w:val="0"/>
                      <w:numId w:val="8"/>
                    </w:numPr>
                  </w:pPr>
                  <w:r>
                    <w:t>To: label</w:t>
                  </w:r>
                </w:p>
                <w:p w14:paraId="6A18A84A" w14:textId="77777777" w:rsidR="009D4AC7" w:rsidRDefault="00067574">
                  <w:pPr>
                    <w:pStyle w:val="ListParagraph"/>
                    <w:numPr>
                      <w:ilvl w:val="0"/>
                      <w:numId w:val="8"/>
                    </w:numPr>
                  </w:pPr>
                  <w:r>
                    <w:t>Reason: label</w:t>
                  </w:r>
                </w:p>
                <w:p w14:paraId="4EFD1D23" w14:textId="77777777" w:rsidR="009D4AC7" w:rsidRDefault="00067574">
                  <w:pPr>
                    <w:pStyle w:val="ListParagraph"/>
                    <w:numPr>
                      <w:ilvl w:val="0"/>
                      <w:numId w:val="8"/>
                    </w:numPr>
                  </w:pPr>
                  <w:r>
                    <w:t>Rate: label</w:t>
                  </w:r>
                </w:p>
                <w:p w14:paraId="5F53A406" w14:textId="77777777" w:rsidR="009D4AC7" w:rsidRDefault="00067574">
                  <w:pPr>
                    <w:pStyle w:val="ListParagraph"/>
                    <w:numPr>
                      <w:ilvl w:val="0"/>
                      <w:numId w:val="8"/>
                    </w:numPr>
                  </w:pPr>
                  <w:r>
                    <w:t>Date: label</w:t>
                  </w:r>
                </w:p>
                <w:p w14:paraId="26C871FE" w14:textId="77777777" w:rsidR="009D4AC7" w:rsidRDefault="00067574">
                  <w:pPr>
                    <w:pStyle w:val="ListParagraph"/>
                    <w:numPr>
                      <w:ilvl w:val="0"/>
                      <w:numId w:val="8"/>
                    </w:numPr>
                  </w:pPr>
                  <w:r>
                    <w:t>Description: label</w:t>
                  </w:r>
                </w:p>
                <w:p w14:paraId="72C9E1C1" w14:textId="77777777" w:rsidR="009D4AC7" w:rsidRDefault="00067574">
                  <w:pPr>
                    <w:pStyle w:val="ListParagraph"/>
                    <w:numPr>
                      <w:ilvl w:val="0"/>
                      <w:numId w:val="8"/>
                    </w:numPr>
                  </w:pPr>
                  <w:r>
                    <w:t>Disable: button</w:t>
                  </w:r>
                </w:p>
                <w:p w14:paraId="45E6AA11" w14:textId="77777777" w:rsidR="009D4AC7" w:rsidRDefault="00067574">
                  <w:r>
                    <w:t>If person sends feedback is a member:</w:t>
                  </w:r>
                </w:p>
                <w:p w14:paraId="3D1718E1" w14:textId="77777777" w:rsidR="009D4AC7" w:rsidRDefault="00067574">
                  <w:pPr>
                    <w:pStyle w:val="ListParagraph"/>
                    <w:numPr>
                      <w:ilvl w:val="0"/>
                      <w:numId w:val="8"/>
                    </w:numPr>
                  </w:pPr>
                  <w:r>
                    <w:t>A table about Pay Hui, each item includes:</w:t>
                  </w:r>
                </w:p>
                <w:p w14:paraId="3A224D40" w14:textId="77777777" w:rsidR="009D4AC7" w:rsidRDefault="00067574">
                  <w:pPr>
                    <w:pStyle w:val="ListParagraph"/>
                    <w:numPr>
                      <w:ilvl w:val="0"/>
                      <w:numId w:val="25"/>
                    </w:numPr>
                  </w:pPr>
                  <w:r>
                    <w:t>Amount: label</w:t>
                  </w:r>
                </w:p>
                <w:p w14:paraId="50FA5E1A" w14:textId="77777777" w:rsidR="009D4AC7" w:rsidRDefault="00067574">
                  <w:pPr>
                    <w:pStyle w:val="ListParagraph"/>
                    <w:numPr>
                      <w:ilvl w:val="0"/>
                      <w:numId w:val="25"/>
                    </w:numPr>
                  </w:pPr>
                  <w:r>
                    <w:t>Date: label</w:t>
                  </w:r>
                </w:p>
                <w:p w14:paraId="2FF8DAB9" w14:textId="77777777" w:rsidR="009D4AC7" w:rsidRDefault="00067574">
                  <w:pPr>
                    <w:pStyle w:val="ListParagraph"/>
                    <w:numPr>
                      <w:ilvl w:val="0"/>
                      <w:numId w:val="26"/>
                    </w:numPr>
                  </w:pPr>
                  <w:r>
                    <w:t>Information of loan Hui:</w:t>
                  </w:r>
                </w:p>
                <w:p w14:paraId="78EBA56C" w14:textId="77777777" w:rsidR="009D4AC7" w:rsidRDefault="00067574">
                  <w:pPr>
                    <w:pStyle w:val="ListParagraph"/>
                    <w:numPr>
                      <w:ilvl w:val="0"/>
                      <w:numId w:val="27"/>
                    </w:numPr>
                  </w:pPr>
                  <w:r>
                    <w:t>Amount: label</w:t>
                  </w:r>
                </w:p>
                <w:p w14:paraId="0336259C" w14:textId="77777777" w:rsidR="009D4AC7" w:rsidRDefault="00067574">
                  <w:pPr>
                    <w:pStyle w:val="ListParagraph"/>
                    <w:numPr>
                      <w:ilvl w:val="0"/>
                      <w:numId w:val="27"/>
                    </w:numPr>
                  </w:pPr>
                  <w:r>
                    <w:t>Date: label</w:t>
                  </w:r>
                </w:p>
              </w:tc>
            </w:tr>
          </w:tbl>
          <w:p w14:paraId="6DD13F44" w14:textId="77777777" w:rsidR="009D4AC7" w:rsidRDefault="009D4AC7"/>
          <w:p w14:paraId="0F7512C9" w14:textId="77777777" w:rsidR="009D4AC7" w:rsidRDefault="00067574">
            <w:r>
              <w:t>Exception: N/A</w:t>
            </w:r>
          </w:p>
          <w:p w14:paraId="195E5EE5" w14:textId="77777777" w:rsidR="009D4AC7" w:rsidRDefault="009D4AC7"/>
          <w:p w14:paraId="546B41AB" w14:textId="77777777" w:rsidR="009D4AC7" w:rsidRDefault="00067574">
            <w:r>
              <w:t xml:space="preserve">Relationship: </w:t>
            </w:r>
          </w:p>
          <w:p w14:paraId="31C32C17" w14:textId="77777777" w:rsidR="009D4AC7" w:rsidRDefault="00067574">
            <w:pPr>
              <w:pStyle w:val="ListParagraph"/>
              <w:numPr>
                <w:ilvl w:val="0"/>
                <w:numId w:val="20"/>
              </w:numPr>
            </w:pPr>
            <w:r>
              <w:t>The use case “View a feedback” extended by the use case “Get the list of feedback”</w:t>
            </w:r>
          </w:p>
          <w:p w14:paraId="277F4892" w14:textId="77777777" w:rsidR="009D4AC7" w:rsidRDefault="00067574">
            <w:pPr>
              <w:pStyle w:val="ListParagraph"/>
              <w:numPr>
                <w:ilvl w:val="0"/>
                <w:numId w:val="20"/>
              </w:numPr>
            </w:pPr>
            <w:r>
              <w:t>The use case “View a feedback” extended by the use case “Search a feedback”</w:t>
            </w:r>
          </w:p>
          <w:p w14:paraId="590FD730" w14:textId="77777777" w:rsidR="009D4AC7" w:rsidRDefault="00067574">
            <w:pPr>
              <w:pStyle w:val="ListParagraph"/>
              <w:numPr>
                <w:ilvl w:val="0"/>
                <w:numId w:val="20"/>
              </w:numPr>
            </w:pPr>
            <w:r>
              <w:t xml:space="preserve">The use case “View a feedback” extends the use case “Disable </w:t>
            </w:r>
            <w:proofErr w:type="gramStart"/>
            <w:r>
              <w:t>an</w:t>
            </w:r>
            <w:proofErr w:type="gramEnd"/>
            <w:r>
              <w:t xml:space="preserve"> user”</w:t>
            </w:r>
          </w:p>
          <w:p w14:paraId="4FBF3796" w14:textId="77777777" w:rsidR="009D4AC7" w:rsidRDefault="00067574">
            <w:pPr>
              <w:pStyle w:val="ListParagraph"/>
              <w:numPr>
                <w:ilvl w:val="0"/>
                <w:numId w:val="20"/>
              </w:numPr>
            </w:pPr>
            <w:r>
              <w:t>The use case “View a feedback” extends the use case “View DAY HUI detail”</w:t>
            </w:r>
          </w:p>
          <w:p w14:paraId="75C44596" w14:textId="77777777" w:rsidR="009D4AC7" w:rsidRDefault="00067574">
            <w:r>
              <w:t xml:space="preserve">Business rule: </w:t>
            </w:r>
          </w:p>
          <w:p w14:paraId="05AE925E" w14:textId="77777777" w:rsidR="009D4AC7" w:rsidRDefault="00067574">
            <w:pPr>
              <w:pStyle w:val="ListParagraph"/>
              <w:numPr>
                <w:ilvl w:val="0"/>
                <w:numId w:val="21"/>
              </w:numPr>
            </w:pPr>
            <w:r>
              <w:t xml:space="preserve"> “From” </w:t>
            </w:r>
            <w:proofErr w:type="gramStart"/>
            <w:r>
              <w:t>label :</w:t>
            </w:r>
            <w:proofErr w:type="gramEnd"/>
            <w:r>
              <w:t xml:space="preserve"> The person sends feedback</w:t>
            </w:r>
          </w:p>
          <w:p w14:paraId="1531D1D4" w14:textId="77777777" w:rsidR="009D4AC7" w:rsidRDefault="00067574">
            <w:pPr>
              <w:pStyle w:val="ListParagraph"/>
              <w:numPr>
                <w:ilvl w:val="0"/>
                <w:numId w:val="21"/>
              </w:numPr>
            </w:pPr>
            <w:r>
              <w:t>“To” label: The person was estimated feedback</w:t>
            </w:r>
          </w:p>
          <w:p w14:paraId="334B75E7" w14:textId="77777777" w:rsidR="009D4AC7" w:rsidRDefault="00067574">
            <w:pPr>
              <w:pStyle w:val="ListParagraph"/>
              <w:numPr>
                <w:ilvl w:val="0"/>
                <w:numId w:val="21"/>
              </w:numPr>
            </w:pPr>
            <w:r>
              <w:t>When Admin mouse over “To label”, the system shows:</w:t>
            </w:r>
          </w:p>
          <w:p w14:paraId="70F6E81F" w14:textId="77777777" w:rsidR="009D4AC7" w:rsidRDefault="00067574">
            <w:pPr>
              <w:pStyle w:val="ListParagraph"/>
              <w:numPr>
                <w:ilvl w:val="0"/>
                <w:numId w:val="28"/>
              </w:numPr>
            </w:pPr>
            <w:r>
              <w:lastRenderedPageBreak/>
              <w:t>Average rating: label</w:t>
            </w:r>
          </w:p>
          <w:p w14:paraId="4B33D8DC" w14:textId="77777777" w:rsidR="009D4AC7" w:rsidRDefault="00067574">
            <w:pPr>
              <w:pStyle w:val="ListParagraph"/>
              <w:numPr>
                <w:ilvl w:val="0"/>
                <w:numId w:val="28"/>
              </w:numPr>
            </w:pPr>
            <w:r>
              <w:t>Amount of rating: label</w:t>
            </w:r>
          </w:p>
          <w:p w14:paraId="1F134378" w14:textId="77777777" w:rsidR="009D4AC7" w:rsidRDefault="00067574">
            <w:pPr>
              <w:pStyle w:val="ListParagraph"/>
              <w:numPr>
                <w:ilvl w:val="0"/>
                <w:numId w:val="29"/>
              </w:numPr>
            </w:pPr>
            <w:r>
              <w:t>Fullname: label</w:t>
            </w:r>
          </w:p>
          <w:p w14:paraId="41101A60" w14:textId="77777777" w:rsidR="009D4AC7" w:rsidRDefault="00067574">
            <w:pPr>
              <w:pStyle w:val="ListParagraph"/>
              <w:numPr>
                <w:ilvl w:val="0"/>
                <w:numId w:val="29"/>
              </w:numPr>
            </w:pPr>
            <w:r>
              <w:t xml:space="preserve">Date of </w:t>
            </w:r>
            <w:proofErr w:type="gramStart"/>
            <w:r>
              <w:t>birth :</w:t>
            </w:r>
            <w:proofErr w:type="gramEnd"/>
            <w:r>
              <w:t xml:space="preserve"> label</w:t>
            </w:r>
          </w:p>
          <w:p w14:paraId="21D0AF2A" w14:textId="77777777" w:rsidR="009D4AC7" w:rsidRDefault="00067574">
            <w:pPr>
              <w:pStyle w:val="ListParagraph"/>
              <w:numPr>
                <w:ilvl w:val="0"/>
                <w:numId w:val="29"/>
              </w:numPr>
            </w:pPr>
            <w:r>
              <w:t>Sex: label</w:t>
            </w:r>
          </w:p>
          <w:p w14:paraId="5DDCB360" w14:textId="77777777" w:rsidR="009D4AC7" w:rsidRDefault="00067574">
            <w:pPr>
              <w:pStyle w:val="ListParagraph"/>
              <w:numPr>
                <w:ilvl w:val="0"/>
                <w:numId w:val="29"/>
              </w:numPr>
            </w:pPr>
            <w:r>
              <w:t>Phone number: label</w:t>
            </w:r>
          </w:p>
          <w:p w14:paraId="76DA50E6" w14:textId="77777777" w:rsidR="009D4AC7" w:rsidRDefault="00067574">
            <w:pPr>
              <w:pStyle w:val="ListParagraph"/>
              <w:numPr>
                <w:ilvl w:val="0"/>
                <w:numId w:val="29"/>
              </w:numPr>
            </w:pPr>
            <w:r>
              <w:t>Place of origin: label</w:t>
            </w:r>
          </w:p>
          <w:p w14:paraId="305E7E64" w14:textId="77777777" w:rsidR="009D4AC7" w:rsidRDefault="00067574">
            <w:pPr>
              <w:pStyle w:val="ListParagraph"/>
              <w:numPr>
                <w:ilvl w:val="0"/>
                <w:numId w:val="29"/>
              </w:numPr>
            </w:pPr>
            <w:r>
              <w:t>Place of residence: label</w:t>
            </w:r>
          </w:p>
          <w:p w14:paraId="34239F77" w14:textId="77777777" w:rsidR="009D4AC7" w:rsidRDefault="00067574">
            <w:pPr>
              <w:pStyle w:val="ListParagraph"/>
              <w:numPr>
                <w:ilvl w:val="0"/>
                <w:numId w:val="29"/>
              </w:numPr>
            </w:pPr>
            <w:r>
              <w:t>Image of citizen identity card: image</w:t>
            </w:r>
          </w:p>
          <w:p w14:paraId="55A9699A" w14:textId="77777777" w:rsidR="009D4AC7" w:rsidRDefault="00067574">
            <w:pPr>
              <w:pStyle w:val="ListParagraph"/>
              <w:numPr>
                <w:ilvl w:val="0"/>
                <w:numId w:val="29"/>
              </w:numPr>
            </w:pPr>
            <w:r>
              <w:t>Role: label</w:t>
            </w:r>
          </w:p>
          <w:p w14:paraId="5F451CD3" w14:textId="77777777" w:rsidR="009D4AC7" w:rsidRDefault="00067574">
            <w:pPr>
              <w:pStyle w:val="ListParagraph"/>
              <w:numPr>
                <w:ilvl w:val="0"/>
                <w:numId w:val="15"/>
              </w:numPr>
            </w:pPr>
            <w:r>
              <w:t>The system must display “Average rating” as star</w:t>
            </w:r>
          </w:p>
          <w:p w14:paraId="796FA95C" w14:textId="77777777" w:rsidR="009D4AC7" w:rsidRDefault="00067574">
            <w:pPr>
              <w:pStyle w:val="ListParagraph"/>
              <w:numPr>
                <w:ilvl w:val="0"/>
                <w:numId w:val="16"/>
              </w:numPr>
            </w:pPr>
            <w:r>
              <w:t>When Admin mouse over “Average rating”, the system shows:</w:t>
            </w:r>
          </w:p>
          <w:p w14:paraId="4BC11F0A" w14:textId="77777777" w:rsidR="009D4AC7" w:rsidRDefault="00067574">
            <w:pPr>
              <w:pStyle w:val="ListParagraph"/>
              <w:numPr>
                <w:ilvl w:val="1"/>
                <w:numId w:val="17"/>
              </w:numPr>
            </w:pPr>
            <w:r>
              <w:t xml:space="preserve">5 </w:t>
            </w:r>
            <w:proofErr w:type="gramStart"/>
            <w:r>
              <w:t>star</w:t>
            </w:r>
            <w:proofErr w:type="gramEnd"/>
            <w:r>
              <w:t xml:space="preserve"> [meter bar] [</w:t>
            </w:r>
            <w:r w:rsidR="00862D97">
              <w:t>percent</w:t>
            </w:r>
            <w:r>
              <w:t>]</w:t>
            </w:r>
          </w:p>
          <w:p w14:paraId="4AD09CC5" w14:textId="77777777" w:rsidR="009D4AC7" w:rsidRDefault="00067574">
            <w:pPr>
              <w:pStyle w:val="ListParagraph"/>
              <w:numPr>
                <w:ilvl w:val="1"/>
                <w:numId w:val="17"/>
              </w:numPr>
            </w:pPr>
            <w:r>
              <w:t xml:space="preserve">4 </w:t>
            </w:r>
            <w:proofErr w:type="gramStart"/>
            <w:r>
              <w:t>star</w:t>
            </w:r>
            <w:proofErr w:type="gramEnd"/>
            <w:r>
              <w:t xml:space="preserve"> [meter bar] [</w:t>
            </w:r>
            <w:r w:rsidR="00862D97">
              <w:t>percent</w:t>
            </w:r>
            <w:r>
              <w:t>]</w:t>
            </w:r>
          </w:p>
          <w:p w14:paraId="401B1F1D" w14:textId="77777777" w:rsidR="009D4AC7" w:rsidRDefault="00067574">
            <w:pPr>
              <w:pStyle w:val="ListParagraph"/>
              <w:numPr>
                <w:ilvl w:val="1"/>
                <w:numId w:val="17"/>
              </w:numPr>
            </w:pPr>
            <w:r>
              <w:t xml:space="preserve">3 </w:t>
            </w:r>
            <w:proofErr w:type="gramStart"/>
            <w:r>
              <w:t>star</w:t>
            </w:r>
            <w:proofErr w:type="gramEnd"/>
            <w:r>
              <w:t xml:space="preserve"> [meter bar] [</w:t>
            </w:r>
            <w:r w:rsidR="00862D97">
              <w:t>percent</w:t>
            </w:r>
            <w:r>
              <w:t>]</w:t>
            </w:r>
          </w:p>
          <w:p w14:paraId="6B856470" w14:textId="77777777" w:rsidR="009D4AC7" w:rsidRDefault="00067574">
            <w:pPr>
              <w:pStyle w:val="ListParagraph"/>
              <w:numPr>
                <w:ilvl w:val="1"/>
                <w:numId w:val="17"/>
              </w:numPr>
            </w:pPr>
            <w:r>
              <w:t xml:space="preserve">2 </w:t>
            </w:r>
            <w:proofErr w:type="gramStart"/>
            <w:r>
              <w:t>star</w:t>
            </w:r>
            <w:proofErr w:type="gramEnd"/>
            <w:r>
              <w:t xml:space="preserve"> [meter bar] [</w:t>
            </w:r>
            <w:r w:rsidR="00862D97">
              <w:t>percent</w:t>
            </w:r>
            <w:r>
              <w:t>]</w:t>
            </w:r>
          </w:p>
          <w:p w14:paraId="776B12C5" w14:textId="77777777" w:rsidR="009D4AC7" w:rsidRDefault="00067574">
            <w:pPr>
              <w:pStyle w:val="ListParagraph"/>
              <w:numPr>
                <w:ilvl w:val="1"/>
                <w:numId w:val="17"/>
              </w:numPr>
              <w:rPr>
                <w:rFonts w:eastAsia="Times New Roman"/>
              </w:rPr>
            </w:pPr>
            <w:r>
              <w:t>1 star [meter bar] [</w:t>
            </w:r>
            <w:r w:rsidR="00862D97">
              <w:t>percent</w:t>
            </w:r>
            <w:r>
              <w:t>]</w:t>
            </w:r>
          </w:p>
          <w:p w14:paraId="61BC19F5" w14:textId="77777777" w:rsidR="009D4AC7" w:rsidRDefault="00067574">
            <w:pPr>
              <w:pStyle w:val="ListParagraph"/>
              <w:numPr>
                <w:ilvl w:val="0"/>
                <w:numId w:val="21"/>
              </w:numPr>
            </w:pPr>
            <w:r>
              <w:t>“Rate” label: “1/5” or “2/5” or “3/5” or “4/5” or “5/5”</w:t>
            </w:r>
          </w:p>
        </w:tc>
      </w:tr>
    </w:tbl>
    <w:p w14:paraId="1C87808E" w14:textId="77777777" w:rsidR="009D4AC7" w:rsidRDefault="009D4AC7"/>
    <w:p w14:paraId="155B77EB" w14:textId="77777777" w:rsidR="009D4AC7" w:rsidRDefault="009D4AC7"/>
    <w:p w14:paraId="71142BEA" w14:textId="77777777" w:rsidR="009D4AC7" w:rsidRDefault="009D4AC7"/>
    <w:p w14:paraId="2DE59D08" w14:textId="77777777" w:rsidR="009D4AC7" w:rsidRDefault="00067574">
      <w:pPr>
        <w:pStyle w:val="Heading2"/>
      </w:pPr>
      <w:r>
        <w:t xml:space="preserve"> </w:t>
      </w:r>
      <w:bookmarkStart w:id="54" w:name="_Toc77162720"/>
      <w:r>
        <w:t xml:space="preserve">&lt;Admin&gt; Disable </w:t>
      </w:r>
      <w:proofErr w:type="gramStart"/>
      <w:r>
        <w:t>an</w:t>
      </w:r>
      <w:proofErr w:type="gramEnd"/>
      <w:r>
        <w:t xml:space="preserve"> user</w:t>
      </w:r>
      <w:bookmarkEnd w:id="54"/>
    </w:p>
    <w:p w14:paraId="5CC5FA78" w14:textId="77777777" w:rsidR="009D4AC7" w:rsidRDefault="009D4AC7"/>
    <w:p w14:paraId="3226C122" w14:textId="77777777" w:rsidR="009D4AC7" w:rsidRDefault="009D4AC7"/>
    <w:p w14:paraId="13CC12A4" w14:textId="77777777" w:rsidR="009D4AC7" w:rsidRDefault="00067574">
      <w:r>
        <w:rPr>
          <w:noProof/>
          <w:lang w:eastAsia="ja-JP"/>
        </w:rPr>
        <w:drawing>
          <wp:inline distT="0" distB="0" distL="0" distR="0" wp14:anchorId="30C037B4" wp14:editId="5925B474">
            <wp:extent cx="5715000" cy="167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15000" cy="1676400"/>
                    </a:xfrm>
                    <a:prstGeom prst="rect">
                      <a:avLst/>
                    </a:prstGeom>
                    <a:noFill/>
                    <a:ln>
                      <a:noFill/>
                    </a:ln>
                  </pic:spPr>
                </pic:pic>
              </a:graphicData>
            </a:graphic>
          </wp:inline>
        </w:drawing>
      </w:r>
    </w:p>
    <w:p w14:paraId="16F3D687" w14:textId="77777777" w:rsidR="009D4AC7" w:rsidRDefault="009D4AC7"/>
    <w:tbl>
      <w:tblPr>
        <w:tblW w:w="0" w:type="auto"/>
        <w:tblLook w:val="04A0" w:firstRow="1" w:lastRow="0" w:firstColumn="1" w:lastColumn="0" w:noHBand="0" w:noVBand="1"/>
      </w:tblPr>
      <w:tblGrid>
        <w:gridCol w:w="2349"/>
        <w:gridCol w:w="2708"/>
        <w:gridCol w:w="2534"/>
        <w:gridCol w:w="1389"/>
      </w:tblGrid>
      <w:tr w:rsidR="009D4AC7" w14:paraId="0E2138E3"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379AE52" w14:textId="77777777" w:rsidR="009D4AC7" w:rsidRDefault="00067574">
            <w:pPr>
              <w:rPr>
                <w:rFonts w:eastAsia="Cambria"/>
              </w:rPr>
            </w:pPr>
            <w:r>
              <w:t xml:space="preserve">USE CASE – </w:t>
            </w:r>
            <w:r>
              <w:rPr>
                <w:rFonts w:eastAsia="Cambria"/>
              </w:rPr>
              <w:t>HUI online_UC_14</w:t>
            </w:r>
          </w:p>
        </w:tc>
      </w:tr>
      <w:tr w:rsidR="009D4AC7" w14:paraId="25EBF51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B901FAD" w14:textId="77777777" w:rsidR="009D4AC7" w:rsidRDefault="00067574">
            <w:r>
              <w:lastRenderedPageBreak/>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1C0710" w14:textId="77777777" w:rsidR="009D4AC7" w:rsidRDefault="00067574">
            <w:pPr>
              <w:rPr>
                <w:rFonts w:eastAsia="Cambria"/>
              </w:rPr>
            </w:pPr>
            <w:r>
              <w:rPr>
                <w:rFonts w:eastAsia="Cambria"/>
              </w:rPr>
              <w:t>HUI online_UC_14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547DB22"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AE9DE3" w14:textId="77777777" w:rsidR="009D4AC7" w:rsidRDefault="005E40BF">
            <w:r>
              <w:t>2.0</w:t>
            </w:r>
          </w:p>
        </w:tc>
      </w:tr>
      <w:tr w:rsidR="009D4AC7" w14:paraId="0CA15570"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8265536"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9FDB00" w14:textId="77777777" w:rsidR="009D4AC7" w:rsidRDefault="00067574">
            <w:r>
              <w:t xml:space="preserve">Disable </w:t>
            </w:r>
            <w:proofErr w:type="gramStart"/>
            <w:r>
              <w:t>an</w:t>
            </w:r>
            <w:proofErr w:type="gramEnd"/>
            <w:r>
              <w:t xml:space="preserve"> user</w:t>
            </w:r>
          </w:p>
        </w:tc>
      </w:tr>
      <w:tr w:rsidR="009D4AC7" w14:paraId="563C1B4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4575346"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227700" w14:textId="77777777" w:rsidR="009D4AC7" w:rsidRDefault="00067574">
            <w:r>
              <w:t>Hua Minh Luan</w:t>
            </w:r>
          </w:p>
        </w:tc>
      </w:tr>
      <w:tr w:rsidR="009D4AC7" w14:paraId="65C59E00"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AEF82A7"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743748"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2798D3D"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2C2CF6" w14:textId="77777777" w:rsidR="009D4AC7" w:rsidRDefault="00067574">
            <w:r>
              <w:t>Normal</w:t>
            </w:r>
          </w:p>
        </w:tc>
      </w:tr>
      <w:tr w:rsidR="009D4AC7" w14:paraId="77B3EEDF"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4B4E86" w14:textId="77777777" w:rsidR="009D4AC7" w:rsidRDefault="00067574">
            <w:r>
              <w:t>Actor:</w:t>
            </w:r>
          </w:p>
          <w:p w14:paraId="0910536F" w14:textId="77777777" w:rsidR="009D4AC7" w:rsidRDefault="00067574">
            <w:pPr>
              <w:pStyle w:val="ListParagraph"/>
              <w:numPr>
                <w:ilvl w:val="0"/>
                <w:numId w:val="8"/>
              </w:numPr>
              <w:rPr>
                <w:rFonts w:eastAsia="Calibri" w:cs="Calibri"/>
              </w:rPr>
            </w:pPr>
            <w:r>
              <w:t>Admin</w:t>
            </w:r>
          </w:p>
          <w:p w14:paraId="525D7A40" w14:textId="77777777" w:rsidR="009D4AC7" w:rsidRDefault="00067574">
            <w:r>
              <w:t>Summary:</w:t>
            </w:r>
          </w:p>
          <w:p w14:paraId="6727DA8A" w14:textId="77777777" w:rsidR="009D4AC7" w:rsidRDefault="00067574">
            <w:pPr>
              <w:pStyle w:val="ListParagraph"/>
              <w:numPr>
                <w:ilvl w:val="0"/>
                <w:numId w:val="8"/>
              </w:numPr>
              <w:rPr>
                <w:rFonts w:eastAsia="Calibri" w:cs="Calibri"/>
              </w:rPr>
            </w:pPr>
            <w:r>
              <w:t xml:space="preserve">This use case allows the </w:t>
            </w:r>
            <w:proofErr w:type="gramStart"/>
            <w:r>
              <w:rPr>
                <w:rFonts w:eastAsia="Cambria" w:cs="Cambria"/>
              </w:rPr>
              <w:t>Admin</w:t>
            </w:r>
            <w:proofErr w:type="gramEnd"/>
            <w:r>
              <w:rPr>
                <w:rFonts w:eastAsia="Cambria" w:cs="Cambria"/>
              </w:rPr>
              <w:t xml:space="preserve"> to disable an user</w:t>
            </w:r>
          </w:p>
          <w:p w14:paraId="7EF7D28B" w14:textId="77777777" w:rsidR="009D4AC7" w:rsidRDefault="00067574">
            <w:r>
              <w:t>Goal</w:t>
            </w:r>
          </w:p>
          <w:p w14:paraId="04552CB7" w14:textId="77777777" w:rsidR="009D4AC7" w:rsidRDefault="00067574">
            <w:pPr>
              <w:pStyle w:val="ListParagraph"/>
              <w:numPr>
                <w:ilvl w:val="0"/>
                <w:numId w:val="8"/>
              </w:numPr>
            </w:pPr>
            <w:r>
              <w:t xml:space="preserve">Admin can disable </w:t>
            </w:r>
            <w:proofErr w:type="gramStart"/>
            <w:r>
              <w:t>an</w:t>
            </w:r>
            <w:proofErr w:type="gramEnd"/>
            <w:r>
              <w:t xml:space="preserve"> user</w:t>
            </w:r>
          </w:p>
          <w:p w14:paraId="52A112AA" w14:textId="77777777" w:rsidR="009D4AC7" w:rsidRDefault="00067574">
            <w:r>
              <w:t>Trigger:</w:t>
            </w:r>
          </w:p>
          <w:p w14:paraId="0855E7B7" w14:textId="77777777" w:rsidR="009D4AC7" w:rsidRDefault="00067574">
            <w:pPr>
              <w:pStyle w:val="ListParagraph"/>
              <w:numPr>
                <w:ilvl w:val="0"/>
                <w:numId w:val="8"/>
              </w:numPr>
            </w:pPr>
            <w:r>
              <w:t>Admin clicks “Ok” button</w:t>
            </w:r>
          </w:p>
          <w:p w14:paraId="62A716CB" w14:textId="77777777" w:rsidR="009D4AC7" w:rsidRDefault="00067574">
            <w:r>
              <w:t>Precondition:</w:t>
            </w:r>
          </w:p>
          <w:p w14:paraId="3F22563E" w14:textId="77777777" w:rsidR="009D4AC7" w:rsidRDefault="00067574">
            <w:pPr>
              <w:pStyle w:val="ListParagraph"/>
              <w:numPr>
                <w:ilvl w:val="0"/>
                <w:numId w:val="8"/>
              </w:numPr>
              <w:rPr>
                <w:rFonts w:eastAsia="Calibri" w:cs="Calibri"/>
              </w:rPr>
            </w:pPr>
            <w:r>
              <w:t>Guest must login into the system with role Admin</w:t>
            </w:r>
          </w:p>
          <w:p w14:paraId="235362F7" w14:textId="77777777" w:rsidR="009D4AC7" w:rsidRDefault="00067574">
            <w:r>
              <w:t>Post Conditions:</w:t>
            </w:r>
          </w:p>
          <w:p w14:paraId="51085A6C" w14:textId="77777777" w:rsidR="009D4AC7" w:rsidRDefault="00067574">
            <w:pPr>
              <w:pStyle w:val="ListParagraph"/>
              <w:numPr>
                <w:ilvl w:val="0"/>
                <w:numId w:val="8"/>
              </w:numPr>
              <w:rPr>
                <w:rFonts w:eastAsia="Calibri" w:cs="Calibri"/>
              </w:rPr>
            </w:pPr>
            <w:r>
              <w:t>Success: Admin disable a bad user successfully</w:t>
            </w:r>
          </w:p>
          <w:p w14:paraId="4881C005" w14:textId="77777777" w:rsidR="009D4AC7" w:rsidRDefault="00067574">
            <w:r>
              <w:t>Main Success Scenario:</w:t>
            </w:r>
          </w:p>
          <w:p w14:paraId="34B0510A" w14:textId="77777777" w:rsidR="009D4AC7" w:rsidRDefault="009D4AC7"/>
          <w:tbl>
            <w:tblPr>
              <w:tblW w:w="0" w:type="auto"/>
              <w:tblLook w:val="04A0" w:firstRow="1" w:lastRow="0" w:firstColumn="1" w:lastColumn="0" w:noHBand="0" w:noVBand="1"/>
            </w:tblPr>
            <w:tblGrid>
              <w:gridCol w:w="775"/>
              <w:gridCol w:w="2954"/>
              <w:gridCol w:w="4822"/>
            </w:tblGrid>
            <w:tr w:rsidR="009D4AC7" w14:paraId="6725192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B21C293"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932685C"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DDA34B6" w14:textId="77777777" w:rsidR="009D4AC7" w:rsidRDefault="00067574">
                  <w:r>
                    <w:t>System Response</w:t>
                  </w:r>
                </w:p>
              </w:tc>
            </w:tr>
            <w:tr w:rsidR="009D4AC7" w14:paraId="3CAD6CB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431B3B"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785809" w14:textId="77777777" w:rsidR="009D4AC7" w:rsidRDefault="00067574">
                  <w:r>
                    <w:t>Admin clicks “Disable”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D6348E" w14:textId="77777777" w:rsidR="009D4AC7" w:rsidRDefault="00067574">
                  <w:r>
                    <w:t>The system shows comfirm message:</w:t>
                  </w:r>
                </w:p>
                <w:p w14:paraId="05AAD28D" w14:textId="77777777" w:rsidR="009D4AC7" w:rsidRDefault="00067574">
                  <w:pPr>
                    <w:pStyle w:val="ListParagraph"/>
                    <w:numPr>
                      <w:ilvl w:val="0"/>
                      <w:numId w:val="8"/>
                    </w:numPr>
                  </w:pPr>
                  <w:r>
                    <w:t>Ok: button</w:t>
                  </w:r>
                </w:p>
                <w:p w14:paraId="055C3016" w14:textId="77777777" w:rsidR="009D4AC7" w:rsidRDefault="00067574">
                  <w:pPr>
                    <w:pStyle w:val="ListParagraph"/>
                    <w:numPr>
                      <w:ilvl w:val="0"/>
                      <w:numId w:val="8"/>
                    </w:numPr>
                  </w:pPr>
                  <w:r>
                    <w:t>Cancel: button</w:t>
                  </w:r>
                </w:p>
              </w:tc>
            </w:tr>
            <w:tr w:rsidR="009D4AC7" w14:paraId="6786770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2FC50C" w14:textId="77777777" w:rsidR="009D4AC7" w:rsidRDefault="00067574">
                  <w: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A75C24" w14:textId="77777777" w:rsidR="009D4AC7" w:rsidRDefault="00067574">
                  <w:r>
                    <w:t>Admin clicks “Ok”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869172" w14:textId="77777777" w:rsidR="009D4AC7" w:rsidRDefault="00067574">
                  <w:r>
                    <w:t xml:space="preserve">The system disables </w:t>
                  </w:r>
                  <w:proofErr w:type="gramStart"/>
                  <w:r>
                    <w:t>an</w:t>
                  </w:r>
                  <w:proofErr w:type="gramEnd"/>
                  <w:r>
                    <w:t xml:space="preserve"> user and shows success message</w:t>
                  </w:r>
                </w:p>
              </w:tc>
            </w:tr>
          </w:tbl>
          <w:p w14:paraId="2C909B90" w14:textId="77777777" w:rsidR="009D4AC7" w:rsidRDefault="009D4AC7"/>
          <w:p w14:paraId="42ACA540" w14:textId="77777777" w:rsidR="009D4AC7" w:rsidRDefault="00067574">
            <w:r>
              <w:t>Exception: N/A</w:t>
            </w:r>
          </w:p>
          <w:p w14:paraId="744C5C18" w14:textId="77777777" w:rsidR="009D4AC7" w:rsidRDefault="009D4AC7"/>
          <w:p w14:paraId="3075E860" w14:textId="77777777" w:rsidR="009D4AC7" w:rsidRDefault="00067574">
            <w:r>
              <w:lastRenderedPageBreak/>
              <w:t xml:space="preserve">Relationship: </w:t>
            </w:r>
          </w:p>
          <w:p w14:paraId="366074D5" w14:textId="77777777" w:rsidR="009D4AC7" w:rsidRDefault="00067574">
            <w:pPr>
              <w:pStyle w:val="ListParagraph"/>
              <w:numPr>
                <w:ilvl w:val="0"/>
                <w:numId w:val="20"/>
              </w:numPr>
            </w:pPr>
            <w:r>
              <w:t xml:space="preserve">The use case “Disable </w:t>
            </w:r>
            <w:proofErr w:type="gramStart"/>
            <w:r>
              <w:t>an</w:t>
            </w:r>
            <w:proofErr w:type="gramEnd"/>
            <w:r>
              <w:t xml:space="preserve"> user” extended by the use case “View a feedback”</w:t>
            </w:r>
          </w:p>
          <w:p w14:paraId="2D6ECD92" w14:textId="77777777" w:rsidR="009D4AC7" w:rsidRDefault="00067574">
            <w:r>
              <w:t xml:space="preserve">Business rule: </w:t>
            </w:r>
          </w:p>
          <w:p w14:paraId="0ED12ABD" w14:textId="77777777" w:rsidR="009D4AC7" w:rsidRDefault="00067574">
            <w:pPr>
              <w:pStyle w:val="ListParagraph"/>
              <w:numPr>
                <w:ilvl w:val="0"/>
                <w:numId w:val="21"/>
              </w:numPr>
            </w:pPr>
            <w:r>
              <w:t xml:space="preserve"> Admin must confirm the action before system chang status of account to “Inactive”</w:t>
            </w:r>
          </w:p>
          <w:p w14:paraId="09616031" w14:textId="77777777" w:rsidR="009D4AC7" w:rsidRDefault="00067574">
            <w:pPr>
              <w:pStyle w:val="ListParagraph"/>
              <w:numPr>
                <w:ilvl w:val="0"/>
                <w:numId w:val="21"/>
              </w:numPr>
            </w:pPr>
            <w:r>
              <w:t>Success message: “Disable successfully”</w:t>
            </w:r>
          </w:p>
        </w:tc>
      </w:tr>
    </w:tbl>
    <w:p w14:paraId="4CDFCE42" w14:textId="77777777" w:rsidR="009D4AC7" w:rsidRDefault="009D4AC7"/>
    <w:p w14:paraId="40F88D86" w14:textId="77777777" w:rsidR="009D4AC7" w:rsidRDefault="009D4AC7"/>
    <w:p w14:paraId="1A5A1577" w14:textId="77777777" w:rsidR="009D4AC7" w:rsidRDefault="009D4AC7"/>
    <w:p w14:paraId="0CF62A29" w14:textId="77777777" w:rsidR="009D4AC7" w:rsidRDefault="009D4AC7"/>
    <w:p w14:paraId="5ABC15A6" w14:textId="77777777" w:rsidR="009D4AC7" w:rsidRDefault="00067574">
      <w:pPr>
        <w:pStyle w:val="Heading2"/>
      </w:pPr>
      <w:r>
        <w:t xml:space="preserve"> </w:t>
      </w:r>
      <w:bookmarkStart w:id="55" w:name="_Toc77162721"/>
      <w:r>
        <w:t>&lt;Admin&gt; View DAY HUI detail</w:t>
      </w:r>
      <w:bookmarkEnd w:id="55"/>
    </w:p>
    <w:p w14:paraId="7C976854" w14:textId="77777777" w:rsidR="009D4AC7" w:rsidRDefault="00067574">
      <w:r>
        <w:rPr>
          <w:noProof/>
          <w:lang w:eastAsia="ja-JP"/>
        </w:rPr>
        <w:drawing>
          <wp:inline distT="0" distB="0" distL="0" distR="0" wp14:anchorId="1688AB99" wp14:editId="142BBDD0">
            <wp:extent cx="5715000"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15000" cy="1676400"/>
                    </a:xfrm>
                    <a:prstGeom prst="rect">
                      <a:avLst/>
                    </a:prstGeom>
                    <a:noFill/>
                    <a:ln>
                      <a:noFill/>
                    </a:ln>
                  </pic:spPr>
                </pic:pic>
              </a:graphicData>
            </a:graphic>
          </wp:inline>
        </w:drawing>
      </w:r>
    </w:p>
    <w:p w14:paraId="578A555A" w14:textId="77777777" w:rsidR="009D4AC7" w:rsidRDefault="009D4AC7"/>
    <w:tbl>
      <w:tblPr>
        <w:tblW w:w="0" w:type="auto"/>
        <w:tblLook w:val="04A0" w:firstRow="1" w:lastRow="0" w:firstColumn="1" w:lastColumn="0" w:noHBand="0" w:noVBand="1"/>
      </w:tblPr>
      <w:tblGrid>
        <w:gridCol w:w="2299"/>
        <w:gridCol w:w="2752"/>
        <w:gridCol w:w="2476"/>
        <w:gridCol w:w="1453"/>
      </w:tblGrid>
      <w:tr w:rsidR="009D4AC7" w14:paraId="2452CEC1"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0F93AD4" w14:textId="77777777" w:rsidR="009D4AC7" w:rsidRDefault="00067574">
            <w:pPr>
              <w:rPr>
                <w:rFonts w:eastAsia="Cambria"/>
              </w:rPr>
            </w:pPr>
            <w:r>
              <w:t xml:space="preserve">USE CASE – </w:t>
            </w:r>
            <w:r>
              <w:rPr>
                <w:rFonts w:eastAsia="Cambria"/>
              </w:rPr>
              <w:t>HUI online_UC_15</w:t>
            </w:r>
          </w:p>
        </w:tc>
      </w:tr>
      <w:tr w:rsidR="009D4AC7" w14:paraId="6C4885A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7D27FC8"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7CE1F1" w14:textId="77777777" w:rsidR="009D4AC7" w:rsidRDefault="00067574">
            <w:pPr>
              <w:rPr>
                <w:rFonts w:eastAsia="Cambria"/>
              </w:rPr>
            </w:pPr>
            <w:r>
              <w:rPr>
                <w:rFonts w:eastAsia="Cambria"/>
              </w:rPr>
              <w:t>HUI online_UC_15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EF49C90"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271B20" w14:textId="77777777" w:rsidR="009D4AC7" w:rsidRDefault="005E40BF">
            <w:r>
              <w:t>2.0</w:t>
            </w:r>
          </w:p>
        </w:tc>
      </w:tr>
      <w:tr w:rsidR="009D4AC7" w14:paraId="7AFFDF2A"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53C7D56"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A11718" w14:textId="77777777" w:rsidR="009D4AC7" w:rsidRDefault="00067574">
            <w:r>
              <w:t>View DAY HUI detail</w:t>
            </w:r>
          </w:p>
        </w:tc>
      </w:tr>
      <w:tr w:rsidR="009D4AC7" w14:paraId="1A3E4AB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5213A61"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C97946" w14:textId="77777777" w:rsidR="009D4AC7" w:rsidRDefault="00067574">
            <w:r>
              <w:t>Hua Minh Luan</w:t>
            </w:r>
          </w:p>
        </w:tc>
      </w:tr>
      <w:tr w:rsidR="009D4AC7" w14:paraId="548DBFD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2C46774"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C1B059"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8970CB0"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CEAB48" w14:textId="77777777" w:rsidR="009D4AC7" w:rsidRDefault="00067574">
            <w:r>
              <w:t>Normal</w:t>
            </w:r>
          </w:p>
        </w:tc>
      </w:tr>
      <w:tr w:rsidR="009D4AC7" w14:paraId="0EB60858"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05C7BD" w14:textId="77777777" w:rsidR="009D4AC7" w:rsidRDefault="00067574">
            <w:r>
              <w:t>Actor:</w:t>
            </w:r>
          </w:p>
          <w:p w14:paraId="41CC8AAE" w14:textId="77777777" w:rsidR="009D4AC7" w:rsidRDefault="00067574">
            <w:pPr>
              <w:pStyle w:val="ListParagraph"/>
              <w:numPr>
                <w:ilvl w:val="0"/>
                <w:numId w:val="13"/>
              </w:numPr>
              <w:rPr>
                <w:rFonts w:eastAsia="Calibri" w:cs="Calibri"/>
              </w:rPr>
            </w:pPr>
            <w:r>
              <w:t>Admin</w:t>
            </w:r>
          </w:p>
          <w:p w14:paraId="5EF11A10" w14:textId="77777777" w:rsidR="009D4AC7" w:rsidRDefault="00067574">
            <w:r>
              <w:t>Summary:</w:t>
            </w:r>
          </w:p>
          <w:p w14:paraId="6281C462" w14:textId="77777777" w:rsidR="009D4AC7" w:rsidRDefault="00067574">
            <w:pPr>
              <w:pStyle w:val="ListParagraph"/>
              <w:numPr>
                <w:ilvl w:val="0"/>
                <w:numId w:val="13"/>
              </w:numPr>
              <w:rPr>
                <w:rFonts w:eastAsia="Calibri" w:cs="Calibri"/>
              </w:rPr>
            </w:pPr>
            <w:r>
              <w:lastRenderedPageBreak/>
              <w:t>This use case allows Admin</w:t>
            </w:r>
            <w:r>
              <w:rPr>
                <w:rFonts w:eastAsia="Cambria" w:cs="Cambria"/>
              </w:rPr>
              <w:t xml:space="preserve"> to</w:t>
            </w:r>
            <w:r>
              <w:t xml:space="preserve"> view DAY HUI detail</w:t>
            </w:r>
          </w:p>
          <w:p w14:paraId="2757C503" w14:textId="77777777" w:rsidR="009D4AC7" w:rsidRDefault="00067574">
            <w:r>
              <w:t>Goal</w:t>
            </w:r>
          </w:p>
          <w:p w14:paraId="6D2DBCA9" w14:textId="77777777" w:rsidR="009D4AC7" w:rsidRDefault="00067574">
            <w:pPr>
              <w:pStyle w:val="ListParagraph"/>
              <w:numPr>
                <w:ilvl w:val="0"/>
                <w:numId w:val="13"/>
              </w:numPr>
            </w:pPr>
            <w:r>
              <w:t>Admin can view DAY HUI detail</w:t>
            </w:r>
          </w:p>
          <w:p w14:paraId="0EAB7E8F" w14:textId="77777777" w:rsidR="009D4AC7" w:rsidRDefault="00067574">
            <w:r>
              <w:t>Trigger:</w:t>
            </w:r>
          </w:p>
          <w:p w14:paraId="6422DB6F" w14:textId="77777777" w:rsidR="009D4AC7" w:rsidRDefault="00067574">
            <w:pPr>
              <w:pStyle w:val="ListParagraph"/>
              <w:numPr>
                <w:ilvl w:val="0"/>
                <w:numId w:val="13"/>
              </w:numPr>
            </w:pPr>
            <w:r>
              <w:t>Admin clicks “Day Hui” link</w:t>
            </w:r>
          </w:p>
          <w:p w14:paraId="284926F7" w14:textId="77777777" w:rsidR="009D4AC7" w:rsidRDefault="00067574">
            <w:r>
              <w:t>Precondition:</w:t>
            </w:r>
          </w:p>
          <w:p w14:paraId="19688BF4" w14:textId="77777777" w:rsidR="009D4AC7" w:rsidRDefault="00067574">
            <w:pPr>
              <w:pStyle w:val="ListParagraph"/>
              <w:numPr>
                <w:ilvl w:val="0"/>
                <w:numId w:val="13"/>
              </w:numPr>
              <w:rPr>
                <w:rFonts w:eastAsia="Calibri" w:cs="Calibri"/>
              </w:rPr>
            </w:pPr>
            <w:r>
              <w:t>Guest must login into the system with role Admin</w:t>
            </w:r>
          </w:p>
          <w:p w14:paraId="5ACDC849" w14:textId="77777777" w:rsidR="009D4AC7" w:rsidRDefault="00067574">
            <w:r>
              <w:t>Post Conditions:</w:t>
            </w:r>
          </w:p>
          <w:p w14:paraId="23897EA6" w14:textId="77777777" w:rsidR="009D4AC7" w:rsidRDefault="00067574">
            <w:pPr>
              <w:pStyle w:val="ListParagraph"/>
              <w:numPr>
                <w:ilvl w:val="0"/>
                <w:numId w:val="13"/>
              </w:numPr>
              <w:rPr>
                <w:rFonts w:eastAsia="Calibri" w:cs="Calibri"/>
                <w:color w:val="000000"/>
              </w:rPr>
            </w:pPr>
            <w:r>
              <w:rPr>
                <w:color w:val="000000"/>
              </w:rPr>
              <w:t>Success:</w:t>
            </w:r>
            <w:r>
              <w:t xml:space="preserve"> Information of DAY HUI is shown </w:t>
            </w:r>
            <w:r>
              <w:rPr>
                <w:color w:val="000000"/>
              </w:rPr>
              <w:t xml:space="preserve">successfully </w:t>
            </w:r>
          </w:p>
          <w:p w14:paraId="6CCC6FE2" w14:textId="77777777" w:rsidR="009D4AC7" w:rsidRDefault="00067574">
            <w:r>
              <w:t>Main Success Scenario:</w:t>
            </w:r>
          </w:p>
          <w:p w14:paraId="79ED192C" w14:textId="77777777" w:rsidR="009D4AC7" w:rsidRDefault="009D4AC7"/>
          <w:tbl>
            <w:tblPr>
              <w:tblW w:w="0" w:type="auto"/>
              <w:tblLook w:val="04A0" w:firstRow="1" w:lastRow="0" w:firstColumn="1" w:lastColumn="0" w:noHBand="0" w:noVBand="1"/>
            </w:tblPr>
            <w:tblGrid>
              <w:gridCol w:w="775"/>
              <w:gridCol w:w="2954"/>
              <w:gridCol w:w="4822"/>
            </w:tblGrid>
            <w:tr w:rsidR="009D4AC7" w14:paraId="55D3C6A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7EBB8BA"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91A8845"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9EA8A99" w14:textId="77777777" w:rsidR="009D4AC7" w:rsidRDefault="00067574">
                  <w:r>
                    <w:t>System Response</w:t>
                  </w:r>
                </w:p>
              </w:tc>
            </w:tr>
            <w:tr w:rsidR="009D4AC7" w14:paraId="42EE7C6A"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78E1EA"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7FA168" w14:textId="77777777" w:rsidR="009D4AC7" w:rsidRDefault="00067574">
                  <w:r>
                    <w:t>Admin clicks “Day Hui”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5FCCA1" w14:textId="77777777" w:rsidR="009D4AC7" w:rsidRDefault="00067574">
                  <w:r>
                    <w:t>Information of DAY HUI:</w:t>
                  </w:r>
                </w:p>
                <w:p w14:paraId="7539F8A7" w14:textId="77777777" w:rsidR="009D4AC7" w:rsidRDefault="00067574">
                  <w:pPr>
                    <w:pStyle w:val="ListParagraph"/>
                    <w:numPr>
                      <w:ilvl w:val="0"/>
                      <w:numId w:val="13"/>
                    </w:numPr>
                  </w:pPr>
                  <w:r>
                    <w:t>Name: label</w:t>
                  </w:r>
                </w:p>
                <w:p w14:paraId="4C051966" w14:textId="77777777" w:rsidR="009D4AC7" w:rsidRDefault="00067574">
                  <w:pPr>
                    <w:pStyle w:val="ListParagraph"/>
                    <w:numPr>
                      <w:ilvl w:val="0"/>
                      <w:numId w:val="13"/>
                    </w:numPr>
                  </w:pPr>
                  <w:r>
                    <w:t>Date of beginning: label</w:t>
                  </w:r>
                </w:p>
                <w:p w14:paraId="7AAC4C45" w14:textId="77777777" w:rsidR="009D4AC7" w:rsidRDefault="00067574">
                  <w:pPr>
                    <w:pStyle w:val="ListParagraph"/>
                    <w:numPr>
                      <w:ilvl w:val="0"/>
                      <w:numId w:val="13"/>
                    </w:numPr>
                  </w:pPr>
                  <w:r>
                    <w:t>Date of finishing: label</w:t>
                  </w:r>
                </w:p>
                <w:p w14:paraId="3EF6FAB0" w14:textId="77777777" w:rsidR="009D4AC7" w:rsidRDefault="00067574">
                  <w:pPr>
                    <w:pStyle w:val="ListParagraph"/>
                    <w:numPr>
                      <w:ilvl w:val="0"/>
                      <w:numId w:val="13"/>
                    </w:numPr>
                  </w:pPr>
                  <w:r>
                    <w:t>Amount of money/term: label</w:t>
                  </w:r>
                </w:p>
                <w:p w14:paraId="23FC0316" w14:textId="77777777" w:rsidR="009D4AC7" w:rsidRDefault="00067574">
                  <w:pPr>
                    <w:pStyle w:val="ListParagraph"/>
                    <w:numPr>
                      <w:ilvl w:val="0"/>
                      <w:numId w:val="13"/>
                    </w:numPr>
                  </w:pPr>
                  <w:r>
                    <w:t xml:space="preserve">Number of </w:t>
                  </w:r>
                  <w:proofErr w:type="gramStart"/>
                  <w:r>
                    <w:t>date/term</w:t>
                  </w:r>
                  <w:proofErr w:type="gramEnd"/>
                  <w:r>
                    <w:t>: label</w:t>
                  </w:r>
                </w:p>
                <w:p w14:paraId="160F31F8" w14:textId="77777777" w:rsidR="009D4AC7" w:rsidRDefault="00067574">
                  <w:pPr>
                    <w:pStyle w:val="ListParagraph"/>
                    <w:numPr>
                      <w:ilvl w:val="0"/>
                      <w:numId w:val="13"/>
                    </w:numPr>
                  </w:pPr>
                  <w:r>
                    <w:t>Commission: label</w:t>
                  </w:r>
                </w:p>
                <w:p w14:paraId="5FFCBBCD" w14:textId="77777777" w:rsidR="009D4AC7" w:rsidRDefault="00067574">
                  <w:pPr>
                    <w:pStyle w:val="ListParagraph"/>
                    <w:numPr>
                      <w:ilvl w:val="0"/>
                      <w:numId w:val="13"/>
                    </w:numPr>
                  </w:pPr>
                  <w:r>
                    <w:t>Total: label</w:t>
                  </w:r>
                </w:p>
                <w:p w14:paraId="7DBD96F6" w14:textId="77777777" w:rsidR="009D4AC7" w:rsidRDefault="00067574">
                  <w:r>
                    <w:t>A table with header cells in the top row and first column:</w:t>
                  </w:r>
                </w:p>
                <w:p w14:paraId="6D55665B" w14:textId="77777777" w:rsidR="009D4AC7" w:rsidRDefault="00067574">
                  <w:pPr>
                    <w:pStyle w:val="ListParagraph"/>
                    <w:numPr>
                      <w:ilvl w:val="0"/>
                      <w:numId w:val="30"/>
                    </w:numPr>
                  </w:pPr>
                  <w:r>
                    <w:t>First column: label (Name of member)</w:t>
                  </w:r>
                </w:p>
                <w:p w14:paraId="0044AF2B" w14:textId="77777777" w:rsidR="009D4AC7" w:rsidRDefault="00067574">
                  <w:pPr>
                    <w:pStyle w:val="ListParagraph"/>
                    <w:numPr>
                      <w:ilvl w:val="0"/>
                      <w:numId w:val="30"/>
                    </w:numPr>
                  </w:pPr>
                  <w:r>
                    <w:t>Top row: label (Number of month)</w:t>
                  </w:r>
                </w:p>
                <w:p w14:paraId="6600ACB5" w14:textId="77777777" w:rsidR="009D4AC7" w:rsidRDefault="00067574">
                  <w:pPr>
                    <w:pStyle w:val="ListParagraph"/>
                    <w:numPr>
                      <w:ilvl w:val="0"/>
                      <w:numId w:val="30"/>
                    </w:numPr>
                  </w:pPr>
                  <w:r>
                    <w:t>Cell: label (amount of money/month)</w:t>
                  </w:r>
                </w:p>
              </w:tc>
            </w:tr>
          </w:tbl>
          <w:p w14:paraId="5227BC82" w14:textId="77777777" w:rsidR="009D4AC7" w:rsidRDefault="009D4AC7"/>
          <w:p w14:paraId="5977A470" w14:textId="77777777" w:rsidR="009D4AC7" w:rsidRDefault="00067574">
            <w:r>
              <w:t xml:space="preserve">Relationship: </w:t>
            </w:r>
          </w:p>
          <w:p w14:paraId="5DEC3507" w14:textId="77777777" w:rsidR="009D4AC7" w:rsidRDefault="00067574">
            <w:pPr>
              <w:pStyle w:val="ListParagraph"/>
              <w:numPr>
                <w:ilvl w:val="0"/>
                <w:numId w:val="16"/>
              </w:numPr>
              <w:rPr>
                <w:b/>
              </w:rPr>
            </w:pPr>
            <w:r>
              <w:t>The use case “View DAY HUI detail” extended by use case “View a feedback”</w:t>
            </w:r>
          </w:p>
          <w:p w14:paraId="49BB2D4D" w14:textId="77777777" w:rsidR="009D4AC7" w:rsidRDefault="00067574">
            <w:r>
              <w:t>Business rule:</w:t>
            </w:r>
          </w:p>
          <w:p w14:paraId="2CC5C20F" w14:textId="77777777" w:rsidR="009D4AC7" w:rsidRDefault="00067574">
            <w:pPr>
              <w:pStyle w:val="ListParagraph"/>
              <w:numPr>
                <w:ilvl w:val="0"/>
                <w:numId w:val="31"/>
              </w:numPr>
            </w:pPr>
            <w:r>
              <w:t>Commission must show amount of money</w:t>
            </w:r>
          </w:p>
          <w:p w14:paraId="39B2802F" w14:textId="77777777" w:rsidR="009D4AC7" w:rsidRDefault="00067574">
            <w:pPr>
              <w:pStyle w:val="ListParagraph"/>
              <w:numPr>
                <w:ilvl w:val="0"/>
                <w:numId w:val="16"/>
              </w:numPr>
            </w:pPr>
            <w:r>
              <w:lastRenderedPageBreak/>
              <w:t>If Admin clicks a cell, the system shows member pay HUI detail in this month. Each line includes:</w:t>
            </w:r>
          </w:p>
          <w:p w14:paraId="0FEC5089" w14:textId="77777777" w:rsidR="009D4AC7" w:rsidRDefault="00067574">
            <w:pPr>
              <w:pStyle w:val="ListParagraph"/>
              <w:numPr>
                <w:ilvl w:val="0"/>
                <w:numId w:val="32"/>
              </w:numPr>
            </w:pPr>
            <w:r>
              <w:t>Date: label</w:t>
            </w:r>
          </w:p>
          <w:p w14:paraId="77DA59DA" w14:textId="77777777" w:rsidR="009D4AC7" w:rsidRDefault="00067574">
            <w:pPr>
              <w:pStyle w:val="ListParagraph"/>
              <w:numPr>
                <w:ilvl w:val="0"/>
                <w:numId w:val="32"/>
              </w:numPr>
            </w:pPr>
            <w:r>
              <w:t>Amount: label</w:t>
            </w:r>
          </w:p>
        </w:tc>
      </w:tr>
    </w:tbl>
    <w:p w14:paraId="786ACD17" w14:textId="77777777" w:rsidR="009D4AC7" w:rsidRDefault="009D4AC7"/>
    <w:p w14:paraId="344AE33E" w14:textId="77777777" w:rsidR="009D4AC7" w:rsidRDefault="009D4AC7"/>
    <w:p w14:paraId="37FC8CFA" w14:textId="77777777" w:rsidR="009D4AC7" w:rsidRDefault="00067574">
      <w:pPr>
        <w:pStyle w:val="Heading2"/>
      </w:pPr>
      <w:r>
        <w:t xml:space="preserve"> </w:t>
      </w:r>
      <w:bookmarkStart w:id="56" w:name="_Toc77162722"/>
      <w:r>
        <w:t>&lt;HUI manager&gt; Create a DAY HUI</w:t>
      </w:r>
      <w:bookmarkEnd w:id="56"/>
    </w:p>
    <w:p w14:paraId="6EB92949" w14:textId="77777777" w:rsidR="009D4AC7" w:rsidRDefault="00067574">
      <w:r>
        <w:rPr>
          <w:noProof/>
          <w:lang w:eastAsia="ja-JP"/>
        </w:rPr>
        <w:drawing>
          <wp:inline distT="0" distB="0" distL="0" distR="0" wp14:anchorId="6D1D9500" wp14:editId="22EA02EF">
            <wp:extent cx="5334000" cy="1828800"/>
            <wp:effectExtent l="0" t="0" r="0" b="0"/>
            <wp:docPr id="1" name="Picture 1" descr="CreateADay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eateADayHu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334000" cy="1828800"/>
                    </a:xfrm>
                    <a:prstGeom prst="rect">
                      <a:avLst/>
                    </a:prstGeom>
                    <a:noFill/>
                    <a:ln>
                      <a:noFill/>
                    </a:ln>
                  </pic:spPr>
                </pic:pic>
              </a:graphicData>
            </a:graphic>
          </wp:inline>
        </w:drawing>
      </w:r>
    </w:p>
    <w:tbl>
      <w:tblPr>
        <w:tblW w:w="0" w:type="auto"/>
        <w:tblLook w:val="04A0" w:firstRow="1" w:lastRow="0" w:firstColumn="1" w:lastColumn="0" w:noHBand="0" w:noVBand="1"/>
      </w:tblPr>
      <w:tblGrid>
        <w:gridCol w:w="2255"/>
        <w:gridCol w:w="2836"/>
        <w:gridCol w:w="2377"/>
        <w:gridCol w:w="1512"/>
      </w:tblGrid>
      <w:tr w:rsidR="009D4AC7" w14:paraId="37E7C590"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071C6E3" w14:textId="77777777" w:rsidR="009D4AC7" w:rsidRDefault="00067574">
            <w:pPr>
              <w:rPr>
                <w:rFonts w:eastAsia="Cambria"/>
              </w:rPr>
            </w:pPr>
            <w:r>
              <w:t xml:space="preserve">USE CASE – </w:t>
            </w:r>
            <w:r>
              <w:rPr>
                <w:rFonts w:eastAsia="Cambria"/>
              </w:rPr>
              <w:t>HUI online_UC_16</w:t>
            </w:r>
          </w:p>
        </w:tc>
      </w:tr>
      <w:tr w:rsidR="009D4AC7" w14:paraId="100DDBA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192E9A5"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1A51F6" w14:textId="77777777" w:rsidR="009D4AC7" w:rsidRDefault="00067574">
            <w:pPr>
              <w:rPr>
                <w:rFonts w:eastAsia="Cambria"/>
              </w:rPr>
            </w:pPr>
            <w:r>
              <w:rPr>
                <w:rFonts w:eastAsia="Cambria"/>
              </w:rPr>
              <w:t>HUI online_UC_16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8C6F6DF"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F9C52B" w14:textId="77777777" w:rsidR="009D4AC7" w:rsidRDefault="005E40BF">
            <w:r>
              <w:t>2.0</w:t>
            </w:r>
          </w:p>
        </w:tc>
      </w:tr>
      <w:tr w:rsidR="009D4AC7" w14:paraId="13A947D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EAFCDF5"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7D36BA" w14:textId="77777777" w:rsidR="009D4AC7" w:rsidRDefault="00067574">
            <w:r>
              <w:t>Create a DAY HUI</w:t>
            </w:r>
          </w:p>
        </w:tc>
      </w:tr>
      <w:tr w:rsidR="009D4AC7" w14:paraId="4E4FCE7A"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03543B7"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73AA0E" w14:textId="77777777" w:rsidR="009D4AC7" w:rsidRDefault="00067574">
            <w:r>
              <w:t>Hua Minh Luan</w:t>
            </w:r>
          </w:p>
        </w:tc>
      </w:tr>
      <w:tr w:rsidR="009D4AC7" w14:paraId="7C519F8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6B0EDAB"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9AA0AC"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312C15F"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914004" w14:textId="77777777" w:rsidR="009D4AC7" w:rsidRDefault="00067574">
            <w:r>
              <w:t>Normal</w:t>
            </w:r>
          </w:p>
        </w:tc>
      </w:tr>
      <w:tr w:rsidR="009D4AC7" w14:paraId="5B790A93"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61380F" w14:textId="77777777" w:rsidR="009D4AC7" w:rsidRDefault="00067574">
            <w:r>
              <w:t>Actor:</w:t>
            </w:r>
          </w:p>
          <w:p w14:paraId="46B07EC6" w14:textId="77777777" w:rsidR="009D4AC7" w:rsidRDefault="00067574">
            <w:pPr>
              <w:pStyle w:val="ListParagraph"/>
              <w:numPr>
                <w:ilvl w:val="0"/>
                <w:numId w:val="8"/>
              </w:numPr>
              <w:rPr>
                <w:rFonts w:eastAsia="Calibri" w:cs="Calibri"/>
              </w:rPr>
            </w:pPr>
            <w:r>
              <w:t>HUI manager</w:t>
            </w:r>
          </w:p>
          <w:p w14:paraId="7BFC5E46" w14:textId="77777777" w:rsidR="009D4AC7" w:rsidRDefault="00067574">
            <w:r>
              <w:t>Summary:</w:t>
            </w:r>
          </w:p>
          <w:p w14:paraId="1BB9964C" w14:textId="77777777" w:rsidR="009D4AC7" w:rsidRDefault="00067574">
            <w:pPr>
              <w:pStyle w:val="ListParagraph"/>
              <w:numPr>
                <w:ilvl w:val="0"/>
                <w:numId w:val="8"/>
              </w:numPr>
              <w:rPr>
                <w:rFonts w:eastAsia="Calibri" w:cs="Calibri"/>
              </w:rPr>
            </w:pPr>
            <w:r>
              <w:t xml:space="preserve">This use case allows the </w:t>
            </w:r>
            <w:r>
              <w:rPr>
                <w:rFonts w:eastAsia="Cambria" w:cs="Cambria"/>
              </w:rPr>
              <w:t>HUI manager to</w:t>
            </w:r>
            <w:r>
              <w:t xml:space="preserve"> create a new DAY HUI </w:t>
            </w:r>
          </w:p>
          <w:p w14:paraId="39C7A69E" w14:textId="77777777" w:rsidR="009D4AC7" w:rsidRDefault="00067574">
            <w:r>
              <w:t>Goal</w:t>
            </w:r>
          </w:p>
          <w:p w14:paraId="3B4FE067" w14:textId="77777777" w:rsidR="009D4AC7" w:rsidRDefault="00067574">
            <w:pPr>
              <w:pStyle w:val="ListParagraph"/>
              <w:numPr>
                <w:ilvl w:val="0"/>
                <w:numId w:val="8"/>
              </w:numPr>
            </w:pPr>
            <w:r>
              <w:t xml:space="preserve">The new DAY HUI is created </w:t>
            </w:r>
          </w:p>
          <w:p w14:paraId="0260A391" w14:textId="77777777" w:rsidR="009D4AC7" w:rsidRDefault="00067574">
            <w:r>
              <w:t>Trigger:</w:t>
            </w:r>
          </w:p>
          <w:p w14:paraId="506FA47A" w14:textId="77777777" w:rsidR="009D4AC7" w:rsidRDefault="00067574">
            <w:pPr>
              <w:pStyle w:val="ListParagraph"/>
              <w:numPr>
                <w:ilvl w:val="0"/>
                <w:numId w:val="8"/>
              </w:numPr>
            </w:pPr>
            <w:r>
              <w:lastRenderedPageBreak/>
              <w:t>HUI manager clicks “+ Create new DAY HUI” button</w:t>
            </w:r>
          </w:p>
          <w:p w14:paraId="6605BC01" w14:textId="77777777" w:rsidR="009D4AC7" w:rsidRDefault="00067574">
            <w:r>
              <w:t>Precondition:</w:t>
            </w:r>
          </w:p>
          <w:p w14:paraId="050A617C" w14:textId="77777777" w:rsidR="009D4AC7" w:rsidRDefault="00067574">
            <w:pPr>
              <w:pStyle w:val="ListParagraph"/>
              <w:numPr>
                <w:ilvl w:val="0"/>
                <w:numId w:val="8"/>
              </w:numPr>
              <w:rPr>
                <w:rFonts w:eastAsia="Calibri" w:cs="Calibri"/>
              </w:rPr>
            </w:pPr>
            <w:r>
              <w:t>Guest must login into the system with role HUI manager</w:t>
            </w:r>
          </w:p>
          <w:p w14:paraId="7A4A93D5" w14:textId="77777777" w:rsidR="009D4AC7" w:rsidRDefault="00067574">
            <w:r>
              <w:t>Post Conditions:</w:t>
            </w:r>
          </w:p>
          <w:p w14:paraId="1A163EA7" w14:textId="77777777" w:rsidR="009D4AC7" w:rsidRDefault="00067574">
            <w:pPr>
              <w:pStyle w:val="ListParagraph"/>
              <w:numPr>
                <w:ilvl w:val="0"/>
                <w:numId w:val="8"/>
              </w:numPr>
              <w:rPr>
                <w:rFonts w:eastAsia="Calibri" w:cs="Calibri"/>
              </w:rPr>
            </w:pPr>
            <w:r>
              <w:t>Success: The new DAY HUI is created successfully</w:t>
            </w:r>
          </w:p>
          <w:p w14:paraId="626E5246" w14:textId="77777777" w:rsidR="009D4AC7" w:rsidRDefault="00067574">
            <w:r>
              <w:t>Main Success Scenario:</w:t>
            </w:r>
          </w:p>
          <w:p w14:paraId="3D573DD1" w14:textId="77777777" w:rsidR="009D4AC7" w:rsidRDefault="009D4AC7"/>
          <w:tbl>
            <w:tblPr>
              <w:tblW w:w="0" w:type="auto"/>
              <w:tblLook w:val="04A0" w:firstRow="1" w:lastRow="0" w:firstColumn="1" w:lastColumn="0" w:noHBand="0" w:noVBand="1"/>
            </w:tblPr>
            <w:tblGrid>
              <w:gridCol w:w="775"/>
              <w:gridCol w:w="2954"/>
              <w:gridCol w:w="4822"/>
            </w:tblGrid>
            <w:tr w:rsidR="009D4AC7" w14:paraId="6359C29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6EB5477"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D143565"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B512734" w14:textId="77777777" w:rsidR="009D4AC7" w:rsidRDefault="00067574">
                  <w:r>
                    <w:t>System Response</w:t>
                  </w:r>
                </w:p>
              </w:tc>
            </w:tr>
            <w:tr w:rsidR="009D4AC7" w14:paraId="66912695"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8C013E"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1852D4" w14:textId="77777777" w:rsidR="009D4AC7" w:rsidRDefault="00067574">
                  <w:r>
                    <w:t xml:space="preserve">HUI manager clicks </w:t>
                  </w:r>
                </w:p>
                <w:p w14:paraId="2B2E8EC5" w14:textId="77777777" w:rsidR="009D4AC7" w:rsidRDefault="00067574">
                  <w:r>
                    <w:t>“+ Create new DAY HUI”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27E9CB" w14:textId="77777777" w:rsidR="009D4AC7" w:rsidRDefault="00067574">
                  <w:r>
                    <w:t>The system shows a form:</w:t>
                  </w:r>
                </w:p>
                <w:p w14:paraId="7A40DC7F" w14:textId="77777777" w:rsidR="009D4AC7" w:rsidRDefault="00067574">
                  <w:pPr>
                    <w:pStyle w:val="ListParagraph"/>
                    <w:numPr>
                      <w:ilvl w:val="0"/>
                      <w:numId w:val="9"/>
                    </w:numPr>
                  </w:pPr>
                  <w:r>
                    <w:t>Name of DAY HUI: textbox, required, min length:6, max length: 50</w:t>
                  </w:r>
                </w:p>
                <w:p w14:paraId="2557E67B" w14:textId="77777777" w:rsidR="009D4AC7" w:rsidRDefault="00067574">
                  <w:pPr>
                    <w:pStyle w:val="ListParagraph"/>
                    <w:numPr>
                      <w:ilvl w:val="0"/>
                      <w:numId w:val="9"/>
                    </w:numPr>
                  </w:pPr>
                  <w:r>
                    <w:t xml:space="preserve">Number of </w:t>
                  </w:r>
                  <w:proofErr w:type="gramStart"/>
                  <w:r>
                    <w:t>member</w:t>
                  </w:r>
                  <w:proofErr w:type="gramEnd"/>
                  <w:r>
                    <w:t>: textbox, required</w:t>
                  </w:r>
                </w:p>
                <w:p w14:paraId="3831B75A" w14:textId="77777777" w:rsidR="009D4AC7" w:rsidRDefault="00067574">
                  <w:pPr>
                    <w:pStyle w:val="ListParagraph"/>
                    <w:numPr>
                      <w:ilvl w:val="0"/>
                      <w:numId w:val="9"/>
                    </w:numPr>
                  </w:pPr>
                  <w:r>
                    <w:t>Date of beginning: datetime picker, required</w:t>
                  </w:r>
                </w:p>
                <w:p w14:paraId="6653DA26" w14:textId="77777777" w:rsidR="009D4AC7" w:rsidRDefault="00067574">
                  <w:pPr>
                    <w:pStyle w:val="ListParagraph"/>
                    <w:numPr>
                      <w:ilvl w:val="0"/>
                      <w:numId w:val="9"/>
                    </w:numPr>
                  </w:pPr>
                  <w:r>
                    <w:t>Date of finishing: datetime picker, required</w:t>
                  </w:r>
                </w:p>
                <w:p w14:paraId="39E4D792" w14:textId="77777777" w:rsidR="009D4AC7" w:rsidRDefault="00067574">
                  <w:pPr>
                    <w:pStyle w:val="ListParagraph"/>
                    <w:numPr>
                      <w:ilvl w:val="0"/>
                      <w:numId w:val="9"/>
                    </w:numPr>
                  </w:pPr>
                  <w:r>
                    <w:t xml:space="preserve">Number of date/term: dropdown </w:t>
                  </w:r>
                  <w:proofErr w:type="gramStart"/>
                  <w:r>
                    <w:t>list(</w:t>
                  </w:r>
                  <w:proofErr w:type="gramEnd"/>
                  <w:r>
                    <w:t>1..30), required</w:t>
                  </w:r>
                </w:p>
                <w:p w14:paraId="1B2EC7DE" w14:textId="77777777" w:rsidR="009D4AC7" w:rsidRDefault="00067574">
                  <w:pPr>
                    <w:pStyle w:val="ListParagraph"/>
                    <w:numPr>
                      <w:ilvl w:val="0"/>
                      <w:numId w:val="9"/>
                    </w:numPr>
                  </w:pPr>
                  <w:r>
                    <w:t>Amount of money/term: textbox, required</w:t>
                  </w:r>
                </w:p>
                <w:p w14:paraId="6CB66297" w14:textId="77777777" w:rsidR="009D4AC7" w:rsidRDefault="00067574">
                  <w:pPr>
                    <w:pStyle w:val="ListParagraph"/>
                    <w:numPr>
                      <w:ilvl w:val="0"/>
                      <w:numId w:val="9"/>
                    </w:numPr>
                  </w:pPr>
                  <w:proofErr w:type="gramStart"/>
                  <w:r>
                    <w:t>Commission(</w:t>
                  </w:r>
                  <w:proofErr w:type="gramEnd"/>
                  <w:r>
                    <w:t>%): textbox, required</w:t>
                  </w:r>
                </w:p>
                <w:p w14:paraId="2BF13DFB" w14:textId="77777777" w:rsidR="009D4AC7" w:rsidRDefault="00067574">
                  <w:pPr>
                    <w:pStyle w:val="ListParagraph"/>
                    <w:numPr>
                      <w:ilvl w:val="0"/>
                      <w:numId w:val="9"/>
                    </w:numPr>
                  </w:pPr>
                  <w:r>
                    <w:t>Create: button</w:t>
                  </w:r>
                </w:p>
                <w:p w14:paraId="60E39B3A" w14:textId="77777777" w:rsidR="009D4AC7" w:rsidRDefault="00067574">
                  <w:pPr>
                    <w:pStyle w:val="ListParagraph"/>
                    <w:numPr>
                      <w:ilvl w:val="0"/>
                      <w:numId w:val="9"/>
                    </w:numPr>
                  </w:pPr>
                  <w:r>
                    <w:t>Cancel: button</w:t>
                  </w:r>
                </w:p>
                <w:p w14:paraId="16C6E022" w14:textId="77777777" w:rsidR="009D4AC7" w:rsidRDefault="009D4AC7"/>
              </w:tc>
            </w:tr>
            <w:tr w:rsidR="009D4AC7" w14:paraId="3114052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81FEBD" w14:textId="77777777" w:rsidR="009D4AC7" w:rsidRDefault="00067574">
                  <w: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1685FB" w14:textId="77777777" w:rsidR="009D4AC7" w:rsidRDefault="00067574">
                  <w:r>
                    <w:t>HUI manager inputs information and clicks “Create”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1EC88B" w14:textId="77777777" w:rsidR="009D4AC7" w:rsidRDefault="00067574">
                  <w:pPr>
                    <w:pStyle w:val="ListParagraph"/>
                    <w:numPr>
                      <w:ilvl w:val="0"/>
                      <w:numId w:val="10"/>
                    </w:numPr>
                  </w:pPr>
                  <w:r>
                    <w:t>The system validates the data</w:t>
                  </w:r>
                </w:p>
                <w:p w14:paraId="3A007EF2" w14:textId="77777777" w:rsidR="009D4AC7" w:rsidRDefault="00067574">
                  <w:r>
                    <w:t xml:space="preserve">             [Exception 1,2,3,4,5,6,7,8]</w:t>
                  </w:r>
                </w:p>
                <w:p w14:paraId="4012ECD2" w14:textId="77777777" w:rsidR="009D4AC7" w:rsidRDefault="00067574">
                  <w:pPr>
                    <w:pStyle w:val="ListParagraph"/>
                    <w:numPr>
                      <w:ilvl w:val="0"/>
                      <w:numId w:val="10"/>
                    </w:numPr>
                  </w:pPr>
                  <w:r>
                    <w:t>The system creates the new DAY HUI and shows success message</w:t>
                  </w:r>
                </w:p>
              </w:tc>
            </w:tr>
          </w:tbl>
          <w:p w14:paraId="6815E92D" w14:textId="77777777" w:rsidR="009D4AC7" w:rsidRDefault="009D4AC7"/>
          <w:p w14:paraId="2B9F5EE8" w14:textId="77777777" w:rsidR="009D4AC7" w:rsidRDefault="00067574">
            <w:r>
              <w:t>Exception:</w:t>
            </w:r>
          </w:p>
          <w:tbl>
            <w:tblPr>
              <w:tblW w:w="0" w:type="auto"/>
              <w:tblLook w:val="04A0" w:firstRow="1" w:lastRow="0" w:firstColumn="1" w:lastColumn="0" w:noHBand="0" w:noVBand="1"/>
            </w:tblPr>
            <w:tblGrid>
              <w:gridCol w:w="491"/>
              <w:gridCol w:w="3917"/>
              <w:gridCol w:w="4352"/>
            </w:tblGrid>
            <w:tr w:rsidR="009D4AC7" w14:paraId="33AE26EF" w14:textId="77777777">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C08B1EA" w14:textId="77777777" w:rsidR="009D4AC7" w:rsidRDefault="00067574">
                  <w:pPr>
                    <w:pStyle w:val="TableStyleWCS"/>
                    <w:rPr>
                      <w:rFonts w:eastAsia="Times New Roman"/>
                    </w:rPr>
                  </w:pPr>
                  <w: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49E2A5D" w14:textId="77777777" w:rsidR="009D4AC7" w:rsidRDefault="00067574">
                  <w:pPr>
                    <w:pStyle w:val="TableStyleWCS"/>
                    <w:rPr>
                      <w:rFonts w:eastAsia="Times New Roman"/>
                    </w:rPr>
                  </w:pPr>
                  <w: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2CBE8C9" w14:textId="77777777" w:rsidR="009D4AC7" w:rsidRDefault="00067574">
                  <w:pPr>
                    <w:pStyle w:val="TableStyleWCS"/>
                    <w:rPr>
                      <w:rFonts w:eastAsia="Times New Roman"/>
                    </w:rPr>
                  </w:pPr>
                  <w:r>
                    <w:t>System Response</w:t>
                  </w:r>
                </w:p>
              </w:tc>
            </w:tr>
            <w:tr w:rsidR="009D4AC7" w14:paraId="21CCB0A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87657" w14:textId="77777777" w:rsidR="009D4AC7" w:rsidRDefault="00067574">
                  <w:pPr>
                    <w:pStyle w:val="TableStyleWCS"/>
                    <w:rPr>
                      <w:rFonts w:eastAsia="Times New Roman"/>
                    </w:rPr>
                  </w:pPr>
                  <w: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0C771" w14:textId="77777777" w:rsidR="009D4AC7" w:rsidRDefault="00067574">
                  <w:pPr>
                    <w:pStyle w:val="TableStyleWCS"/>
                  </w:pPr>
                  <w:r>
                    <w:t>Length of “Name of DAY HUI” is not in range, lower than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FF9BD" w14:textId="77777777" w:rsidR="009D4AC7" w:rsidRDefault="00067574">
                  <w:pPr>
                    <w:pStyle w:val="TableStyleWCS"/>
                    <w:rPr>
                      <w:rFonts w:eastAsia="Times New Roman"/>
                    </w:rPr>
                  </w:pPr>
                  <w:r>
                    <w:t xml:space="preserve">Show error message “Name of DAY HUI must be at least 6 characters” </w:t>
                  </w:r>
                </w:p>
              </w:tc>
            </w:tr>
            <w:tr w:rsidR="009D4AC7" w14:paraId="384898E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1230C" w14:textId="77777777" w:rsidR="009D4AC7" w:rsidRDefault="00067574">
                  <w:pPr>
                    <w:pStyle w:val="TableStyleWCS"/>
                  </w:pPr>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A6849" w14:textId="77777777" w:rsidR="009D4AC7" w:rsidRDefault="00067574">
                  <w:pPr>
                    <w:pStyle w:val="TableStyleWCS"/>
                  </w:pPr>
                  <w:r>
                    <w:t>Length of “Name of DAY HUI” is not in range, higher than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FAC10" w14:textId="77777777" w:rsidR="009D4AC7" w:rsidRDefault="00067574">
                  <w:pPr>
                    <w:pStyle w:val="TableStyleWCS"/>
                  </w:pPr>
                  <w:r>
                    <w:t>Show error message “Name of DAY HUI must be less than 50 characters”</w:t>
                  </w:r>
                </w:p>
              </w:tc>
            </w:tr>
            <w:tr w:rsidR="009D4AC7" w14:paraId="440F57D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E0359" w14:textId="77777777" w:rsidR="009D4AC7" w:rsidRDefault="00067574">
                  <w:pPr>
                    <w:pStyle w:val="TableStyleWCS"/>
                  </w:pPr>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340BB" w14:textId="77777777" w:rsidR="009D4AC7" w:rsidRDefault="00067574">
                  <w:pPr>
                    <w:pStyle w:val="TableStyleWCS"/>
                  </w:pPr>
                  <w:r>
                    <w:t xml:space="preserve">Value of “Number of </w:t>
                  </w:r>
                  <w:proofErr w:type="gramStart"/>
                  <w:r>
                    <w:t>member</w:t>
                  </w:r>
                  <w:proofErr w:type="gramEnd"/>
                  <w:r>
                    <w:t>” is not positive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6FFC7" w14:textId="77777777" w:rsidR="009D4AC7" w:rsidRDefault="00067574">
                  <w:pPr>
                    <w:pStyle w:val="TableStyleWCS"/>
                  </w:pPr>
                  <w:r>
                    <w:t xml:space="preserve">Show error message “Number of </w:t>
                  </w:r>
                  <w:proofErr w:type="gramStart"/>
                  <w:r>
                    <w:t>member</w:t>
                  </w:r>
                  <w:proofErr w:type="gramEnd"/>
                  <w:r>
                    <w:t xml:space="preserve"> must be a positive integer”</w:t>
                  </w:r>
                </w:p>
              </w:tc>
            </w:tr>
            <w:tr w:rsidR="009D4AC7" w14:paraId="7FCC2E4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90E06" w14:textId="77777777" w:rsidR="009D4AC7" w:rsidRDefault="00067574">
                  <w:pPr>
                    <w:pStyle w:val="TableStyleWCS"/>
                  </w:pPr>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BC3E3" w14:textId="77777777" w:rsidR="009D4AC7" w:rsidRDefault="00067574">
                  <w:pPr>
                    <w:pStyle w:val="TableStyleWCS"/>
                  </w:pPr>
                  <w:r>
                    <w:t>Time is nots picked in “Date of beginning” datetime picker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6AEC8" w14:textId="77777777" w:rsidR="009D4AC7" w:rsidRDefault="00067574">
                  <w:pPr>
                    <w:pStyle w:val="TableStyleWCS"/>
                  </w:pPr>
                  <w:r>
                    <w:t>Show error message “Date of beginning must be selected”</w:t>
                  </w:r>
                </w:p>
              </w:tc>
            </w:tr>
            <w:tr w:rsidR="009D4AC7" w14:paraId="1C0FF70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780B4" w14:textId="77777777" w:rsidR="009D4AC7" w:rsidRDefault="00067574">
                  <w:pPr>
                    <w:pStyle w:val="TableStyleWCS"/>
                  </w:pPr>
                  <w: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1546E" w14:textId="77777777" w:rsidR="009D4AC7" w:rsidRDefault="00067574">
                  <w:pPr>
                    <w:pStyle w:val="TableStyleWCS"/>
                  </w:pPr>
                  <w:r>
                    <w:t>Time is not picked in “Date of finishing” datetime picker</w:t>
                  </w:r>
                </w:p>
                <w:p w14:paraId="1D00CE0A" w14:textId="77777777" w:rsidR="009D4AC7" w:rsidRDefault="009D4AC7">
                  <w:pPr>
                    <w:pStyle w:val="TableStyleWCS"/>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D1373" w14:textId="77777777" w:rsidR="009D4AC7" w:rsidRDefault="00067574">
                  <w:pPr>
                    <w:pStyle w:val="TableStyleWCS"/>
                  </w:pPr>
                  <w:r>
                    <w:t>Show error message “Date of finishing must be selected”</w:t>
                  </w:r>
                </w:p>
              </w:tc>
            </w:tr>
            <w:tr w:rsidR="009D4AC7" w14:paraId="39A6051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374C5" w14:textId="77777777" w:rsidR="009D4AC7" w:rsidRDefault="00067574">
                  <w:pPr>
                    <w:pStyle w:val="TableStyleWCS"/>
                  </w:pPr>
                  <w: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38520" w14:textId="77777777" w:rsidR="009D4AC7" w:rsidRDefault="00067574">
                  <w:pPr>
                    <w:pStyle w:val="TableStyleWCS"/>
                  </w:pPr>
                  <w:r>
                    <w:t xml:space="preserve">“Number of </w:t>
                  </w:r>
                  <w:proofErr w:type="gramStart"/>
                  <w:r>
                    <w:t>date/term</w:t>
                  </w:r>
                  <w:proofErr w:type="gramEnd"/>
                  <w:r>
                    <w:t>” dropdown list is not selected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71B7C" w14:textId="77777777" w:rsidR="009D4AC7" w:rsidRDefault="00067574">
                  <w:pPr>
                    <w:pStyle w:val="TableStyleWCS"/>
                  </w:pPr>
                  <w:r>
                    <w:t xml:space="preserve">Show error message “Number of </w:t>
                  </w:r>
                  <w:proofErr w:type="gramStart"/>
                  <w:r>
                    <w:t>date/term</w:t>
                  </w:r>
                  <w:proofErr w:type="gramEnd"/>
                  <w:r>
                    <w:t xml:space="preserve"> must be selected”</w:t>
                  </w:r>
                </w:p>
              </w:tc>
            </w:tr>
            <w:tr w:rsidR="009D4AC7" w14:paraId="6995787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E212B" w14:textId="77777777" w:rsidR="009D4AC7" w:rsidRDefault="00067574">
                  <w:pPr>
                    <w:pStyle w:val="TableStyleWCS"/>
                  </w:pPr>
                  <w: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B31FB" w14:textId="77777777" w:rsidR="009D4AC7" w:rsidRDefault="00067574">
                  <w:pPr>
                    <w:pStyle w:val="TableStyleWCS"/>
                  </w:pPr>
                  <w:r>
                    <w:t>Value of “Amount of money/term” is not positive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94F56" w14:textId="77777777" w:rsidR="009D4AC7" w:rsidRDefault="00067574">
                  <w:pPr>
                    <w:pStyle w:val="TableStyleWCS"/>
                  </w:pPr>
                  <w:r>
                    <w:t>Show error message “Amount of money/term must be a positive integer”</w:t>
                  </w:r>
                </w:p>
              </w:tc>
            </w:tr>
            <w:tr w:rsidR="009D4AC7" w14:paraId="5EEB7C2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B98D1" w14:textId="77777777" w:rsidR="009D4AC7" w:rsidRDefault="00067574">
                  <w:pPr>
                    <w:pStyle w:val="TableStyleWCS"/>
                  </w:pPr>
                  <w: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2621E" w14:textId="77777777" w:rsidR="009D4AC7" w:rsidRDefault="00067574">
                  <w:pPr>
                    <w:pStyle w:val="TableStyleWCS"/>
                  </w:pPr>
                  <w:r>
                    <w:t>Value of “</w:t>
                  </w:r>
                  <w:proofErr w:type="gramStart"/>
                  <w:r>
                    <w:t>Commisstion(</w:t>
                  </w:r>
                  <w:proofErr w:type="gramEnd"/>
                  <w:r>
                    <w:t>%)” is not positive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AEAB8" w14:textId="77777777" w:rsidR="009D4AC7" w:rsidRDefault="00067574">
                  <w:pPr>
                    <w:pStyle w:val="TableStyleWCS"/>
                  </w:pPr>
                  <w:r>
                    <w:t>Show error message “</w:t>
                  </w:r>
                  <w:proofErr w:type="gramStart"/>
                  <w:r>
                    <w:rPr>
                      <w:rFonts w:eastAsia="Times New Roman"/>
                    </w:rPr>
                    <w:t>Commisstion(</w:t>
                  </w:r>
                  <w:proofErr w:type="gramEnd"/>
                  <w:r>
                    <w:rPr>
                      <w:rFonts w:eastAsia="Times New Roman"/>
                    </w:rPr>
                    <w:t>%)</w:t>
                  </w:r>
                  <w:r>
                    <w:t xml:space="preserve"> must be a positive integer”</w:t>
                  </w:r>
                </w:p>
              </w:tc>
            </w:tr>
          </w:tbl>
          <w:p w14:paraId="0B076A0C" w14:textId="77777777" w:rsidR="009D4AC7" w:rsidRDefault="009D4AC7"/>
          <w:p w14:paraId="367BFB78" w14:textId="77777777" w:rsidR="009D4AC7" w:rsidRDefault="00067574">
            <w:r>
              <w:t>Relationship: N/A</w:t>
            </w:r>
          </w:p>
          <w:p w14:paraId="4D6AEB68" w14:textId="77777777" w:rsidR="009D4AC7" w:rsidRDefault="00067574">
            <w:r>
              <w:t>Business rule:</w:t>
            </w:r>
          </w:p>
          <w:p w14:paraId="19D5D332" w14:textId="77777777" w:rsidR="009D4AC7" w:rsidRDefault="00067574">
            <w:pPr>
              <w:pStyle w:val="ListParagraph"/>
              <w:numPr>
                <w:ilvl w:val="0"/>
                <w:numId w:val="11"/>
              </w:numPr>
            </w:pPr>
            <w:r>
              <w:t>Date of beginning must be greater than current date</w:t>
            </w:r>
          </w:p>
          <w:p w14:paraId="3B13D38C" w14:textId="77777777" w:rsidR="009D4AC7" w:rsidRDefault="00067574">
            <w:pPr>
              <w:pStyle w:val="ListParagraph"/>
              <w:numPr>
                <w:ilvl w:val="0"/>
                <w:numId w:val="11"/>
              </w:numPr>
            </w:pPr>
            <w:r>
              <w:t>Date of finishing must be greater than date of beginning</w:t>
            </w:r>
          </w:p>
          <w:p w14:paraId="02A7660C" w14:textId="77777777" w:rsidR="009D4AC7" w:rsidRDefault="00067574">
            <w:pPr>
              <w:pStyle w:val="ListParagraph"/>
              <w:numPr>
                <w:ilvl w:val="0"/>
                <w:numId w:val="11"/>
              </w:numPr>
            </w:pPr>
            <w:r>
              <w:t>When HUI manager clicks “Create” button:</w:t>
            </w:r>
          </w:p>
          <w:p w14:paraId="6B029912" w14:textId="77777777" w:rsidR="009D4AC7" w:rsidRDefault="00067574">
            <w:pPr>
              <w:pStyle w:val="ListParagraph"/>
              <w:numPr>
                <w:ilvl w:val="1"/>
                <w:numId w:val="33"/>
              </w:numPr>
            </w:pPr>
            <w:r>
              <w:t>The system creates the new DAY HUI in database</w:t>
            </w:r>
          </w:p>
          <w:p w14:paraId="5DB74904" w14:textId="77777777" w:rsidR="009D4AC7" w:rsidRDefault="00067574">
            <w:pPr>
              <w:pStyle w:val="ListParagraph"/>
              <w:numPr>
                <w:ilvl w:val="1"/>
                <w:numId w:val="33"/>
              </w:numPr>
            </w:pPr>
            <w:r>
              <w:t>The system shows message “A DAY HUI is created successfully”</w:t>
            </w:r>
          </w:p>
        </w:tc>
      </w:tr>
    </w:tbl>
    <w:p w14:paraId="4D97875D" w14:textId="77777777" w:rsidR="009D4AC7" w:rsidRDefault="009D4AC7"/>
    <w:p w14:paraId="4930CC15" w14:textId="77777777" w:rsidR="009D4AC7" w:rsidRDefault="00067574">
      <w:pPr>
        <w:pStyle w:val="Heading2"/>
      </w:pPr>
      <w:r>
        <w:t xml:space="preserve"> </w:t>
      </w:r>
      <w:bookmarkStart w:id="57" w:name="_Toc77162723"/>
      <w:r>
        <w:t>&lt;HUI manager&gt; Search a DAY HUI manager created</w:t>
      </w:r>
      <w:bookmarkEnd w:id="57"/>
    </w:p>
    <w:p w14:paraId="70121E8A" w14:textId="77777777" w:rsidR="009D4AC7" w:rsidRDefault="00067574">
      <w:r>
        <w:rPr>
          <w:noProof/>
          <w:lang w:eastAsia="ja-JP"/>
        </w:rPr>
        <w:drawing>
          <wp:inline distT="0" distB="0" distL="0" distR="0" wp14:anchorId="067F4DE4" wp14:editId="5CDBC6BE">
            <wp:extent cx="5715000" cy="10991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15000" cy="1099185"/>
                    </a:xfrm>
                    <a:prstGeom prst="rect">
                      <a:avLst/>
                    </a:prstGeom>
                    <a:noFill/>
                    <a:ln>
                      <a:noFill/>
                    </a:ln>
                  </pic:spPr>
                </pic:pic>
              </a:graphicData>
            </a:graphic>
          </wp:inline>
        </w:drawing>
      </w:r>
    </w:p>
    <w:tbl>
      <w:tblPr>
        <w:tblW w:w="0" w:type="auto"/>
        <w:tblLook w:val="04A0" w:firstRow="1" w:lastRow="0" w:firstColumn="1" w:lastColumn="0" w:noHBand="0" w:noVBand="1"/>
      </w:tblPr>
      <w:tblGrid>
        <w:gridCol w:w="2293"/>
        <w:gridCol w:w="2757"/>
        <w:gridCol w:w="2469"/>
        <w:gridCol w:w="1461"/>
      </w:tblGrid>
      <w:tr w:rsidR="009D4AC7" w14:paraId="3222ABB0"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22A76F8" w14:textId="77777777" w:rsidR="009D4AC7" w:rsidRDefault="00067574">
            <w:pPr>
              <w:rPr>
                <w:rFonts w:eastAsia="Cambria"/>
              </w:rPr>
            </w:pPr>
            <w:r>
              <w:lastRenderedPageBreak/>
              <w:t xml:space="preserve">USE CASE – </w:t>
            </w:r>
            <w:r>
              <w:rPr>
                <w:rFonts w:eastAsia="Cambria"/>
              </w:rPr>
              <w:t>HUI online_UC_17</w:t>
            </w:r>
          </w:p>
        </w:tc>
      </w:tr>
      <w:tr w:rsidR="009D4AC7" w14:paraId="58539940"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7213D21"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3302B0" w14:textId="77777777" w:rsidR="009D4AC7" w:rsidRDefault="00067574">
            <w:pPr>
              <w:rPr>
                <w:rFonts w:eastAsia="Cambria"/>
              </w:rPr>
            </w:pPr>
            <w:r>
              <w:rPr>
                <w:rFonts w:eastAsia="Cambria"/>
              </w:rPr>
              <w:t>HUI online_UC_17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CFB02C3"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A5D11A" w14:textId="77777777" w:rsidR="009D4AC7" w:rsidRDefault="005E40BF">
            <w:r>
              <w:t>2.0</w:t>
            </w:r>
          </w:p>
        </w:tc>
      </w:tr>
      <w:tr w:rsidR="009D4AC7" w14:paraId="14DC0D8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A2B1F0B"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52A6F7" w14:textId="77777777" w:rsidR="009D4AC7" w:rsidRDefault="00067574">
            <w:r>
              <w:t>Search a DAY HUI manager created</w:t>
            </w:r>
          </w:p>
        </w:tc>
      </w:tr>
      <w:tr w:rsidR="009D4AC7" w14:paraId="5AC2FC70"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8FFA592"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7FC55A" w14:textId="77777777" w:rsidR="009D4AC7" w:rsidRDefault="00067574">
            <w:r>
              <w:t>Hua Minh Luan</w:t>
            </w:r>
          </w:p>
        </w:tc>
      </w:tr>
      <w:tr w:rsidR="009D4AC7" w14:paraId="1565D5BD"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55B405D"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C0E3F0"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AF531D9"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862C7E" w14:textId="77777777" w:rsidR="009D4AC7" w:rsidRDefault="00067574">
            <w:r>
              <w:t>Normal</w:t>
            </w:r>
          </w:p>
        </w:tc>
      </w:tr>
      <w:tr w:rsidR="009D4AC7" w14:paraId="5C4BF3D6"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C55FCA" w14:textId="77777777" w:rsidR="009D4AC7" w:rsidRDefault="00067574">
            <w:r>
              <w:t>Actor:</w:t>
            </w:r>
          </w:p>
          <w:p w14:paraId="74F8C80F" w14:textId="77777777" w:rsidR="009D4AC7" w:rsidRDefault="00067574">
            <w:pPr>
              <w:pStyle w:val="ListParagraph"/>
              <w:numPr>
                <w:ilvl w:val="0"/>
                <w:numId w:val="34"/>
              </w:numPr>
              <w:rPr>
                <w:rFonts w:eastAsia="Calibri" w:cs="Calibri"/>
              </w:rPr>
            </w:pPr>
            <w:r>
              <w:t>HUI manager</w:t>
            </w:r>
          </w:p>
          <w:p w14:paraId="071FD513" w14:textId="77777777" w:rsidR="009D4AC7" w:rsidRDefault="00067574">
            <w:r>
              <w:t>Summary:</w:t>
            </w:r>
          </w:p>
          <w:p w14:paraId="6B3DE37C" w14:textId="77777777" w:rsidR="009D4AC7" w:rsidRDefault="00067574">
            <w:pPr>
              <w:pStyle w:val="ListParagraph"/>
              <w:numPr>
                <w:ilvl w:val="0"/>
                <w:numId w:val="34"/>
              </w:numPr>
              <w:rPr>
                <w:rFonts w:eastAsia="Calibri" w:cs="Calibri"/>
              </w:rPr>
            </w:pPr>
            <w:r>
              <w:t xml:space="preserve">This use case allows the </w:t>
            </w:r>
            <w:r>
              <w:rPr>
                <w:rFonts w:eastAsia="Cambria" w:cs="Cambria"/>
              </w:rPr>
              <w:t>HUI manager</w:t>
            </w:r>
            <w:r>
              <w:t xml:space="preserve"> to search a DAY HUI manager created</w:t>
            </w:r>
          </w:p>
          <w:p w14:paraId="404D04FB" w14:textId="77777777" w:rsidR="009D4AC7" w:rsidRDefault="00067574">
            <w:r>
              <w:t>Goal</w:t>
            </w:r>
          </w:p>
          <w:p w14:paraId="65C4F19D" w14:textId="77777777" w:rsidR="009D4AC7" w:rsidRDefault="00067574">
            <w:pPr>
              <w:pStyle w:val="ListParagraph"/>
              <w:numPr>
                <w:ilvl w:val="0"/>
                <w:numId w:val="34"/>
              </w:numPr>
            </w:pPr>
            <w:r>
              <w:t>Search DAY HUI results is shown</w:t>
            </w:r>
          </w:p>
          <w:p w14:paraId="4F760B78" w14:textId="77777777" w:rsidR="009D4AC7" w:rsidRDefault="00067574">
            <w:r>
              <w:t>Trigger:</w:t>
            </w:r>
          </w:p>
          <w:p w14:paraId="7EA2E8F6" w14:textId="77777777" w:rsidR="009D4AC7" w:rsidRDefault="00067574">
            <w:pPr>
              <w:pStyle w:val="ListParagraph"/>
              <w:numPr>
                <w:ilvl w:val="0"/>
                <w:numId w:val="34"/>
              </w:numPr>
            </w:pPr>
            <w:r>
              <w:t>HUI manager clicks “Search” button</w:t>
            </w:r>
          </w:p>
          <w:p w14:paraId="4AD0148F" w14:textId="77777777" w:rsidR="009D4AC7" w:rsidRDefault="00067574">
            <w:r>
              <w:t>Precondition:</w:t>
            </w:r>
          </w:p>
          <w:p w14:paraId="2BB1A112" w14:textId="77777777" w:rsidR="009D4AC7" w:rsidRDefault="00067574">
            <w:pPr>
              <w:pStyle w:val="ListParagraph"/>
              <w:numPr>
                <w:ilvl w:val="0"/>
                <w:numId w:val="34"/>
              </w:numPr>
              <w:rPr>
                <w:rFonts w:eastAsia="Calibri" w:cs="Calibri"/>
              </w:rPr>
            </w:pPr>
            <w:r>
              <w:t>Guest must login into the system with role HUI manager</w:t>
            </w:r>
          </w:p>
          <w:p w14:paraId="587CF153" w14:textId="77777777" w:rsidR="009D4AC7" w:rsidRDefault="00067574">
            <w:r>
              <w:t>Post Conditions:</w:t>
            </w:r>
          </w:p>
          <w:p w14:paraId="4C42E96C" w14:textId="77777777" w:rsidR="009D4AC7" w:rsidRDefault="00067574">
            <w:pPr>
              <w:pStyle w:val="ListParagraph"/>
              <w:numPr>
                <w:ilvl w:val="0"/>
                <w:numId w:val="34"/>
              </w:numPr>
              <w:rPr>
                <w:rFonts w:eastAsia="Calibri" w:cs="Calibri"/>
              </w:rPr>
            </w:pPr>
            <w:r>
              <w:t>Success: List of suitable results is shown successfully</w:t>
            </w:r>
          </w:p>
          <w:p w14:paraId="3E01C022" w14:textId="77777777" w:rsidR="009D4AC7" w:rsidRDefault="00067574">
            <w:r>
              <w:t>Main Success Scenario:</w:t>
            </w:r>
          </w:p>
          <w:p w14:paraId="6434A168" w14:textId="77777777" w:rsidR="009D4AC7" w:rsidRDefault="009D4AC7"/>
          <w:tbl>
            <w:tblPr>
              <w:tblW w:w="0" w:type="auto"/>
              <w:tblLook w:val="04A0" w:firstRow="1" w:lastRow="0" w:firstColumn="1" w:lastColumn="0" w:noHBand="0" w:noVBand="1"/>
            </w:tblPr>
            <w:tblGrid>
              <w:gridCol w:w="775"/>
              <w:gridCol w:w="2954"/>
              <w:gridCol w:w="4822"/>
            </w:tblGrid>
            <w:tr w:rsidR="009D4AC7" w14:paraId="4CEF0D0C"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220F071"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4B4FAD6"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E07D123" w14:textId="77777777" w:rsidR="009D4AC7" w:rsidRDefault="00067574">
                  <w:r>
                    <w:t>System Response</w:t>
                  </w:r>
                </w:p>
              </w:tc>
            </w:tr>
            <w:tr w:rsidR="009D4AC7" w14:paraId="4367C01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D45D54"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0D1C6F" w14:textId="77777777" w:rsidR="009D4AC7" w:rsidRDefault="00067574">
                  <w:r>
                    <w:t xml:space="preserve">HUI manager selects dropdown </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089BA7" w14:textId="77777777" w:rsidR="009D4AC7" w:rsidRDefault="00067574">
                  <w:r>
                    <w:t>The system shows a form:</w:t>
                  </w:r>
                </w:p>
                <w:p w14:paraId="7A481A86" w14:textId="77777777" w:rsidR="009D4AC7" w:rsidRDefault="00067574">
                  <w:pPr>
                    <w:pStyle w:val="ListParagraph"/>
                    <w:numPr>
                      <w:ilvl w:val="0"/>
                      <w:numId w:val="34"/>
                    </w:numPr>
                  </w:pPr>
                  <w:r>
                    <w:t>All: link</w:t>
                  </w:r>
                </w:p>
                <w:p w14:paraId="3B2E841C" w14:textId="77777777" w:rsidR="009D4AC7" w:rsidRDefault="00067574">
                  <w:pPr>
                    <w:pStyle w:val="ListParagraph"/>
                    <w:numPr>
                      <w:ilvl w:val="0"/>
                      <w:numId w:val="35"/>
                    </w:numPr>
                  </w:pPr>
                  <w:r>
                    <w:t>Search by: dropdown list (Search by name, Search by status, Search by date)</w:t>
                  </w:r>
                </w:p>
                <w:p w14:paraId="028F02B6" w14:textId="77777777" w:rsidR="009D4AC7" w:rsidRDefault="00067574">
                  <w:pPr>
                    <w:pStyle w:val="ListParagraph"/>
                    <w:numPr>
                      <w:ilvl w:val="0"/>
                      <w:numId w:val="35"/>
                    </w:numPr>
                  </w:pPr>
                  <w:r>
                    <w:t>Search button</w:t>
                  </w:r>
                </w:p>
              </w:tc>
            </w:tr>
            <w:tr w:rsidR="009D4AC7" w14:paraId="71A070B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41AA4B" w14:textId="77777777" w:rsidR="009D4AC7" w:rsidRDefault="00067574">
                  <w:r>
                    <w:lastRenderedPageBreak/>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2EF1F6" w14:textId="77777777" w:rsidR="009D4AC7" w:rsidRDefault="00067574">
                  <w:r>
                    <w:t>HUI manager fills data into the form</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0547CD" w14:textId="77777777" w:rsidR="009D4AC7" w:rsidRDefault="009D4AC7"/>
              </w:tc>
            </w:tr>
            <w:tr w:rsidR="009D4AC7" w14:paraId="0AA18B6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111664" w14:textId="77777777" w:rsidR="009D4AC7" w:rsidRDefault="00067574">
                  <w:r>
                    <w:t>3</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94C230" w14:textId="77777777" w:rsidR="009D4AC7" w:rsidRDefault="00067574">
                  <w:r>
                    <w:t>HUI manager clicks “Search”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EA6655" w14:textId="77777777" w:rsidR="009D4AC7" w:rsidRDefault="00067574">
                  <w:r>
                    <w:t>The system shows list of results, each item includes:</w:t>
                  </w:r>
                </w:p>
                <w:p w14:paraId="65649BE0" w14:textId="77777777" w:rsidR="009D4AC7" w:rsidRDefault="00067574">
                  <w:pPr>
                    <w:pStyle w:val="ListParagraph"/>
                    <w:numPr>
                      <w:ilvl w:val="0"/>
                      <w:numId w:val="17"/>
                    </w:numPr>
                  </w:pPr>
                  <w:r>
                    <w:t>Name: label</w:t>
                  </w:r>
                </w:p>
                <w:p w14:paraId="5FBCC7C6" w14:textId="77777777" w:rsidR="009D4AC7" w:rsidRDefault="00067574">
                  <w:pPr>
                    <w:pStyle w:val="ListParagraph"/>
                    <w:numPr>
                      <w:ilvl w:val="0"/>
                      <w:numId w:val="17"/>
                    </w:numPr>
                  </w:pPr>
                  <w:r>
                    <w:t>Date of beginning: label</w:t>
                  </w:r>
                </w:p>
                <w:p w14:paraId="6848EA3E" w14:textId="77777777" w:rsidR="009D4AC7" w:rsidRDefault="00067574">
                  <w:pPr>
                    <w:pStyle w:val="ListParagraph"/>
                    <w:numPr>
                      <w:ilvl w:val="0"/>
                      <w:numId w:val="17"/>
                    </w:numPr>
                  </w:pPr>
                  <w:r>
                    <w:t>Date of finishing: label</w:t>
                  </w:r>
                </w:p>
                <w:p w14:paraId="504F3B44" w14:textId="77777777" w:rsidR="009D4AC7" w:rsidRDefault="00067574">
                  <w:pPr>
                    <w:pStyle w:val="ListParagraph"/>
                    <w:numPr>
                      <w:ilvl w:val="0"/>
                      <w:numId w:val="17"/>
                    </w:numPr>
                  </w:pPr>
                  <w:r>
                    <w:t>View detail: link</w:t>
                  </w:r>
                </w:p>
              </w:tc>
            </w:tr>
          </w:tbl>
          <w:p w14:paraId="726CBC63" w14:textId="77777777" w:rsidR="009D4AC7" w:rsidRDefault="009D4AC7"/>
          <w:p w14:paraId="50840BFD" w14:textId="77777777" w:rsidR="009D4AC7" w:rsidRDefault="00067574">
            <w:r>
              <w:t xml:space="preserve">Relationship: </w:t>
            </w:r>
          </w:p>
          <w:p w14:paraId="74CCC3A5" w14:textId="77777777" w:rsidR="009D4AC7" w:rsidRDefault="00067574">
            <w:pPr>
              <w:pStyle w:val="ListParagraph"/>
              <w:numPr>
                <w:ilvl w:val="0"/>
                <w:numId w:val="36"/>
              </w:numPr>
            </w:pPr>
            <w:r>
              <w:t>The use case “Search a DAY HUI manager created” extends use case “View DAY HUI detail”</w:t>
            </w:r>
          </w:p>
          <w:p w14:paraId="6E7A8FDE" w14:textId="77777777" w:rsidR="009D4AC7" w:rsidRDefault="00067574">
            <w:r>
              <w:t>Business rule:</w:t>
            </w:r>
          </w:p>
          <w:p w14:paraId="6EEE2C76" w14:textId="77777777" w:rsidR="009D4AC7" w:rsidRDefault="00067574">
            <w:pPr>
              <w:pStyle w:val="ListParagraph"/>
              <w:numPr>
                <w:ilvl w:val="0"/>
                <w:numId w:val="13"/>
              </w:numPr>
            </w:pPr>
            <w:r>
              <w:t>If HUI manager chooses “Search by name” in dropdown, the system expands:</w:t>
            </w:r>
          </w:p>
          <w:p w14:paraId="422C8B9A" w14:textId="77777777" w:rsidR="009D4AC7" w:rsidRDefault="00067574">
            <w:pPr>
              <w:pStyle w:val="ListParagraph"/>
              <w:numPr>
                <w:ilvl w:val="1"/>
                <w:numId w:val="17"/>
              </w:numPr>
            </w:pPr>
            <w:r>
              <w:t>Name: textbox</w:t>
            </w:r>
          </w:p>
          <w:p w14:paraId="41F4599A" w14:textId="77777777" w:rsidR="009D4AC7" w:rsidRDefault="00067574">
            <w:pPr>
              <w:pStyle w:val="ListParagraph"/>
              <w:numPr>
                <w:ilvl w:val="0"/>
                <w:numId w:val="13"/>
              </w:numPr>
            </w:pPr>
            <w:r>
              <w:t>If HUI manager chooses “Search by date” in dropdown, the system expands:</w:t>
            </w:r>
          </w:p>
          <w:p w14:paraId="561E4DCC" w14:textId="77777777" w:rsidR="009D4AC7" w:rsidRDefault="00067574">
            <w:pPr>
              <w:pStyle w:val="ListParagraph"/>
              <w:numPr>
                <w:ilvl w:val="1"/>
                <w:numId w:val="17"/>
              </w:numPr>
            </w:pPr>
            <w:r>
              <w:t>From: date picker</w:t>
            </w:r>
          </w:p>
          <w:p w14:paraId="639B77AE" w14:textId="77777777" w:rsidR="009D4AC7" w:rsidRDefault="00067574">
            <w:pPr>
              <w:pStyle w:val="ListParagraph"/>
              <w:numPr>
                <w:ilvl w:val="1"/>
                <w:numId w:val="17"/>
              </w:numPr>
            </w:pPr>
            <w:r>
              <w:t>To: date picker</w:t>
            </w:r>
          </w:p>
          <w:p w14:paraId="5E4B2F9E" w14:textId="77777777" w:rsidR="009D4AC7" w:rsidRDefault="00067574">
            <w:pPr>
              <w:pStyle w:val="ListParagraph"/>
              <w:numPr>
                <w:ilvl w:val="0"/>
                <w:numId w:val="13"/>
              </w:numPr>
            </w:pPr>
            <w:r>
              <w:t>If HUI manager chooses “Search by status” in dropdown:</w:t>
            </w:r>
          </w:p>
          <w:p w14:paraId="056E9F56" w14:textId="77777777" w:rsidR="009D4AC7" w:rsidRDefault="00067574">
            <w:pPr>
              <w:pStyle w:val="ListParagraph"/>
              <w:numPr>
                <w:ilvl w:val="0"/>
                <w:numId w:val="37"/>
              </w:numPr>
            </w:pPr>
            <w:r>
              <w:t>Status: dropdown list (New, Prepared, In process, Old)</w:t>
            </w:r>
          </w:p>
          <w:p w14:paraId="7FE35F09" w14:textId="77777777" w:rsidR="009D4AC7" w:rsidRDefault="00067574">
            <w:pPr>
              <w:pStyle w:val="ListParagraph"/>
              <w:numPr>
                <w:ilvl w:val="0"/>
                <w:numId w:val="13"/>
              </w:numPr>
            </w:pPr>
            <w:r>
              <w:t>If HUI manager searches DAY HUI by name:</w:t>
            </w:r>
          </w:p>
          <w:p w14:paraId="50C1D055" w14:textId="77777777" w:rsidR="009D4AC7" w:rsidRDefault="00067574">
            <w:pPr>
              <w:pStyle w:val="ListParagraph"/>
              <w:numPr>
                <w:ilvl w:val="1"/>
                <w:numId w:val="17"/>
              </w:numPr>
            </w:pPr>
            <w:r>
              <w:t>The list of DAY HUI is searched by like name</w:t>
            </w:r>
          </w:p>
          <w:p w14:paraId="366234A8" w14:textId="77777777" w:rsidR="009D4AC7" w:rsidRDefault="00067574">
            <w:pPr>
              <w:pStyle w:val="ListParagraph"/>
              <w:numPr>
                <w:ilvl w:val="1"/>
                <w:numId w:val="17"/>
              </w:numPr>
            </w:pPr>
            <w:r>
              <w:t>The list of DAY HUI order by name</w:t>
            </w:r>
          </w:p>
          <w:p w14:paraId="708ADA75" w14:textId="77777777" w:rsidR="009D4AC7" w:rsidRDefault="00067574">
            <w:pPr>
              <w:pStyle w:val="ListParagraph"/>
              <w:numPr>
                <w:ilvl w:val="0"/>
                <w:numId w:val="13"/>
              </w:numPr>
            </w:pPr>
            <w:r>
              <w:t>If HUI manager searches DAY HUI by date:</w:t>
            </w:r>
          </w:p>
          <w:p w14:paraId="19EBBB02" w14:textId="77777777" w:rsidR="009D4AC7" w:rsidRDefault="00067574">
            <w:pPr>
              <w:pStyle w:val="ListParagraph"/>
              <w:numPr>
                <w:ilvl w:val="0"/>
                <w:numId w:val="38"/>
              </w:numPr>
            </w:pPr>
            <w:r>
              <w:t>Date of beginning of each DAY HUI must be between “From” datepicker and “To” datepicker</w:t>
            </w:r>
          </w:p>
          <w:p w14:paraId="037202FD" w14:textId="77777777" w:rsidR="009D4AC7" w:rsidRDefault="00067574">
            <w:pPr>
              <w:pStyle w:val="ListParagraph"/>
              <w:numPr>
                <w:ilvl w:val="1"/>
                <w:numId w:val="17"/>
              </w:numPr>
            </w:pPr>
            <w:r>
              <w:t>The list of DAY HUI order by date of beginning</w:t>
            </w:r>
          </w:p>
          <w:p w14:paraId="47E94D6C" w14:textId="77777777" w:rsidR="009D4AC7" w:rsidRDefault="00067574">
            <w:pPr>
              <w:pStyle w:val="ListParagraph"/>
              <w:numPr>
                <w:ilvl w:val="0"/>
                <w:numId w:val="13"/>
              </w:numPr>
            </w:pPr>
            <w:r>
              <w:t xml:space="preserve">List first 10 available </w:t>
            </w:r>
            <w:proofErr w:type="gramStart"/>
            <w:r>
              <w:t>item</w:t>
            </w:r>
            <w:proofErr w:type="gramEnd"/>
            <w:r>
              <w:t xml:space="preserve"> in the system: paging is required</w:t>
            </w:r>
          </w:p>
        </w:tc>
      </w:tr>
    </w:tbl>
    <w:p w14:paraId="68D63D25" w14:textId="77777777" w:rsidR="009D4AC7" w:rsidRDefault="009D4AC7"/>
    <w:p w14:paraId="7DF49D90" w14:textId="77777777" w:rsidR="009D4AC7" w:rsidRDefault="009D4AC7"/>
    <w:p w14:paraId="2C4D9772" w14:textId="77777777" w:rsidR="009D4AC7" w:rsidRDefault="00067574">
      <w:pPr>
        <w:pStyle w:val="Heading2"/>
      </w:pPr>
      <w:r>
        <w:lastRenderedPageBreak/>
        <w:t xml:space="preserve"> </w:t>
      </w:r>
      <w:bookmarkStart w:id="58" w:name="_Toc77162724"/>
      <w:r>
        <w:t>&lt;HUI manager&gt; Get the list of DAY HUI</w:t>
      </w:r>
      <w:bookmarkEnd w:id="58"/>
    </w:p>
    <w:p w14:paraId="37B7CD40" w14:textId="77777777" w:rsidR="009D4AC7" w:rsidRDefault="00067574">
      <w:r>
        <w:rPr>
          <w:noProof/>
          <w:lang w:eastAsia="ja-JP"/>
        </w:rPr>
        <w:drawing>
          <wp:inline distT="0" distB="0" distL="0" distR="0" wp14:anchorId="76645996" wp14:editId="02CDC549">
            <wp:extent cx="5715000" cy="1391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15000" cy="1391920"/>
                    </a:xfrm>
                    <a:prstGeom prst="rect">
                      <a:avLst/>
                    </a:prstGeom>
                    <a:noFill/>
                    <a:ln>
                      <a:noFill/>
                    </a:ln>
                  </pic:spPr>
                </pic:pic>
              </a:graphicData>
            </a:graphic>
          </wp:inline>
        </w:drawing>
      </w:r>
    </w:p>
    <w:tbl>
      <w:tblPr>
        <w:tblW w:w="0" w:type="auto"/>
        <w:tblLook w:val="04A0" w:firstRow="1" w:lastRow="0" w:firstColumn="1" w:lastColumn="0" w:noHBand="0" w:noVBand="1"/>
      </w:tblPr>
      <w:tblGrid>
        <w:gridCol w:w="2358"/>
        <w:gridCol w:w="2700"/>
        <w:gridCol w:w="2544"/>
        <w:gridCol w:w="1378"/>
      </w:tblGrid>
      <w:tr w:rsidR="009D4AC7" w14:paraId="2BF3E289"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149EC1D" w14:textId="77777777" w:rsidR="009D4AC7" w:rsidRDefault="00067574">
            <w:pPr>
              <w:rPr>
                <w:rFonts w:eastAsia="Cambria"/>
              </w:rPr>
            </w:pPr>
            <w:r>
              <w:t xml:space="preserve">USE CASE – </w:t>
            </w:r>
            <w:r>
              <w:rPr>
                <w:rFonts w:eastAsia="Cambria"/>
              </w:rPr>
              <w:t>HUI online_UC_18</w:t>
            </w:r>
          </w:p>
        </w:tc>
      </w:tr>
      <w:tr w:rsidR="009D4AC7" w14:paraId="6760D8A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6467EFB"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823B87" w14:textId="77777777" w:rsidR="009D4AC7" w:rsidRDefault="00067574">
            <w:pPr>
              <w:rPr>
                <w:rFonts w:eastAsia="Cambria"/>
              </w:rPr>
            </w:pPr>
            <w:r>
              <w:rPr>
                <w:rFonts w:eastAsia="Cambria"/>
              </w:rPr>
              <w:t>HUI online_UC_18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4326370"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1D9EC6" w14:textId="77777777" w:rsidR="009D4AC7" w:rsidRDefault="005E40BF">
            <w:r>
              <w:t>2.0</w:t>
            </w:r>
          </w:p>
        </w:tc>
      </w:tr>
      <w:tr w:rsidR="009D4AC7" w14:paraId="599EDAB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964B738"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D5A16D" w14:textId="77777777" w:rsidR="009D4AC7" w:rsidRDefault="00067574">
            <w:r>
              <w:t>Get the list of DAY HUI</w:t>
            </w:r>
          </w:p>
        </w:tc>
      </w:tr>
      <w:tr w:rsidR="009D4AC7" w14:paraId="51CE20FD"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E3A8683"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47211C" w14:textId="77777777" w:rsidR="009D4AC7" w:rsidRDefault="00067574">
            <w:r>
              <w:t>Hua Minh Luan</w:t>
            </w:r>
          </w:p>
        </w:tc>
      </w:tr>
      <w:tr w:rsidR="009D4AC7" w14:paraId="38DC8CBC"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BD46060"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82343E"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71B019F"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19F51A" w14:textId="77777777" w:rsidR="009D4AC7" w:rsidRDefault="00067574">
            <w:r>
              <w:t>Normal</w:t>
            </w:r>
          </w:p>
        </w:tc>
      </w:tr>
      <w:tr w:rsidR="009D4AC7" w14:paraId="6815B2D3"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FDB2D" w14:textId="77777777" w:rsidR="009D4AC7" w:rsidRDefault="00067574">
            <w:r>
              <w:t>Actor:</w:t>
            </w:r>
          </w:p>
          <w:p w14:paraId="7B57ED6A" w14:textId="77777777" w:rsidR="009D4AC7" w:rsidRDefault="00067574">
            <w:pPr>
              <w:pStyle w:val="ListParagraph"/>
              <w:numPr>
                <w:ilvl w:val="0"/>
                <w:numId w:val="13"/>
              </w:numPr>
              <w:rPr>
                <w:rFonts w:eastAsia="Calibri" w:cs="Calibri"/>
              </w:rPr>
            </w:pPr>
            <w:r>
              <w:t>HUI manager</w:t>
            </w:r>
          </w:p>
          <w:p w14:paraId="773BF1D1" w14:textId="77777777" w:rsidR="009D4AC7" w:rsidRDefault="00067574">
            <w:r>
              <w:t>Summary:</w:t>
            </w:r>
          </w:p>
          <w:p w14:paraId="51B8E592"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manager to</w:t>
            </w:r>
            <w:r>
              <w:t xml:space="preserve"> get the list of DAY HUI</w:t>
            </w:r>
          </w:p>
          <w:p w14:paraId="3D4BFB9D" w14:textId="77777777" w:rsidR="009D4AC7" w:rsidRDefault="00067574">
            <w:r>
              <w:t>Goal</w:t>
            </w:r>
          </w:p>
          <w:p w14:paraId="27008D41" w14:textId="77777777" w:rsidR="009D4AC7" w:rsidRDefault="00067574">
            <w:pPr>
              <w:pStyle w:val="ListParagraph"/>
              <w:numPr>
                <w:ilvl w:val="0"/>
                <w:numId w:val="13"/>
              </w:numPr>
            </w:pPr>
            <w:r>
              <w:t>The list of DAY HUI is shown</w:t>
            </w:r>
          </w:p>
          <w:p w14:paraId="5B37BA92" w14:textId="77777777" w:rsidR="009D4AC7" w:rsidRDefault="00067574">
            <w:r>
              <w:t>Trigger:</w:t>
            </w:r>
          </w:p>
          <w:p w14:paraId="03FD6994" w14:textId="77777777" w:rsidR="009D4AC7" w:rsidRDefault="00067574">
            <w:pPr>
              <w:pStyle w:val="ListParagraph"/>
              <w:numPr>
                <w:ilvl w:val="0"/>
                <w:numId w:val="13"/>
              </w:numPr>
            </w:pPr>
            <w:r>
              <w:t>HUI manager clicks “All” link</w:t>
            </w:r>
          </w:p>
          <w:p w14:paraId="2BC813E1" w14:textId="77777777" w:rsidR="009D4AC7" w:rsidRDefault="00067574">
            <w:r>
              <w:t>Precondition:</w:t>
            </w:r>
          </w:p>
          <w:p w14:paraId="35AF72A9" w14:textId="77777777" w:rsidR="009D4AC7" w:rsidRDefault="00067574">
            <w:pPr>
              <w:pStyle w:val="ListParagraph"/>
              <w:numPr>
                <w:ilvl w:val="0"/>
                <w:numId w:val="13"/>
              </w:numPr>
              <w:rPr>
                <w:rFonts w:eastAsia="Calibri" w:cs="Calibri"/>
              </w:rPr>
            </w:pPr>
            <w:r>
              <w:t>Guest must login into the system with role HUI manager</w:t>
            </w:r>
          </w:p>
          <w:p w14:paraId="26CE81A8" w14:textId="77777777" w:rsidR="009D4AC7" w:rsidRDefault="00067574">
            <w:r>
              <w:t>Post Conditions:</w:t>
            </w:r>
          </w:p>
          <w:p w14:paraId="5B50CFB7" w14:textId="77777777" w:rsidR="009D4AC7" w:rsidRDefault="00067574">
            <w:pPr>
              <w:pStyle w:val="ListParagraph"/>
              <w:numPr>
                <w:ilvl w:val="0"/>
                <w:numId w:val="13"/>
              </w:numPr>
              <w:rPr>
                <w:rFonts w:eastAsia="Calibri" w:cs="Calibri"/>
              </w:rPr>
            </w:pPr>
            <w:r>
              <w:t>Success: System shows the list of DAY HUI successfully</w:t>
            </w:r>
          </w:p>
          <w:p w14:paraId="463D7679" w14:textId="77777777" w:rsidR="009D4AC7" w:rsidRDefault="00067574">
            <w:r>
              <w:t>Main Success Scenario:</w:t>
            </w:r>
          </w:p>
          <w:p w14:paraId="3EF6D560" w14:textId="77777777" w:rsidR="009D4AC7" w:rsidRDefault="009D4AC7"/>
          <w:tbl>
            <w:tblPr>
              <w:tblW w:w="0" w:type="auto"/>
              <w:tblLook w:val="04A0" w:firstRow="1" w:lastRow="0" w:firstColumn="1" w:lastColumn="0" w:noHBand="0" w:noVBand="1"/>
            </w:tblPr>
            <w:tblGrid>
              <w:gridCol w:w="775"/>
              <w:gridCol w:w="2954"/>
              <w:gridCol w:w="4822"/>
            </w:tblGrid>
            <w:tr w:rsidR="009D4AC7" w14:paraId="11EB8F7A"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E64A06A"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56AC280"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BB4609F" w14:textId="77777777" w:rsidR="009D4AC7" w:rsidRDefault="00067574">
                  <w:r>
                    <w:t>System Response</w:t>
                  </w:r>
                </w:p>
              </w:tc>
            </w:tr>
            <w:tr w:rsidR="009D4AC7" w14:paraId="3445333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EBFB63" w14:textId="77777777" w:rsidR="009D4AC7" w:rsidRDefault="00067574">
                  <w:r>
                    <w:lastRenderedPageBreak/>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17C40E" w14:textId="77777777" w:rsidR="009D4AC7" w:rsidRDefault="00067574">
                  <w:r>
                    <w:t>HUI manager clicks “All”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C924AD" w14:textId="77777777" w:rsidR="009D4AC7" w:rsidRDefault="00067574">
                  <w:r>
                    <w:t>The system shows list of results, each item includes:</w:t>
                  </w:r>
                </w:p>
                <w:p w14:paraId="1D90E7A7" w14:textId="77777777" w:rsidR="009D4AC7" w:rsidRDefault="00067574">
                  <w:pPr>
                    <w:pStyle w:val="ListParagraph"/>
                    <w:numPr>
                      <w:ilvl w:val="0"/>
                      <w:numId w:val="17"/>
                    </w:numPr>
                  </w:pPr>
                  <w:r>
                    <w:t>Name: label</w:t>
                  </w:r>
                </w:p>
                <w:p w14:paraId="5B13AD3C" w14:textId="77777777" w:rsidR="009D4AC7" w:rsidRDefault="00067574">
                  <w:pPr>
                    <w:pStyle w:val="ListParagraph"/>
                    <w:numPr>
                      <w:ilvl w:val="0"/>
                      <w:numId w:val="17"/>
                    </w:numPr>
                  </w:pPr>
                  <w:r>
                    <w:t>Date of beginning: label</w:t>
                  </w:r>
                </w:p>
                <w:p w14:paraId="1CE9C026" w14:textId="77777777" w:rsidR="009D4AC7" w:rsidRDefault="00067574">
                  <w:pPr>
                    <w:pStyle w:val="ListParagraph"/>
                    <w:numPr>
                      <w:ilvl w:val="0"/>
                      <w:numId w:val="17"/>
                    </w:numPr>
                  </w:pPr>
                  <w:r>
                    <w:t>Date of finishing: label</w:t>
                  </w:r>
                </w:p>
                <w:p w14:paraId="4E7D341E" w14:textId="77777777" w:rsidR="009D4AC7" w:rsidRDefault="00067574">
                  <w:pPr>
                    <w:pStyle w:val="ListParagraph"/>
                    <w:numPr>
                      <w:ilvl w:val="0"/>
                      <w:numId w:val="17"/>
                    </w:numPr>
                  </w:pPr>
                  <w:r>
                    <w:t>View detail: link</w:t>
                  </w:r>
                </w:p>
              </w:tc>
            </w:tr>
          </w:tbl>
          <w:p w14:paraId="5DCAE0C1" w14:textId="77777777" w:rsidR="009D4AC7" w:rsidRDefault="009D4AC7"/>
          <w:p w14:paraId="4B1D3E27" w14:textId="77777777" w:rsidR="009D4AC7" w:rsidRDefault="00067574">
            <w:r>
              <w:t xml:space="preserve">Relationship: </w:t>
            </w:r>
          </w:p>
          <w:p w14:paraId="3BE6498A" w14:textId="77777777" w:rsidR="009D4AC7" w:rsidRDefault="00067574">
            <w:pPr>
              <w:pStyle w:val="ListParagraph"/>
              <w:numPr>
                <w:ilvl w:val="0"/>
                <w:numId w:val="16"/>
              </w:numPr>
              <w:rPr>
                <w:rFonts w:eastAsia="Calibri" w:cs="Calibri"/>
              </w:rPr>
            </w:pPr>
            <w:r>
              <w:t>The use case “Get the list of DAY HUI” extends the use case “View DAY HUI detail”</w:t>
            </w:r>
          </w:p>
          <w:p w14:paraId="0CA01824" w14:textId="77777777" w:rsidR="009D4AC7" w:rsidRDefault="00067574">
            <w:r>
              <w:t>Business rule:</w:t>
            </w:r>
          </w:p>
          <w:p w14:paraId="74CACADB" w14:textId="77777777" w:rsidR="009D4AC7" w:rsidRDefault="00067574">
            <w:pPr>
              <w:pStyle w:val="ListParagraph"/>
              <w:numPr>
                <w:ilvl w:val="0"/>
                <w:numId w:val="16"/>
              </w:numPr>
            </w:pPr>
            <w:r>
              <w:t>The list of DAY HUI must be order by date of beginning</w:t>
            </w:r>
          </w:p>
          <w:p w14:paraId="22D53317" w14:textId="77777777" w:rsidR="009D4AC7" w:rsidRDefault="00067574">
            <w:pPr>
              <w:pStyle w:val="ListParagraph"/>
              <w:numPr>
                <w:ilvl w:val="0"/>
                <w:numId w:val="39"/>
              </w:numPr>
              <w:rPr>
                <w:rFonts w:eastAsia="Calibri" w:cs="Calibri"/>
                <w:color w:val="000000"/>
              </w:rPr>
            </w:pPr>
            <w:r>
              <w:t xml:space="preserve">List first 10 available </w:t>
            </w:r>
            <w:proofErr w:type="gramStart"/>
            <w:r>
              <w:t>item</w:t>
            </w:r>
            <w:proofErr w:type="gramEnd"/>
            <w:r>
              <w:t xml:space="preserve"> in the system: paging is required</w:t>
            </w:r>
          </w:p>
        </w:tc>
      </w:tr>
    </w:tbl>
    <w:p w14:paraId="237A2EB5" w14:textId="77777777" w:rsidR="009D4AC7" w:rsidRDefault="009D4AC7"/>
    <w:p w14:paraId="215E985E" w14:textId="77777777" w:rsidR="009D4AC7" w:rsidRDefault="009D4AC7"/>
    <w:p w14:paraId="450813FB" w14:textId="77777777" w:rsidR="009D4AC7" w:rsidRDefault="009D4AC7"/>
    <w:p w14:paraId="61F3691C" w14:textId="77777777" w:rsidR="009D4AC7" w:rsidRDefault="009D4AC7"/>
    <w:p w14:paraId="52144AB6" w14:textId="77777777" w:rsidR="009D4AC7" w:rsidRDefault="009D4AC7"/>
    <w:p w14:paraId="6F830566" w14:textId="77777777" w:rsidR="009D4AC7" w:rsidRDefault="009D4AC7"/>
    <w:p w14:paraId="10731FBB" w14:textId="77777777" w:rsidR="009D4AC7" w:rsidRDefault="009D4AC7"/>
    <w:p w14:paraId="2B94FE36" w14:textId="77777777" w:rsidR="009D4AC7" w:rsidRDefault="00067574">
      <w:pPr>
        <w:pStyle w:val="Heading2"/>
      </w:pPr>
      <w:bookmarkStart w:id="59" w:name="_Toc77162725"/>
      <w:r>
        <w:t>&lt;HUI manager</w:t>
      </w:r>
      <w:proofErr w:type="gramStart"/>
      <w:r>
        <w:t>&gt;  Get</w:t>
      </w:r>
      <w:proofErr w:type="gramEnd"/>
      <w:r>
        <w:t xml:space="preserve"> the list of members want to join</w:t>
      </w:r>
      <w:bookmarkEnd w:id="59"/>
    </w:p>
    <w:p w14:paraId="0DE916B7" w14:textId="77777777" w:rsidR="009D4AC7" w:rsidRDefault="00067574">
      <w:r>
        <w:rPr>
          <w:noProof/>
          <w:lang w:eastAsia="ja-JP"/>
        </w:rPr>
        <w:drawing>
          <wp:inline distT="0" distB="0" distL="0" distR="0" wp14:anchorId="2B162350" wp14:editId="0B558AD6">
            <wp:extent cx="5715000" cy="16852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715000" cy="1685290"/>
                    </a:xfrm>
                    <a:prstGeom prst="rect">
                      <a:avLst/>
                    </a:prstGeom>
                    <a:noFill/>
                    <a:ln>
                      <a:noFill/>
                    </a:ln>
                  </pic:spPr>
                </pic:pic>
              </a:graphicData>
            </a:graphic>
          </wp:inline>
        </w:drawing>
      </w:r>
    </w:p>
    <w:tbl>
      <w:tblPr>
        <w:tblW w:w="0" w:type="auto"/>
        <w:tblLook w:val="04A0" w:firstRow="1" w:lastRow="0" w:firstColumn="1" w:lastColumn="0" w:noHBand="0" w:noVBand="1"/>
      </w:tblPr>
      <w:tblGrid>
        <w:gridCol w:w="2281"/>
        <w:gridCol w:w="2767"/>
        <w:gridCol w:w="2457"/>
        <w:gridCol w:w="1475"/>
      </w:tblGrid>
      <w:tr w:rsidR="009D4AC7" w14:paraId="5AFAB684"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2192DB1" w14:textId="77777777" w:rsidR="009D4AC7" w:rsidRDefault="00067574">
            <w:pPr>
              <w:rPr>
                <w:rFonts w:eastAsia="Cambria"/>
              </w:rPr>
            </w:pPr>
            <w:r>
              <w:t xml:space="preserve">USE CASE – </w:t>
            </w:r>
            <w:r>
              <w:rPr>
                <w:rFonts w:eastAsia="Cambria"/>
              </w:rPr>
              <w:t>HUI online_UC_19</w:t>
            </w:r>
          </w:p>
        </w:tc>
      </w:tr>
      <w:tr w:rsidR="009D4AC7" w14:paraId="4BECA59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F38D046"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9B03F8" w14:textId="77777777" w:rsidR="009D4AC7" w:rsidRDefault="00067574">
            <w:pPr>
              <w:rPr>
                <w:rFonts w:eastAsia="Cambria"/>
              </w:rPr>
            </w:pPr>
            <w:r>
              <w:rPr>
                <w:rFonts w:eastAsia="Cambria"/>
              </w:rPr>
              <w:t>HUI online_UC_19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2F40235"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057F2C" w14:textId="77777777" w:rsidR="009D4AC7" w:rsidRDefault="005E40BF">
            <w:r>
              <w:t>2.0</w:t>
            </w:r>
          </w:p>
        </w:tc>
      </w:tr>
      <w:tr w:rsidR="009D4AC7" w14:paraId="0506930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09A176E" w14:textId="77777777" w:rsidR="009D4AC7" w:rsidRDefault="00067574">
            <w:r>
              <w:lastRenderedPageBreak/>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81B4EC" w14:textId="77777777" w:rsidR="009D4AC7" w:rsidRDefault="00067574">
            <w:r>
              <w:t>Get the list of members want to join</w:t>
            </w:r>
          </w:p>
        </w:tc>
      </w:tr>
      <w:tr w:rsidR="009D4AC7" w14:paraId="3F06665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84376D1"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3212C1" w14:textId="77777777" w:rsidR="009D4AC7" w:rsidRDefault="00067574">
            <w:r>
              <w:t>Hua Minh Luan</w:t>
            </w:r>
          </w:p>
        </w:tc>
      </w:tr>
      <w:tr w:rsidR="009D4AC7" w14:paraId="1E01D17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3918ECB"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1FE481"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C8DEBED"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A0AC61" w14:textId="77777777" w:rsidR="009D4AC7" w:rsidRDefault="00067574">
            <w:r>
              <w:t>Normal</w:t>
            </w:r>
          </w:p>
        </w:tc>
      </w:tr>
      <w:tr w:rsidR="009D4AC7" w14:paraId="576F3113"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CCAB7A" w14:textId="77777777" w:rsidR="009D4AC7" w:rsidRDefault="00067574">
            <w:r>
              <w:t>Actor:</w:t>
            </w:r>
          </w:p>
          <w:p w14:paraId="34DB2F7A" w14:textId="77777777" w:rsidR="009D4AC7" w:rsidRDefault="00067574">
            <w:pPr>
              <w:pStyle w:val="ListParagraph"/>
              <w:numPr>
                <w:ilvl w:val="0"/>
                <w:numId w:val="13"/>
              </w:numPr>
              <w:rPr>
                <w:rFonts w:eastAsia="Calibri" w:cs="Calibri"/>
              </w:rPr>
            </w:pPr>
            <w:r>
              <w:t>HUI manager</w:t>
            </w:r>
          </w:p>
          <w:p w14:paraId="57B93216" w14:textId="77777777" w:rsidR="009D4AC7" w:rsidRDefault="00067574">
            <w:r>
              <w:t>Summary:</w:t>
            </w:r>
          </w:p>
          <w:p w14:paraId="76C35CDE"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manager to</w:t>
            </w:r>
            <w:r>
              <w:t xml:space="preserve"> get the list of members want to join</w:t>
            </w:r>
          </w:p>
          <w:p w14:paraId="3FCE998C" w14:textId="77777777" w:rsidR="009D4AC7" w:rsidRDefault="00067574">
            <w:r>
              <w:t>Goal</w:t>
            </w:r>
          </w:p>
          <w:p w14:paraId="73E57516" w14:textId="77777777" w:rsidR="009D4AC7" w:rsidRDefault="00067574">
            <w:pPr>
              <w:pStyle w:val="ListParagraph"/>
              <w:numPr>
                <w:ilvl w:val="0"/>
                <w:numId w:val="13"/>
              </w:numPr>
            </w:pPr>
            <w:r>
              <w:t xml:space="preserve">The list of members </w:t>
            </w:r>
            <w:proofErr w:type="gramStart"/>
            <w:r>
              <w:t>want</w:t>
            </w:r>
            <w:proofErr w:type="gramEnd"/>
            <w:r>
              <w:t xml:space="preserve"> to join is shown</w:t>
            </w:r>
          </w:p>
          <w:p w14:paraId="44C9B60B" w14:textId="77777777" w:rsidR="009D4AC7" w:rsidRDefault="00067574">
            <w:r>
              <w:t>Trigger:</w:t>
            </w:r>
          </w:p>
          <w:p w14:paraId="095990F3" w14:textId="77777777" w:rsidR="009D4AC7" w:rsidRDefault="00067574">
            <w:pPr>
              <w:pStyle w:val="ListParagraph"/>
              <w:numPr>
                <w:ilvl w:val="0"/>
                <w:numId w:val="13"/>
              </w:numPr>
            </w:pPr>
            <w:r>
              <w:t>HUI manager clicks “Join HUI” link</w:t>
            </w:r>
          </w:p>
          <w:p w14:paraId="4C1A82A8" w14:textId="77777777" w:rsidR="009D4AC7" w:rsidRDefault="00067574">
            <w:r>
              <w:t>Precondition:</w:t>
            </w:r>
          </w:p>
          <w:p w14:paraId="301352B4" w14:textId="77777777" w:rsidR="009D4AC7" w:rsidRDefault="00067574">
            <w:pPr>
              <w:pStyle w:val="ListParagraph"/>
              <w:numPr>
                <w:ilvl w:val="0"/>
                <w:numId w:val="13"/>
              </w:numPr>
              <w:rPr>
                <w:rFonts w:eastAsia="Calibri" w:cs="Calibri"/>
              </w:rPr>
            </w:pPr>
            <w:r>
              <w:t>Guest must login into the system with role HUI manager</w:t>
            </w:r>
          </w:p>
          <w:p w14:paraId="70589DE7" w14:textId="77777777" w:rsidR="009D4AC7" w:rsidRDefault="00067574">
            <w:r>
              <w:t>Post Conditions:</w:t>
            </w:r>
          </w:p>
          <w:p w14:paraId="12AE90F2" w14:textId="77777777" w:rsidR="009D4AC7" w:rsidRDefault="00067574">
            <w:pPr>
              <w:pStyle w:val="ListParagraph"/>
              <w:numPr>
                <w:ilvl w:val="0"/>
                <w:numId w:val="13"/>
              </w:numPr>
              <w:rPr>
                <w:rFonts w:eastAsia="Calibri" w:cs="Calibri"/>
              </w:rPr>
            </w:pPr>
            <w:r>
              <w:t>Success: System shows the list of members wan to join successfully</w:t>
            </w:r>
          </w:p>
          <w:p w14:paraId="4DFB484A" w14:textId="77777777" w:rsidR="009D4AC7" w:rsidRDefault="00067574">
            <w:r>
              <w:t>Main Success Scenario:</w:t>
            </w:r>
          </w:p>
          <w:p w14:paraId="3C111773" w14:textId="77777777" w:rsidR="009D4AC7" w:rsidRDefault="009D4AC7"/>
          <w:tbl>
            <w:tblPr>
              <w:tblW w:w="0" w:type="auto"/>
              <w:tblLook w:val="04A0" w:firstRow="1" w:lastRow="0" w:firstColumn="1" w:lastColumn="0" w:noHBand="0" w:noVBand="1"/>
            </w:tblPr>
            <w:tblGrid>
              <w:gridCol w:w="775"/>
              <w:gridCol w:w="2954"/>
              <w:gridCol w:w="4822"/>
            </w:tblGrid>
            <w:tr w:rsidR="009D4AC7" w14:paraId="662D9F75"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6BD6513"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ADB82FC"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23CEBC4" w14:textId="77777777" w:rsidR="009D4AC7" w:rsidRDefault="00067574">
                  <w:r>
                    <w:t>System Response</w:t>
                  </w:r>
                </w:p>
              </w:tc>
            </w:tr>
            <w:tr w:rsidR="009D4AC7" w14:paraId="493301A0"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4B42DC"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50FFB1" w14:textId="77777777" w:rsidR="009D4AC7" w:rsidRDefault="00067574">
                  <w:r>
                    <w:t>HUI manager clicks “Join HUI” link in menu navigation bar</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6DCFE4" w14:textId="77777777" w:rsidR="009D4AC7" w:rsidRDefault="00067574">
                  <w:r>
                    <w:t xml:space="preserve">The system shows the list of </w:t>
                  </w:r>
                  <w:proofErr w:type="gramStart"/>
                  <w:r>
                    <w:t>member</w:t>
                  </w:r>
                  <w:proofErr w:type="gramEnd"/>
                  <w:r>
                    <w:t xml:space="preserve"> want to join, each item includes:</w:t>
                  </w:r>
                </w:p>
                <w:p w14:paraId="02CD2637" w14:textId="77777777" w:rsidR="009D4AC7" w:rsidRDefault="00067574">
                  <w:pPr>
                    <w:pStyle w:val="ListParagraph"/>
                    <w:numPr>
                      <w:ilvl w:val="0"/>
                      <w:numId w:val="13"/>
                    </w:numPr>
                  </w:pPr>
                  <w:r>
                    <w:t>Fullname: label</w:t>
                  </w:r>
                </w:p>
                <w:p w14:paraId="133FAAEE" w14:textId="77777777" w:rsidR="009D4AC7" w:rsidRDefault="00067574">
                  <w:pPr>
                    <w:pStyle w:val="ListParagraph"/>
                    <w:numPr>
                      <w:ilvl w:val="0"/>
                      <w:numId w:val="13"/>
                    </w:numPr>
                  </w:pPr>
                  <w:r>
                    <w:t>Name of DAY HUI: label</w:t>
                  </w:r>
                </w:p>
                <w:p w14:paraId="0C8D209E" w14:textId="77777777" w:rsidR="009D4AC7" w:rsidRDefault="00067574">
                  <w:pPr>
                    <w:pStyle w:val="ListParagraph"/>
                    <w:numPr>
                      <w:ilvl w:val="0"/>
                      <w:numId w:val="13"/>
                    </w:numPr>
                  </w:pPr>
                  <w:r>
                    <w:t>Request Date: label</w:t>
                  </w:r>
                </w:p>
                <w:p w14:paraId="1D2901B3" w14:textId="77777777" w:rsidR="009D4AC7" w:rsidRDefault="00067574">
                  <w:pPr>
                    <w:pStyle w:val="ListParagraph"/>
                    <w:numPr>
                      <w:ilvl w:val="0"/>
                      <w:numId w:val="13"/>
                    </w:numPr>
                  </w:pPr>
                  <w:r>
                    <w:t>View detail: link</w:t>
                  </w:r>
                </w:p>
              </w:tc>
            </w:tr>
          </w:tbl>
          <w:p w14:paraId="44D2298C" w14:textId="77777777" w:rsidR="009D4AC7" w:rsidRDefault="009D4AC7"/>
          <w:p w14:paraId="4D90B234" w14:textId="77777777" w:rsidR="009D4AC7" w:rsidRDefault="00067574">
            <w:r>
              <w:t xml:space="preserve">Relationship: </w:t>
            </w:r>
          </w:p>
          <w:p w14:paraId="431166A2" w14:textId="77777777" w:rsidR="009D4AC7" w:rsidRDefault="00067574">
            <w:pPr>
              <w:pStyle w:val="ListParagraph"/>
              <w:numPr>
                <w:ilvl w:val="0"/>
                <w:numId w:val="16"/>
              </w:numPr>
              <w:rPr>
                <w:rFonts w:eastAsia="Calibri" w:cs="Calibri"/>
              </w:rPr>
            </w:pPr>
            <w:r>
              <w:t>The use case “Get the list of members want to join” extends the use case “View information of member”</w:t>
            </w:r>
          </w:p>
          <w:p w14:paraId="0D9B245B" w14:textId="77777777" w:rsidR="009D4AC7" w:rsidRDefault="00067574">
            <w:r>
              <w:t>Business rule:</w:t>
            </w:r>
          </w:p>
          <w:p w14:paraId="13CE5FD3" w14:textId="77777777" w:rsidR="009D4AC7" w:rsidRDefault="00067574">
            <w:pPr>
              <w:pStyle w:val="ListParagraph"/>
              <w:numPr>
                <w:ilvl w:val="0"/>
                <w:numId w:val="16"/>
              </w:numPr>
            </w:pPr>
            <w:r>
              <w:lastRenderedPageBreak/>
              <w:t xml:space="preserve">The list of members </w:t>
            </w:r>
            <w:proofErr w:type="gramStart"/>
            <w:r>
              <w:t>want</w:t>
            </w:r>
            <w:proofErr w:type="gramEnd"/>
            <w:r>
              <w:t xml:space="preserve"> to join must be order by request date</w:t>
            </w:r>
          </w:p>
          <w:p w14:paraId="6F3ECDEF" w14:textId="77777777" w:rsidR="009D4AC7" w:rsidRDefault="00067574">
            <w:pPr>
              <w:pStyle w:val="ListParagraph"/>
              <w:numPr>
                <w:ilvl w:val="0"/>
                <w:numId w:val="39"/>
              </w:numPr>
              <w:rPr>
                <w:rFonts w:eastAsia="Calibri" w:cs="Calibri"/>
                <w:color w:val="000000"/>
              </w:rPr>
            </w:pPr>
            <w:r>
              <w:t xml:space="preserve">List first 10 available </w:t>
            </w:r>
            <w:proofErr w:type="gramStart"/>
            <w:r>
              <w:t>item</w:t>
            </w:r>
            <w:proofErr w:type="gramEnd"/>
            <w:r>
              <w:t xml:space="preserve"> in the system: paging is required</w:t>
            </w:r>
          </w:p>
        </w:tc>
      </w:tr>
    </w:tbl>
    <w:p w14:paraId="5FBA8B6E" w14:textId="77777777" w:rsidR="009D4AC7" w:rsidRDefault="009D4AC7"/>
    <w:p w14:paraId="1283D986" w14:textId="77777777" w:rsidR="009D4AC7" w:rsidRDefault="009D4AC7"/>
    <w:p w14:paraId="673CA5FF" w14:textId="77777777" w:rsidR="009D4AC7" w:rsidRDefault="00067574">
      <w:pPr>
        <w:pStyle w:val="Heading2"/>
      </w:pPr>
      <w:r>
        <w:t xml:space="preserve"> </w:t>
      </w:r>
      <w:bookmarkStart w:id="60" w:name="_Toc77162726"/>
      <w:r>
        <w:t>&lt;HUI manager&gt; View information of member</w:t>
      </w:r>
      <w:bookmarkEnd w:id="60"/>
    </w:p>
    <w:p w14:paraId="1CB909F2" w14:textId="77777777" w:rsidR="009D4AC7" w:rsidRDefault="009D4AC7"/>
    <w:p w14:paraId="01BF4862" w14:textId="77777777" w:rsidR="009D4AC7" w:rsidRDefault="00067574">
      <w:r>
        <w:rPr>
          <w:noProof/>
          <w:lang w:eastAsia="ja-JP"/>
        </w:rPr>
        <w:drawing>
          <wp:inline distT="0" distB="0" distL="0" distR="0" wp14:anchorId="6BBBE4E5" wp14:editId="22490507">
            <wp:extent cx="5715000" cy="1685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15000" cy="1685290"/>
                    </a:xfrm>
                    <a:prstGeom prst="rect">
                      <a:avLst/>
                    </a:prstGeom>
                    <a:noFill/>
                    <a:ln>
                      <a:noFill/>
                    </a:ln>
                  </pic:spPr>
                </pic:pic>
              </a:graphicData>
            </a:graphic>
          </wp:inline>
        </w:drawing>
      </w:r>
    </w:p>
    <w:p w14:paraId="2248854F" w14:textId="77777777" w:rsidR="009D4AC7" w:rsidRDefault="009D4AC7"/>
    <w:tbl>
      <w:tblPr>
        <w:tblW w:w="0" w:type="auto"/>
        <w:tblLook w:val="04A0" w:firstRow="1" w:lastRow="0" w:firstColumn="1" w:lastColumn="0" w:noHBand="0" w:noVBand="1"/>
      </w:tblPr>
      <w:tblGrid>
        <w:gridCol w:w="2283"/>
        <w:gridCol w:w="2766"/>
        <w:gridCol w:w="2458"/>
        <w:gridCol w:w="1473"/>
      </w:tblGrid>
      <w:tr w:rsidR="009D4AC7" w14:paraId="4C35C100"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32EF9E6" w14:textId="77777777" w:rsidR="009D4AC7" w:rsidRDefault="00067574">
            <w:pPr>
              <w:rPr>
                <w:rFonts w:eastAsia="Cambria"/>
              </w:rPr>
            </w:pPr>
            <w:r>
              <w:t xml:space="preserve">USE CASE – </w:t>
            </w:r>
            <w:r>
              <w:rPr>
                <w:rFonts w:eastAsia="Cambria"/>
              </w:rPr>
              <w:t>HUI online_UC_20</w:t>
            </w:r>
          </w:p>
        </w:tc>
      </w:tr>
      <w:tr w:rsidR="009D4AC7" w14:paraId="09B9FB40"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539EBAD"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131B0C" w14:textId="77777777" w:rsidR="009D4AC7" w:rsidRDefault="00067574">
            <w:pPr>
              <w:rPr>
                <w:rFonts w:eastAsia="Cambria"/>
              </w:rPr>
            </w:pPr>
            <w:r>
              <w:rPr>
                <w:rFonts w:eastAsia="Cambria"/>
              </w:rPr>
              <w:t>HUI online_UC_20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A0174FA"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F15797" w14:textId="77777777" w:rsidR="009D4AC7" w:rsidRDefault="005E40BF">
            <w:r>
              <w:t>2.0</w:t>
            </w:r>
          </w:p>
        </w:tc>
      </w:tr>
      <w:tr w:rsidR="009D4AC7" w14:paraId="153E208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EE86CFD"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A9FC39" w14:textId="77777777" w:rsidR="009D4AC7" w:rsidRDefault="00067574">
            <w:r>
              <w:t>View information of member</w:t>
            </w:r>
          </w:p>
        </w:tc>
      </w:tr>
      <w:tr w:rsidR="009D4AC7" w14:paraId="24C339FF"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B71A9D7"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8D60B1" w14:textId="77777777" w:rsidR="009D4AC7" w:rsidRDefault="00067574">
            <w:r>
              <w:t>Hua Minh Luan</w:t>
            </w:r>
          </w:p>
        </w:tc>
      </w:tr>
      <w:tr w:rsidR="009D4AC7" w14:paraId="4335C1E5"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094C15A"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CA921C"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753EBC1"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880BB5" w14:textId="77777777" w:rsidR="009D4AC7" w:rsidRDefault="00067574">
            <w:r>
              <w:t>Normal</w:t>
            </w:r>
          </w:p>
        </w:tc>
      </w:tr>
      <w:tr w:rsidR="009D4AC7" w14:paraId="20AEBEB7"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5C4F4D" w14:textId="77777777" w:rsidR="009D4AC7" w:rsidRDefault="00067574">
            <w:r>
              <w:t>Actor:</w:t>
            </w:r>
          </w:p>
          <w:p w14:paraId="705B0008" w14:textId="77777777" w:rsidR="009D4AC7" w:rsidRDefault="00067574">
            <w:pPr>
              <w:pStyle w:val="ListParagraph"/>
              <w:numPr>
                <w:ilvl w:val="0"/>
                <w:numId w:val="13"/>
              </w:numPr>
              <w:rPr>
                <w:rFonts w:eastAsia="Calibri" w:cs="Calibri"/>
              </w:rPr>
            </w:pPr>
            <w:r>
              <w:t>HUI manager</w:t>
            </w:r>
          </w:p>
          <w:p w14:paraId="6E1D228C" w14:textId="77777777" w:rsidR="009D4AC7" w:rsidRDefault="00067574">
            <w:r>
              <w:t>Summary:</w:t>
            </w:r>
          </w:p>
          <w:p w14:paraId="6EC355CF"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manager to</w:t>
            </w:r>
            <w:r>
              <w:t xml:space="preserve"> view information of member want to join</w:t>
            </w:r>
          </w:p>
          <w:p w14:paraId="56BFD744" w14:textId="77777777" w:rsidR="009D4AC7" w:rsidRDefault="00067574">
            <w:r>
              <w:t>Goal</w:t>
            </w:r>
          </w:p>
          <w:p w14:paraId="18B2294B" w14:textId="77777777" w:rsidR="009D4AC7" w:rsidRDefault="00067574">
            <w:pPr>
              <w:pStyle w:val="ListParagraph"/>
              <w:numPr>
                <w:ilvl w:val="0"/>
                <w:numId w:val="13"/>
              </w:numPr>
            </w:pPr>
            <w:r>
              <w:t>Information of member is shown</w:t>
            </w:r>
          </w:p>
          <w:p w14:paraId="05E6D0B5" w14:textId="77777777" w:rsidR="009D4AC7" w:rsidRDefault="00067574">
            <w:r>
              <w:t>Trigger:</w:t>
            </w:r>
          </w:p>
          <w:p w14:paraId="02E1548C" w14:textId="77777777" w:rsidR="009D4AC7" w:rsidRDefault="00067574">
            <w:pPr>
              <w:pStyle w:val="ListParagraph"/>
              <w:numPr>
                <w:ilvl w:val="0"/>
                <w:numId w:val="13"/>
              </w:numPr>
            </w:pPr>
            <w:r>
              <w:lastRenderedPageBreak/>
              <w:t xml:space="preserve">HUI manager clicks </w:t>
            </w:r>
            <w:proofErr w:type="gramStart"/>
            <w:r>
              <w:t>“ View</w:t>
            </w:r>
            <w:proofErr w:type="gramEnd"/>
            <w:r>
              <w:t xml:space="preserve"> detail” link</w:t>
            </w:r>
          </w:p>
          <w:p w14:paraId="19753975" w14:textId="77777777" w:rsidR="009D4AC7" w:rsidRDefault="00067574">
            <w:r>
              <w:t>Precondition:</w:t>
            </w:r>
          </w:p>
          <w:p w14:paraId="4129F2A1" w14:textId="77777777" w:rsidR="009D4AC7" w:rsidRDefault="00067574">
            <w:pPr>
              <w:pStyle w:val="ListParagraph"/>
              <w:numPr>
                <w:ilvl w:val="0"/>
                <w:numId w:val="13"/>
              </w:numPr>
              <w:rPr>
                <w:rFonts w:eastAsia="Calibri" w:cs="Calibri"/>
              </w:rPr>
            </w:pPr>
            <w:r>
              <w:t>Guest must login into the system with role HUI manager</w:t>
            </w:r>
          </w:p>
          <w:p w14:paraId="014DF304" w14:textId="77777777" w:rsidR="009D4AC7" w:rsidRDefault="00067574">
            <w:r>
              <w:t>Post Conditions:</w:t>
            </w:r>
          </w:p>
          <w:p w14:paraId="2670A2D7" w14:textId="77777777" w:rsidR="009D4AC7" w:rsidRDefault="00067574">
            <w:pPr>
              <w:pStyle w:val="ListParagraph"/>
              <w:numPr>
                <w:ilvl w:val="0"/>
                <w:numId w:val="13"/>
              </w:numPr>
              <w:rPr>
                <w:rFonts w:eastAsia="Calibri" w:cs="Calibri"/>
              </w:rPr>
            </w:pPr>
            <w:r>
              <w:t>Success: System shows information of member wan to join successfully</w:t>
            </w:r>
          </w:p>
          <w:p w14:paraId="4A23E966" w14:textId="77777777" w:rsidR="009D4AC7" w:rsidRDefault="00067574">
            <w:r>
              <w:t>Main Success Scenario:</w:t>
            </w:r>
          </w:p>
          <w:p w14:paraId="5EBDC47C" w14:textId="77777777" w:rsidR="009D4AC7" w:rsidRDefault="009D4AC7"/>
          <w:tbl>
            <w:tblPr>
              <w:tblW w:w="0" w:type="auto"/>
              <w:tblLook w:val="04A0" w:firstRow="1" w:lastRow="0" w:firstColumn="1" w:lastColumn="0" w:noHBand="0" w:noVBand="1"/>
            </w:tblPr>
            <w:tblGrid>
              <w:gridCol w:w="775"/>
              <w:gridCol w:w="2954"/>
              <w:gridCol w:w="4822"/>
            </w:tblGrid>
            <w:tr w:rsidR="009D4AC7" w14:paraId="4C95344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127A3B6"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8C04EB7"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49894E6" w14:textId="77777777" w:rsidR="009D4AC7" w:rsidRDefault="00067574">
                  <w:r>
                    <w:t>System Response</w:t>
                  </w:r>
                </w:p>
              </w:tc>
            </w:tr>
            <w:tr w:rsidR="009D4AC7" w14:paraId="490335CA"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02E016"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5B5520" w14:textId="77777777" w:rsidR="009D4AC7" w:rsidRDefault="00067574">
                  <w:r>
                    <w:t>HUI manager clicks “View detail”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DDA21C" w14:textId="77777777" w:rsidR="009D4AC7" w:rsidRDefault="00067574">
                  <w:r>
                    <w:t>The system shows information of member want to join, includes:</w:t>
                  </w:r>
                </w:p>
                <w:p w14:paraId="23A1052F" w14:textId="77777777" w:rsidR="009D4AC7" w:rsidRDefault="00067574">
                  <w:pPr>
                    <w:pStyle w:val="ListParagraph"/>
                    <w:numPr>
                      <w:ilvl w:val="0"/>
                      <w:numId w:val="13"/>
                    </w:numPr>
                  </w:pPr>
                  <w:r>
                    <w:t>Average rating: label</w:t>
                  </w:r>
                </w:p>
                <w:p w14:paraId="73509D09" w14:textId="77777777" w:rsidR="009D4AC7" w:rsidRDefault="00067574">
                  <w:pPr>
                    <w:pStyle w:val="ListParagraph"/>
                    <w:numPr>
                      <w:ilvl w:val="0"/>
                      <w:numId w:val="13"/>
                    </w:numPr>
                  </w:pPr>
                  <w:r>
                    <w:t>Amount of rating: label</w:t>
                  </w:r>
                </w:p>
                <w:p w14:paraId="76A54E9D" w14:textId="77777777" w:rsidR="009D4AC7" w:rsidRDefault="00067574">
                  <w:pPr>
                    <w:pStyle w:val="ListParagraph"/>
                    <w:numPr>
                      <w:ilvl w:val="0"/>
                      <w:numId w:val="13"/>
                    </w:numPr>
                  </w:pPr>
                  <w:r>
                    <w:t>Fullname: label</w:t>
                  </w:r>
                </w:p>
                <w:p w14:paraId="3EC5D00D" w14:textId="77777777" w:rsidR="009D4AC7" w:rsidRDefault="00067574">
                  <w:pPr>
                    <w:pStyle w:val="ListParagraph"/>
                    <w:numPr>
                      <w:ilvl w:val="0"/>
                      <w:numId w:val="13"/>
                    </w:numPr>
                  </w:pPr>
                  <w:r>
                    <w:t>Date of birth: label</w:t>
                  </w:r>
                </w:p>
                <w:p w14:paraId="45CB55AB" w14:textId="77777777" w:rsidR="009D4AC7" w:rsidRDefault="00067574">
                  <w:pPr>
                    <w:pStyle w:val="ListParagraph"/>
                    <w:numPr>
                      <w:ilvl w:val="0"/>
                      <w:numId w:val="13"/>
                    </w:numPr>
                  </w:pPr>
                  <w:r>
                    <w:t>Sex: label</w:t>
                  </w:r>
                </w:p>
                <w:p w14:paraId="24A25DE2" w14:textId="77777777" w:rsidR="009D4AC7" w:rsidRDefault="00067574">
                  <w:pPr>
                    <w:pStyle w:val="ListParagraph"/>
                    <w:numPr>
                      <w:ilvl w:val="0"/>
                      <w:numId w:val="13"/>
                    </w:numPr>
                  </w:pPr>
                  <w:r>
                    <w:t>Phone number: label</w:t>
                  </w:r>
                </w:p>
                <w:p w14:paraId="03F87C00" w14:textId="77777777" w:rsidR="009D4AC7" w:rsidRDefault="00067574">
                  <w:pPr>
                    <w:pStyle w:val="ListParagraph"/>
                    <w:numPr>
                      <w:ilvl w:val="0"/>
                      <w:numId w:val="13"/>
                    </w:numPr>
                  </w:pPr>
                  <w:r>
                    <w:t>Place of origin: label</w:t>
                  </w:r>
                </w:p>
                <w:p w14:paraId="6EB9B7C1" w14:textId="77777777" w:rsidR="009D4AC7" w:rsidRDefault="00067574">
                  <w:pPr>
                    <w:pStyle w:val="ListParagraph"/>
                    <w:numPr>
                      <w:ilvl w:val="0"/>
                      <w:numId w:val="13"/>
                    </w:numPr>
                  </w:pPr>
                  <w:r>
                    <w:t>Place of residence: label</w:t>
                  </w:r>
                </w:p>
                <w:p w14:paraId="65CB6A50" w14:textId="77777777" w:rsidR="009D4AC7" w:rsidRDefault="00067574">
                  <w:pPr>
                    <w:pStyle w:val="ListParagraph"/>
                    <w:numPr>
                      <w:ilvl w:val="0"/>
                      <w:numId w:val="13"/>
                    </w:numPr>
                  </w:pPr>
                  <w:r>
                    <w:t>Image of citizen identity card: image</w:t>
                  </w:r>
                </w:p>
                <w:p w14:paraId="47BA5B00" w14:textId="77777777" w:rsidR="009D4AC7" w:rsidRDefault="00067574">
                  <w:pPr>
                    <w:pStyle w:val="ListParagraph"/>
                    <w:numPr>
                      <w:ilvl w:val="0"/>
                      <w:numId w:val="13"/>
                    </w:numPr>
                  </w:pPr>
                  <w:r>
                    <w:t>Request date: label</w:t>
                  </w:r>
                </w:p>
                <w:p w14:paraId="5341E3F8" w14:textId="77777777" w:rsidR="009D4AC7" w:rsidRDefault="00067574">
                  <w:pPr>
                    <w:pStyle w:val="ListParagraph"/>
                    <w:numPr>
                      <w:ilvl w:val="0"/>
                      <w:numId w:val="13"/>
                    </w:numPr>
                  </w:pPr>
                  <w:r>
                    <w:t>Approve: button</w:t>
                  </w:r>
                </w:p>
                <w:p w14:paraId="21D37A30" w14:textId="77777777" w:rsidR="009D4AC7" w:rsidRDefault="00067574">
                  <w:pPr>
                    <w:pStyle w:val="ListParagraph"/>
                    <w:numPr>
                      <w:ilvl w:val="0"/>
                      <w:numId w:val="13"/>
                    </w:numPr>
                  </w:pPr>
                  <w:r>
                    <w:t>Disapprove: button</w:t>
                  </w:r>
                </w:p>
              </w:tc>
            </w:tr>
          </w:tbl>
          <w:p w14:paraId="1B33629F" w14:textId="77777777" w:rsidR="009D4AC7" w:rsidRDefault="009D4AC7"/>
          <w:p w14:paraId="1D5B383E" w14:textId="77777777" w:rsidR="009D4AC7" w:rsidRDefault="00067574">
            <w:r>
              <w:t xml:space="preserve">Relationship: </w:t>
            </w:r>
          </w:p>
          <w:p w14:paraId="4F896B21" w14:textId="77777777" w:rsidR="009D4AC7" w:rsidRDefault="00067574">
            <w:pPr>
              <w:pStyle w:val="ListParagraph"/>
              <w:numPr>
                <w:ilvl w:val="0"/>
                <w:numId w:val="16"/>
              </w:numPr>
              <w:rPr>
                <w:rFonts w:eastAsia="Calibri" w:cs="Calibri"/>
              </w:rPr>
            </w:pPr>
            <w:r>
              <w:t xml:space="preserve">The use case “View information of member” extended by use case “Get the list of </w:t>
            </w:r>
            <w:proofErr w:type="gramStart"/>
            <w:r>
              <w:t>member</w:t>
            </w:r>
            <w:proofErr w:type="gramEnd"/>
            <w:r>
              <w:t xml:space="preserve"> want to join”</w:t>
            </w:r>
          </w:p>
          <w:p w14:paraId="65DFAB33" w14:textId="77777777" w:rsidR="009D4AC7" w:rsidRDefault="00067574">
            <w:pPr>
              <w:pStyle w:val="ListParagraph"/>
              <w:numPr>
                <w:ilvl w:val="0"/>
                <w:numId w:val="16"/>
              </w:numPr>
              <w:rPr>
                <w:rFonts w:eastAsia="Calibri" w:cs="Calibri"/>
              </w:rPr>
            </w:pPr>
            <w:r>
              <w:t>The use case “View information of member” extends the use case “Disapprove member”</w:t>
            </w:r>
          </w:p>
          <w:p w14:paraId="50B7B80A" w14:textId="77777777" w:rsidR="009D4AC7" w:rsidRDefault="00067574">
            <w:pPr>
              <w:pStyle w:val="ListParagraph"/>
              <w:numPr>
                <w:ilvl w:val="0"/>
                <w:numId w:val="16"/>
              </w:numPr>
              <w:rPr>
                <w:rFonts w:eastAsia="Calibri" w:cs="Calibri"/>
              </w:rPr>
            </w:pPr>
            <w:r>
              <w:t>The user case “View information of member” extends the use case “Approve member to DAY HUI”</w:t>
            </w:r>
          </w:p>
          <w:p w14:paraId="331C42C8" w14:textId="77777777" w:rsidR="009D4AC7" w:rsidRDefault="00067574">
            <w:r>
              <w:t>Business rule:</w:t>
            </w:r>
          </w:p>
          <w:p w14:paraId="5E3AC2C1" w14:textId="77777777" w:rsidR="009D4AC7" w:rsidRDefault="00067574">
            <w:pPr>
              <w:pStyle w:val="ListParagraph"/>
              <w:numPr>
                <w:ilvl w:val="0"/>
                <w:numId w:val="15"/>
              </w:numPr>
            </w:pPr>
            <w:r>
              <w:t>The system must display “Average rating” as star</w:t>
            </w:r>
          </w:p>
          <w:p w14:paraId="0F4E46A0" w14:textId="77777777" w:rsidR="009D4AC7" w:rsidRDefault="00067574">
            <w:pPr>
              <w:pStyle w:val="ListParagraph"/>
              <w:numPr>
                <w:ilvl w:val="0"/>
                <w:numId w:val="16"/>
              </w:numPr>
            </w:pPr>
            <w:r>
              <w:t>When HUI manager mouse over “Average rating”, the system shows:</w:t>
            </w:r>
          </w:p>
          <w:p w14:paraId="48F819CD" w14:textId="77777777" w:rsidR="009D4AC7" w:rsidRDefault="00067574">
            <w:pPr>
              <w:pStyle w:val="ListParagraph"/>
              <w:numPr>
                <w:ilvl w:val="1"/>
                <w:numId w:val="17"/>
              </w:numPr>
            </w:pPr>
            <w:r>
              <w:t xml:space="preserve">5 </w:t>
            </w:r>
            <w:proofErr w:type="gramStart"/>
            <w:r>
              <w:t>star</w:t>
            </w:r>
            <w:proofErr w:type="gramEnd"/>
            <w:r>
              <w:t xml:space="preserve"> [meter bar] [</w:t>
            </w:r>
            <w:r w:rsidR="00862D97">
              <w:t>percent</w:t>
            </w:r>
            <w:r>
              <w:t>]</w:t>
            </w:r>
          </w:p>
          <w:p w14:paraId="7102B7B8" w14:textId="77777777" w:rsidR="009D4AC7" w:rsidRDefault="00067574">
            <w:pPr>
              <w:pStyle w:val="ListParagraph"/>
              <w:numPr>
                <w:ilvl w:val="1"/>
                <w:numId w:val="17"/>
              </w:numPr>
            </w:pPr>
            <w:r>
              <w:lastRenderedPageBreak/>
              <w:t xml:space="preserve">4 </w:t>
            </w:r>
            <w:proofErr w:type="gramStart"/>
            <w:r>
              <w:t>star</w:t>
            </w:r>
            <w:proofErr w:type="gramEnd"/>
            <w:r>
              <w:t xml:space="preserve"> [meter bar] [</w:t>
            </w:r>
            <w:r w:rsidR="00862D97">
              <w:t>percent</w:t>
            </w:r>
            <w:r>
              <w:t>]</w:t>
            </w:r>
          </w:p>
          <w:p w14:paraId="104EFD6A" w14:textId="77777777" w:rsidR="009D4AC7" w:rsidRDefault="00067574">
            <w:pPr>
              <w:pStyle w:val="ListParagraph"/>
              <w:numPr>
                <w:ilvl w:val="1"/>
                <w:numId w:val="17"/>
              </w:numPr>
            </w:pPr>
            <w:r>
              <w:t xml:space="preserve">3 </w:t>
            </w:r>
            <w:proofErr w:type="gramStart"/>
            <w:r>
              <w:t>star</w:t>
            </w:r>
            <w:proofErr w:type="gramEnd"/>
            <w:r>
              <w:t xml:space="preserve"> [meter bar] [</w:t>
            </w:r>
            <w:r w:rsidR="00862D97">
              <w:t>percent</w:t>
            </w:r>
            <w:r>
              <w:t>]</w:t>
            </w:r>
          </w:p>
          <w:p w14:paraId="415C90D1" w14:textId="77777777" w:rsidR="009D4AC7" w:rsidRDefault="00067574">
            <w:pPr>
              <w:pStyle w:val="ListParagraph"/>
              <w:numPr>
                <w:ilvl w:val="1"/>
                <w:numId w:val="17"/>
              </w:numPr>
            </w:pPr>
            <w:r>
              <w:t xml:space="preserve">2 </w:t>
            </w:r>
            <w:proofErr w:type="gramStart"/>
            <w:r>
              <w:t>star</w:t>
            </w:r>
            <w:proofErr w:type="gramEnd"/>
            <w:r>
              <w:t xml:space="preserve"> [meter bar] [</w:t>
            </w:r>
            <w:r w:rsidR="00862D97">
              <w:t>percent</w:t>
            </w:r>
            <w:r>
              <w:t>]</w:t>
            </w:r>
          </w:p>
          <w:p w14:paraId="172C7C71" w14:textId="77777777" w:rsidR="009D4AC7" w:rsidRDefault="00067574">
            <w:pPr>
              <w:pStyle w:val="ListParagraph"/>
              <w:numPr>
                <w:ilvl w:val="1"/>
                <w:numId w:val="17"/>
              </w:numPr>
            </w:pPr>
            <w:r>
              <w:t>1 star [meter bar] [</w:t>
            </w:r>
            <w:r w:rsidR="00862D97">
              <w:t>percent</w:t>
            </w:r>
            <w:r>
              <w:t>]</w:t>
            </w:r>
          </w:p>
        </w:tc>
      </w:tr>
    </w:tbl>
    <w:p w14:paraId="6AD726C7" w14:textId="77777777" w:rsidR="009D4AC7" w:rsidRDefault="009D4AC7"/>
    <w:p w14:paraId="5AF79840" w14:textId="77777777" w:rsidR="009D4AC7" w:rsidRDefault="009D4AC7"/>
    <w:p w14:paraId="6798C81B" w14:textId="77777777" w:rsidR="009D4AC7" w:rsidRDefault="009D4AC7"/>
    <w:p w14:paraId="6B41B37C" w14:textId="77777777" w:rsidR="009D4AC7" w:rsidRDefault="00067574">
      <w:pPr>
        <w:pStyle w:val="Heading2"/>
      </w:pPr>
      <w:r>
        <w:t xml:space="preserve"> </w:t>
      </w:r>
      <w:bookmarkStart w:id="61" w:name="_Toc77162727"/>
      <w:r>
        <w:t>&lt;HUI manager&gt; Approve member to DAY HUI</w:t>
      </w:r>
      <w:bookmarkEnd w:id="61"/>
    </w:p>
    <w:p w14:paraId="528F89AB" w14:textId="77777777" w:rsidR="009D4AC7" w:rsidRDefault="00067574">
      <w:r>
        <w:rPr>
          <w:noProof/>
          <w:lang w:eastAsia="ja-JP"/>
        </w:rPr>
        <w:drawing>
          <wp:inline distT="0" distB="0" distL="0" distR="0" wp14:anchorId="66529D4E" wp14:editId="0A69A948">
            <wp:extent cx="5715000"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15000" cy="1685290"/>
                    </a:xfrm>
                    <a:prstGeom prst="rect">
                      <a:avLst/>
                    </a:prstGeom>
                    <a:noFill/>
                    <a:ln>
                      <a:noFill/>
                    </a:ln>
                  </pic:spPr>
                </pic:pic>
              </a:graphicData>
            </a:graphic>
          </wp:inline>
        </w:drawing>
      </w:r>
    </w:p>
    <w:tbl>
      <w:tblPr>
        <w:tblW w:w="0" w:type="auto"/>
        <w:tblLook w:val="04A0" w:firstRow="1" w:lastRow="0" w:firstColumn="1" w:lastColumn="0" w:noHBand="0" w:noVBand="1"/>
      </w:tblPr>
      <w:tblGrid>
        <w:gridCol w:w="2297"/>
        <w:gridCol w:w="2754"/>
        <w:gridCol w:w="2473"/>
        <w:gridCol w:w="1456"/>
      </w:tblGrid>
      <w:tr w:rsidR="009D4AC7" w14:paraId="2E7DC61D"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7A13511" w14:textId="77777777" w:rsidR="009D4AC7" w:rsidRDefault="00067574">
            <w:pPr>
              <w:rPr>
                <w:rFonts w:eastAsia="Cambria"/>
              </w:rPr>
            </w:pPr>
            <w:r>
              <w:t xml:space="preserve">USE CASE – </w:t>
            </w:r>
            <w:r>
              <w:rPr>
                <w:rFonts w:eastAsia="Cambria"/>
              </w:rPr>
              <w:t>HUI online_UC_21</w:t>
            </w:r>
          </w:p>
        </w:tc>
      </w:tr>
      <w:tr w:rsidR="009D4AC7" w14:paraId="14D4F9E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A260075"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EC4BA5" w14:textId="77777777" w:rsidR="009D4AC7" w:rsidRDefault="00067574">
            <w:pPr>
              <w:rPr>
                <w:rFonts w:eastAsia="Cambria"/>
              </w:rPr>
            </w:pPr>
            <w:r>
              <w:rPr>
                <w:rFonts w:eastAsia="Cambria"/>
              </w:rPr>
              <w:t>HUI online_UC_21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A1EA2D4"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596719" w14:textId="77777777" w:rsidR="009D4AC7" w:rsidRDefault="005E40BF">
            <w:r>
              <w:t>2.0</w:t>
            </w:r>
          </w:p>
        </w:tc>
      </w:tr>
      <w:tr w:rsidR="009D4AC7" w14:paraId="3AF8B40A"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98317BC"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326FD2" w14:textId="77777777" w:rsidR="009D4AC7" w:rsidRDefault="00067574">
            <w:r>
              <w:t>Approve member to DAY HUI</w:t>
            </w:r>
          </w:p>
        </w:tc>
      </w:tr>
      <w:tr w:rsidR="009D4AC7" w14:paraId="748F959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21FBAEC"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52E107" w14:textId="77777777" w:rsidR="009D4AC7" w:rsidRDefault="00067574">
            <w:r>
              <w:t>Tran Kim Hieu</w:t>
            </w:r>
          </w:p>
        </w:tc>
      </w:tr>
      <w:tr w:rsidR="009D4AC7" w14:paraId="2E0C781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36AD012"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BD1316"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79216F3"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8727BD" w14:textId="77777777" w:rsidR="009D4AC7" w:rsidRDefault="00067574">
            <w:r>
              <w:t>Normal</w:t>
            </w:r>
          </w:p>
        </w:tc>
      </w:tr>
      <w:tr w:rsidR="009D4AC7" w14:paraId="328CE5B1"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680311" w14:textId="77777777" w:rsidR="009D4AC7" w:rsidRDefault="00067574">
            <w:r>
              <w:t>Actor:</w:t>
            </w:r>
          </w:p>
          <w:p w14:paraId="444A6E8E" w14:textId="77777777" w:rsidR="009D4AC7" w:rsidRDefault="00067574">
            <w:pPr>
              <w:pStyle w:val="ListParagraph"/>
              <w:numPr>
                <w:ilvl w:val="0"/>
                <w:numId w:val="13"/>
              </w:numPr>
              <w:rPr>
                <w:rFonts w:eastAsia="Calibri" w:cs="Calibri"/>
              </w:rPr>
            </w:pPr>
            <w:r>
              <w:t>HUI manager</w:t>
            </w:r>
          </w:p>
          <w:p w14:paraId="76800D15" w14:textId="77777777" w:rsidR="009D4AC7" w:rsidRDefault="00067574">
            <w:r>
              <w:t>Summary:</w:t>
            </w:r>
          </w:p>
          <w:p w14:paraId="2982D41E"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manager to</w:t>
            </w:r>
            <w:r>
              <w:t xml:space="preserve"> approve member to DAY HUI</w:t>
            </w:r>
          </w:p>
          <w:p w14:paraId="1B10558C" w14:textId="77777777" w:rsidR="009D4AC7" w:rsidRDefault="00067574">
            <w:r>
              <w:t>Goal</w:t>
            </w:r>
          </w:p>
          <w:p w14:paraId="5CAE9CBF" w14:textId="77777777" w:rsidR="009D4AC7" w:rsidRDefault="00067574">
            <w:pPr>
              <w:pStyle w:val="ListParagraph"/>
              <w:numPr>
                <w:ilvl w:val="0"/>
                <w:numId w:val="13"/>
              </w:numPr>
            </w:pPr>
            <w:r>
              <w:t>HUI manager can approve member to DAY HUI</w:t>
            </w:r>
          </w:p>
          <w:p w14:paraId="31C030C4" w14:textId="77777777" w:rsidR="009D4AC7" w:rsidRDefault="00067574">
            <w:r>
              <w:t>Trigger:</w:t>
            </w:r>
          </w:p>
          <w:p w14:paraId="351B9FD4" w14:textId="77777777" w:rsidR="009D4AC7" w:rsidRDefault="00067574">
            <w:pPr>
              <w:pStyle w:val="ListParagraph"/>
              <w:numPr>
                <w:ilvl w:val="0"/>
                <w:numId w:val="13"/>
              </w:numPr>
            </w:pPr>
            <w:r>
              <w:lastRenderedPageBreak/>
              <w:t>HUI manager clicks “Approve” button</w:t>
            </w:r>
          </w:p>
          <w:p w14:paraId="7FCF4C92" w14:textId="77777777" w:rsidR="009D4AC7" w:rsidRDefault="00067574">
            <w:r>
              <w:t>Precondition:</w:t>
            </w:r>
          </w:p>
          <w:p w14:paraId="4EB984F5" w14:textId="77777777" w:rsidR="009D4AC7" w:rsidRDefault="00067574">
            <w:pPr>
              <w:pStyle w:val="ListParagraph"/>
              <w:numPr>
                <w:ilvl w:val="0"/>
                <w:numId w:val="13"/>
              </w:numPr>
              <w:rPr>
                <w:rFonts w:eastAsia="Calibri" w:cs="Calibri"/>
              </w:rPr>
            </w:pPr>
            <w:r>
              <w:t>Guest must login into the system with role HUI manager</w:t>
            </w:r>
          </w:p>
          <w:p w14:paraId="3E2E9806" w14:textId="77777777" w:rsidR="009D4AC7" w:rsidRDefault="00067574">
            <w:r>
              <w:t>Post Conditions:</w:t>
            </w:r>
          </w:p>
          <w:p w14:paraId="1C8B0309" w14:textId="77777777" w:rsidR="009D4AC7" w:rsidRDefault="00067574">
            <w:pPr>
              <w:pStyle w:val="ListParagraph"/>
              <w:numPr>
                <w:ilvl w:val="0"/>
                <w:numId w:val="13"/>
              </w:numPr>
              <w:rPr>
                <w:rFonts w:eastAsia="Calibri" w:cs="Calibri"/>
              </w:rPr>
            </w:pPr>
            <w:r>
              <w:t>Success: System add member to DAY HUI successfully</w:t>
            </w:r>
          </w:p>
          <w:p w14:paraId="1C00367B" w14:textId="77777777" w:rsidR="009D4AC7" w:rsidRDefault="00067574">
            <w:r>
              <w:t>Main Success Scenario:</w:t>
            </w:r>
          </w:p>
          <w:p w14:paraId="4F36C7BA" w14:textId="77777777" w:rsidR="009D4AC7" w:rsidRDefault="009D4AC7"/>
          <w:tbl>
            <w:tblPr>
              <w:tblW w:w="0" w:type="auto"/>
              <w:tblLook w:val="04A0" w:firstRow="1" w:lastRow="0" w:firstColumn="1" w:lastColumn="0" w:noHBand="0" w:noVBand="1"/>
            </w:tblPr>
            <w:tblGrid>
              <w:gridCol w:w="775"/>
              <w:gridCol w:w="2954"/>
              <w:gridCol w:w="4822"/>
            </w:tblGrid>
            <w:tr w:rsidR="009D4AC7" w14:paraId="626CA770"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3990982"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10E7906"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345A8E1" w14:textId="77777777" w:rsidR="009D4AC7" w:rsidRDefault="00067574">
                  <w:r>
                    <w:t>System Response</w:t>
                  </w:r>
                </w:p>
              </w:tc>
            </w:tr>
            <w:tr w:rsidR="009D4AC7" w14:paraId="53899F9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605C82"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C9EBD9" w14:textId="77777777" w:rsidR="009D4AC7" w:rsidRDefault="00067574">
                  <w:r>
                    <w:t>HUI manager clicks “Approve”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69D128" w14:textId="77777777" w:rsidR="009D4AC7" w:rsidRDefault="00067574">
                  <w:r>
                    <w:t>The system adds member to DAY HUI and shows success message</w:t>
                  </w:r>
                </w:p>
              </w:tc>
            </w:tr>
          </w:tbl>
          <w:p w14:paraId="61BCE05D" w14:textId="77777777" w:rsidR="009D4AC7" w:rsidRDefault="009D4AC7"/>
          <w:p w14:paraId="25F83A09" w14:textId="77777777" w:rsidR="009D4AC7" w:rsidRDefault="00067574">
            <w:r>
              <w:t xml:space="preserve">Relationship: </w:t>
            </w:r>
          </w:p>
          <w:p w14:paraId="3ED7347A" w14:textId="77777777" w:rsidR="009D4AC7" w:rsidRDefault="00067574">
            <w:pPr>
              <w:pStyle w:val="ListParagraph"/>
              <w:numPr>
                <w:ilvl w:val="0"/>
                <w:numId w:val="16"/>
              </w:numPr>
              <w:rPr>
                <w:rFonts w:eastAsia="Calibri" w:cs="Calibri"/>
              </w:rPr>
            </w:pPr>
            <w:r>
              <w:t>The use case “Approve member to DAY HUI” extended by use case “View information of member”</w:t>
            </w:r>
          </w:p>
          <w:p w14:paraId="6104F18D" w14:textId="77777777" w:rsidR="009D4AC7" w:rsidRDefault="00067574">
            <w:r>
              <w:t>Business rule:</w:t>
            </w:r>
          </w:p>
          <w:p w14:paraId="15B3A822" w14:textId="77777777" w:rsidR="009D4AC7" w:rsidRDefault="00067574">
            <w:pPr>
              <w:pStyle w:val="ListParagraph"/>
              <w:numPr>
                <w:ilvl w:val="0"/>
                <w:numId w:val="16"/>
              </w:numPr>
            </w:pPr>
            <w:r>
              <w:t>When HUI manager clicks “Approve” button:</w:t>
            </w:r>
          </w:p>
          <w:p w14:paraId="2845E822" w14:textId="77777777" w:rsidR="009D4AC7" w:rsidRDefault="00067574">
            <w:pPr>
              <w:pStyle w:val="ListParagraph"/>
              <w:numPr>
                <w:ilvl w:val="0"/>
                <w:numId w:val="40"/>
              </w:numPr>
            </w:pPr>
            <w:r>
              <w:t>System shows message “Approve member to DAY HUI successfully”</w:t>
            </w:r>
          </w:p>
          <w:p w14:paraId="1CE73AA5" w14:textId="77777777" w:rsidR="009D4AC7" w:rsidRDefault="00067574">
            <w:pPr>
              <w:pStyle w:val="ListParagraph"/>
              <w:numPr>
                <w:ilvl w:val="0"/>
                <w:numId w:val="40"/>
              </w:numPr>
            </w:pPr>
            <w:r>
              <w:t>Redirect to “Join HUI” screen</w:t>
            </w:r>
          </w:p>
          <w:p w14:paraId="6DC17AB2" w14:textId="77777777" w:rsidR="009D4AC7" w:rsidRDefault="00067574">
            <w:pPr>
              <w:pStyle w:val="ListParagraph"/>
              <w:numPr>
                <w:ilvl w:val="0"/>
                <w:numId w:val="40"/>
              </w:numPr>
            </w:pPr>
            <w:r>
              <w:t xml:space="preserve">This member must not show in the list of </w:t>
            </w:r>
            <w:proofErr w:type="gramStart"/>
            <w:r>
              <w:t>member</w:t>
            </w:r>
            <w:proofErr w:type="gramEnd"/>
            <w:r>
              <w:t xml:space="preserve"> want to join</w:t>
            </w:r>
          </w:p>
        </w:tc>
      </w:tr>
    </w:tbl>
    <w:p w14:paraId="625487D9" w14:textId="77777777" w:rsidR="009D4AC7" w:rsidRDefault="009D4AC7"/>
    <w:p w14:paraId="5FEC73C9" w14:textId="77777777" w:rsidR="009D4AC7" w:rsidRDefault="009D4AC7"/>
    <w:p w14:paraId="0D22CBB3" w14:textId="77777777" w:rsidR="009D4AC7" w:rsidRDefault="009D4AC7"/>
    <w:p w14:paraId="0AED582A" w14:textId="77777777" w:rsidR="009D4AC7" w:rsidRDefault="00067574">
      <w:pPr>
        <w:pStyle w:val="Heading2"/>
      </w:pPr>
      <w:r>
        <w:t xml:space="preserve"> </w:t>
      </w:r>
      <w:bookmarkStart w:id="62" w:name="_Toc77162728"/>
      <w:r>
        <w:t>&lt;HUI manager&gt; Disapprove member</w:t>
      </w:r>
      <w:bookmarkEnd w:id="62"/>
    </w:p>
    <w:p w14:paraId="4E5BF755" w14:textId="77777777" w:rsidR="009D4AC7" w:rsidRDefault="00067574">
      <w:r>
        <w:rPr>
          <w:noProof/>
          <w:lang w:eastAsia="ja-JP"/>
        </w:rPr>
        <w:drawing>
          <wp:inline distT="0" distB="0" distL="0" distR="0" wp14:anchorId="128FF0DF" wp14:editId="371859F4">
            <wp:extent cx="5715000" cy="1685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15000" cy="1685290"/>
                    </a:xfrm>
                    <a:prstGeom prst="rect">
                      <a:avLst/>
                    </a:prstGeom>
                    <a:noFill/>
                    <a:ln>
                      <a:noFill/>
                    </a:ln>
                  </pic:spPr>
                </pic:pic>
              </a:graphicData>
            </a:graphic>
          </wp:inline>
        </w:drawing>
      </w:r>
    </w:p>
    <w:tbl>
      <w:tblPr>
        <w:tblW w:w="0" w:type="auto"/>
        <w:tblLook w:val="04A0" w:firstRow="1" w:lastRow="0" w:firstColumn="1" w:lastColumn="0" w:noHBand="0" w:noVBand="1"/>
      </w:tblPr>
      <w:tblGrid>
        <w:gridCol w:w="2325"/>
        <w:gridCol w:w="2728"/>
        <w:gridCol w:w="2508"/>
        <w:gridCol w:w="1419"/>
      </w:tblGrid>
      <w:tr w:rsidR="009D4AC7" w14:paraId="75A9619B"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92C5AEF" w14:textId="77777777" w:rsidR="009D4AC7" w:rsidRDefault="00067574">
            <w:pPr>
              <w:rPr>
                <w:rFonts w:eastAsia="Cambria"/>
              </w:rPr>
            </w:pPr>
            <w:r>
              <w:lastRenderedPageBreak/>
              <w:t xml:space="preserve">USE CASE – </w:t>
            </w:r>
            <w:r>
              <w:rPr>
                <w:rFonts w:eastAsia="Cambria"/>
              </w:rPr>
              <w:t>HUI online_UC_22</w:t>
            </w:r>
          </w:p>
        </w:tc>
      </w:tr>
      <w:tr w:rsidR="009D4AC7" w14:paraId="6963401A"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E126EE4"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351D23" w14:textId="77777777" w:rsidR="009D4AC7" w:rsidRDefault="00067574">
            <w:pPr>
              <w:rPr>
                <w:rFonts w:eastAsia="Cambria"/>
              </w:rPr>
            </w:pPr>
            <w:r>
              <w:rPr>
                <w:rFonts w:eastAsia="Cambria"/>
              </w:rPr>
              <w:t>HUI online_UC_22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4AB8861"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9BC1B6" w14:textId="77777777" w:rsidR="009D4AC7" w:rsidRDefault="005E40BF">
            <w:r>
              <w:t>2.0</w:t>
            </w:r>
          </w:p>
        </w:tc>
      </w:tr>
      <w:tr w:rsidR="009D4AC7" w14:paraId="3130FCE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F9F0F3F"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18A9A5" w14:textId="77777777" w:rsidR="009D4AC7" w:rsidRDefault="00067574">
            <w:r>
              <w:t>Disapprove member</w:t>
            </w:r>
          </w:p>
        </w:tc>
      </w:tr>
      <w:tr w:rsidR="009D4AC7" w14:paraId="30BB92A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F62FB37"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4C49E4" w14:textId="77777777" w:rsidR="009D4AC7" w:rsidRDefault="00067574">
            <w:r>
              <w:t>Tran Kim Hieu</w:t>
            </w:r>
          </w:p>
        </w:tc>
      </w:tr>
      <w:tr w:rsidR="009D4AC7" w14:paraId="213D591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6F62747"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D8604"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51B1C45"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187496" w14:textId="77777777" w:rsidR="009D4AC7" w:rsidRDefault="00067574">
            <w:r>
              <w:t>Normal</w:t>
            </w:r>
          </w:p>
        </w:tc>
      </w:tr>
      <w:tr w:rsidR="009D4AC7" w14:paraId="6038407C"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8F7C7B" w14:textId="77777777" w:rsidR="009D4AC7" w:rsidRDefault="00067574">
            <w:r>
              <w:t>Actor:</w:t>
            </w:r>
          </w:p>
          <w:p w14:paraId="20A74C35" w14:textId="77777777" w:rsidR="009D4AC7" w:rsidRDefault="00067574">
            <w:pPr>
              <w:pStyle w:val="ListParagraph"/>
              <w:numPr>
                <w:ilvl w:val="0"/>
                <w:numId w:val="13"/>
              </w:numPr>
              <w:rPr>
                <w:rFonts w:eastAsia="Calibri" w:cs="Calibri"/>
              </w:rPr>
            </w:pPr>
            <w:r>
              <w:t>HUI manager</w:t>
            </w:r>
          </w:p>
          <w:p w14:paraId="4D2358B5" w14:textId="77777777" w:rsidR="009D4AC7" w:rsidRDefault="00067574">
            <w:r>
              <w:t>Summary:</w:t>
            </w:r>
          </w:p>
          <w:p w14:paraId="600EEE38"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manager to</w:t>
            </w:r>
            <w:r>
              <w:t xml:space="preserve"> disapprove member want to join</w:t>
            </w:r>
          </w:p>
          <w:p w14:paraId="37D5CBB6" w14:textId="77777777" w:rsidR="009D4AC7" w:rsidRDefault="00067574">
            <w:r>
              <w:t>Goal</w:t>
            </w:r>
          </w:p>
          <w:p w14:paraId="1FF4D824" w14:textId="77777777" w:rsidR="009D4AC7" w:rsidRDefault="00067574">
            <w:pPr>
              <w:pStyle w:val="ListParagraph"/>
              <w:numPr>
                <w:ilvl w:val="0"/>
                <w:numId w:val="13"/>
              </w:numPr>
            </w:pPr>
            <w:r>
              <w:t>HUI manager can disapprove member want to join in DAY HUI</w:t>
            </w:r>
          </w:p>
          <w:p w14:paraId="0F149A73" w14:textId="77777777" w:rsidR="009D4AC7" w:rsidRDefault="00067574">
            <w:r>
              <w:t>Trigger:</w:t>
            </w:r>
          </w:p>
          <w:p w14:paraId="2475D830" w14:textId="77777777" w:rsidR="009D4AC7" w:rsidRDefault="00067574">
            <w:pPr>
              <w:pStyle w:val="ListParagraph"/>
              <w:numPr>
                <w:ilvl w:val="0"/>
                <w:numId w:val="13"/>
              </w:numPr>
            </w:pPr>
            <w:r>
              <w:t>HUI manager clicks “Disapprove” button</w:t>
            </w:r>
          </w:p>
          <w:p w14:paraId="57F37BEF" w14:textId="77777777" w:rsidR="009D4AC7" w:rsidRDefault="00067574">
            <w:r>
              <w:t>Precondition:</w:t>
            </w:r>
          </w:p>
          <w:p w14:paraId="32E65924" w14:textId="77777777" w:rsidR="009D4AC7" w:rsidRDefault="00067574">
            <w:pPr>
              <w:pStyle w:val="ListParagraph"/>
              <w:numPr>
                <w:ilvl w:val="0"/>
                <w:numId w:val="13"/>
              </w:numPr>
              <w:rPr>
                <w:rFonts w:eastAsia="Calibri" w:cs="Calibri"/>
              </w:rPr>
            </w:pPr>
            <w:r>
              <w:t>Guest must login into the system with role HUI manager</w:t>
            </w:r>
          </w:p>
          <w:p w14:paraId="49F68156" w14:textId="77777777" w:rsidR="009D4AC7" w:rsidRDefault="00067574">
            <w:r>
              <w:t>Post Conditions:</w:t>
            </w:r>
          </w:p>
          <w:p w14:paraId="10CC901E" w14:textId="77777777" w:rsidR="009D4AC7" w:rsidRDefault="00067574">
            <w:pPr>
              <w:pStyle w:val="ListParagraph"/>
              <w:numPr>
                <w:ilvl w:val="0"/>
                <w:numId w:val="13"/>
              </w:numPr>
              <w:rPr>
                <w:rFonts w:eastAsia="Calibri" w:cs="Calibri"/>
              </w:rPr>
            </w:pPr>
            <w:r>
              <w:t xml:space="preserve">Success: HUI manager disapproves member want to join in DAY HUI successfully </w:t>
            </w:r>
          </w:p>
          <w:p w14:paraId="12C19A81" w14:textId="77777777" w:rsidR="009D4AC7" w:rsidRDefault="00067574">
            <w:r>
              <w:t>Main Success Scenario:</w:t>
            </w:r>
          </w:p>
          <w:p w14:paraId="285104E8" w14:textId="77777777" w:rsidR="009D4AC7" w:rsidRDefault="009D4AC7"/>
          <w:tbl>
            <w:tblPr>
              <w:tblW w:w="0" w:type="auto"/>
              <w:tblLook w:val="04A0" w:firstRow="1" w:lastRow="0" w:firstColumn="1" w:lastColumn="0" w:noHBand="0" w:noVBand="1"/>
            </w:tblPr>
            <w:tblGrid>
              <w:gridCol w:w="775"/>
              <w:gridCol w:w="2954"/>
              <w:gridCol w:w="4822"/>
            </w:tblGrid>
            <w:tr w:rsidR="009D4AC7" w14:paraId="64204FD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735FB0B"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CECA8C3"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E1343E4" w14:textId="77777777" w:rsidR="009D4AC7" w:rsidRDefault="00067574">
                  <w:r>
                    <w:t>System Response</w:t>
                  </w:r>
                </w:p>
              </w:tc>
            </w:tr>
            <w:tr w:rsidR="009D4AC7" w14:paraId="1F3C060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A3553A"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096A6A" w14:textId="77777777" w:rsidR="009D4AC7" w:rsidRDefault="00067574">
                  <w:r>
                    <w:t>HUI manager clicks “Disapprove”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441DE8" w14:textId="77777777" w:rsidR="009D4AC7" w:rsidRDefault="00067574">
                  <w:r>
                    <w:t>The system shows success message</w:t>
                  </w:r>
                </w:p>
              </w:tc>
            </w:tr>
          </w:tbl>
          <w:p w14:paraId="5CBF3219" w14:textId="77777777" w:rsidR="009D4AC7" w:rsidRDefault="009D4AC7"/>
          <w:p w14:paraId="2DF1CBD7" w14:textId="77777777" w:rsidR="009D4AC7" w:rsidRDefault="00067574">
            <w:r>
              <w:t xml:space="preserve">Relationship: </w:t>
            </w:r>
          </w:p>
          <w:p w14:paraId="3025BA05" w14:textId="77777777" w:rsidR="009D4AC7" w:rsidRDefault="00067574">
            <w:pPr>
              <w:pStyle w:val="ListParagraph"/>
              <w:numPr>
                <w:ilvl w:val="0"/>
                <w:numId w:val="16"/>
              </w:numPr>
              <w:rPr>
                <w:b/>
              </w:rPr>
            </w:pPr>
            <w:r>
              <w:t xml:space="preserve">The use case “Disapprove member” extended by use case “View information of member” </w:t>
            </w:r>
          </w:p>
          <w:p w14:paraId="325E0D29" w14:textId="77777777" w:rsidR="009D4AC7" w:rsidRDefault="00067574">
            <w:r>
              <w:lastRenderedPageBreak/>
              <w:t>Business rule:</w:t>
            </w:r>
          </w:p>
          <w:p w14:paraId="5D2BB256" w14:textId="77777777" w:rsidR="009D4AC7" w:rsidRDefault="00067574">
            <w:pPr>
              <w:pStyle w:val="ListParagraph"/>
              <w:numPr>
                <w:ilvl w:val="0"/>
                <w:numId w:val="16"/>
              </w:numPr>
            </w:pPr>
            <w:r>
              <w:t>When HUI manager clicks “Disapprove” button:</w:t>
            </w:r>
          </w:p>
          <w:p w14:paraId="70658247" w14:textId="77777777" w:rsidR="009D4AC7" w:rsidRDefault="00067574">
            <w:pPr>
              <w:pStyle w:val="ListParagraph"/>
              <w:numPr>
                <w:ilvl w:val="0"/>
                <w:numId w:val="40"/>
              </w:numPr>
            </w:pPr>
            <w:r>
              <w:t>System shows message “Disapprove member successfully”</w:t>
            </w:r>
          </w:p>
          <w:p w14:paraId="0143D35C" w14:textId="77777777" w:rsidR="009D4AC7" w:rsidRDefault="00067574">
            <w:pPr>
              <w:pStyle w:val="ListParagraph"/>
              <w:numPr>
                <w:ilvl w:val="0"/>
                <w:numId w:val="40"/>
              </w:numPr>
            </w:pPr>
            <w:r>
              <w:t>Redirect to “Join HUI” screen</w:t>
            </w:r>
          </w:p>
          <w:p w14:paraId="221023C0" w14:textId="77777777" w:rsidR="009D4AC7" w:rsidRDefault="00067574">
            <w:pPr>
              <w:pStyle w:val="ListParagraph"/>
              <w:numPr>
                <w:ilvl w:val="0"/>
                <w:numId w:val="40"/>
              </w:numPr>
            </w:pPr>
            <w:r>
              <w:t xml:space="preserve">This member must not show in the list of </w:t>
            </w:r>
            <w:proofErr w:type="gramStart"/>
            <w:r>
              <w:t>member</w:t>
            </w:r>
            <w:proofErr w:type="gramEnd"/>
            <w:r>
              <w:t xml:space="preserve"> want to join</w:t>
            </w:r>
          </w:p>
        </w:tc>
      </w:tr>
    </w:tbl>
    <w:p w14:paraId="690EC22E" w14:textId="77777777" w:rsidR="009D4AC7" w:rsidRDefault="009D4AC7"/>
    <w:p w14:paraId="763C3ADF" w14:textId="77777777" w:rsidR="009D4AC7" w:rsidRDefault="009D4AC7"/>
    <w:p w14:paraId="7FAB66E2" w14:textId="77777777" w:rsidR="009D4AC7" w:rsidRDefault="009D4AC7"/>
    <w:p w14:paraId="6D96DF44" w14:textId="77777777" w:rsidR="009D4AC7" w:rsidRDefault="00067574">
      <w:pPr>
        <w:pStyle w:val="Heading2"/>
      </w:pPr>
      <w:r>
        <w:t xml:space="preserve"> </w:t>
      </w:r>
      <w:bookmarkStart w:id="63" w:name="_Toc77162729"/>
      <w:r>
        <w:t>&lt;HUI manager&gt; View DAY HUI detail</w:t>
      </w:r>
      <w:bookmarkEnd w:id="63"/>
    </w:p>
    <w:p w14:paraId="50001496" w14:textId="77777777" w:rsidR="009D4AC7" w:rsidRDefault="00067574">
      <w:r>
        <w:rPr>
          <w:noProof/>
          <w:lang w:eastAsia="ja-JP"/>
        </w:rPr>
        <w:drawing>
          <wp:inline distT="0" distB="0" distL="0" distR="0" wp14:anchorId="3C3FAF4C" wp14:editId="7234BF49">
            <wp:extent cx="5715000" cy="16116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715000" cy="1611630"/>
                    </a:xfrm>
                    <a:prstGeom prst="rect">
                      <a:avLst/>
                    </a:prstGeom>
                    <a:noFill/>
                    <a:ln>
                      <a:noFill/>
                    </a:ln>
                  </pic:spPr>
                </pic:pic>
              </a:graphicData>
            </a:graphic>
          </wp:inline>
        </w:drawing>
      </w:r>
    </w:p>
    <w:tbl>
      <w:tblPr>
        <w:tblW w:w="0" w:type="auto"/>
        <w:tblLook w:val="04A0" w:firstRow="1" w:lastRow="0" w:firstColumn="1" w:lastColumn="0" w:noHBand="0" w:noVBand="1"/>
      </w:tblPr>
      <w:tblGrid>
        <w:gridCol w:w="2288"/>
        <w:gridCol w:w="2768"/>
        <w:gridCol w:w="2456"/>
        <w:gridCol w:w="1468"/>
      </w:tblGrid>
      <w:tr w:rsidR="009D4AC7" w14:paraId="7F718F9A"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E229316" w14:textId="77777777" w:rsidR="009D4AC7" w:rsidRDefault="00067574">
            <w:pPr>
              <w:rPr>
                <w:rFonts w:eastAsia="Cambria"/>
              </w:rPr>
            </w:pPr>
            <w:r>
              <w:t xml:space="preserve">USE CASE – </w:t>
            </w:r>
            <w:r>
              <w:rPr>
                <w:rFonts w:eastAsia="Cambria"/>
              </w:rPr>
              <w:t>HUI online_UC_23</w:t>
            </w:r>
          </w:p>
        </w:tc>
      </w:tr>
      <w:tr w:rsidR="009D4AC7" w14:paraId="04C1BDF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29EF444"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0DAF24" w14:textId="77777777" w:rsidR="009D4AC7" w:rsidRDefault="00067574">
            <w:pPr>
              <w:rPr>
                <w:rFonts w:eastAsia="Cambria"/>
              </w:rPr>
            </w:pPr>
            <w:r>
              <w:rPr>
                <w:rFonts w:eastAsia="Cambria"/>
              </w:rPr>
              <w:t>HUI online_UC_23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304DB23"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578623" w14:textId="77777777" w:rsidR="009D4AC7" w:rsidRDefault="005E40BF">
            <w:r>
              <w:t>2.0</w:t>
            </w:r>
          </w:p>
        </w:tc>
      </w:tr>
      <w:tr w:rsidR="009D4AC7" w14:paraId="24D7050F"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7A07622"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E0B6F2" w14:textId="77777777" w:rsidR="009D4AC7" w:rsidRDefault="00067574">
            <w:r>
              <w:t>View DAY HUI detail</w:t>
            </w:r>
          </w:p>
        </w:tc>
      </w:tr>
      <w:tr w:rsidR="009D4AC7" w14:paraId="1CF8F2A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7E9CB31"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25173B" w14:textId="77777777" w:rsidR="009D4AC7" w:rsidRDefault="00067574">
            <w:r>
              <w:t>Tran Kim Hieu</w:t>
            </w:r>
          </w:p>
        </w:tc>
      </w:tr>
      <w:tr w:rsidR="009D4AC7" w14:paraId="79E657E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5819755"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97673B"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660039E"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77C5A6" w14:textId="77777777" w:rsidR="009D4AC7" w:rsidRDefault="00067574">
            <w:r>
              <w:t>Normal</w:t>
            </w:r>
          </w:p>
        </w:tc>
      </w:tr>
      <w:tr w:rsidR="009D4AC7" w14:paraId="130A23ED"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C64621" w14:textId="77777777" w:rsidR="009D4AC7" w:rsidRDefault="00067574">
            <w:r>
              <w:t>Actor:</w:t>
            </w:r>
          </w:p>
          <w:p w14:paraId="157D2F57" w14:textId="77777777" w:rsidR="009D4AC7" w:rsidRDefault="00067574">
            <w:pPr>
              <w:pStyle w:val="ListParagraph"/>
              <w:numPr>
                <w:ilvl w:val="0"/>
                <w:numId w:val="13"/>
              </w:numPr>
              <w:rPr>
                <w:rFonts w:eastAsia="Calibri" w:cs="Calibri"/>
              </w:rPr>
            </w:pPr>
            <w:r>
              <w:t>HUI manager</w:t>
            </w:r>
          </w:p>
          <w:p w14:paraId="7E8DDDCA" w14:textId="77777777" w:rsidR="009D4AC7" w:rsidRDefault="00067574">
            <w:r>
              <w:t>Summary:</w:t>
            </w:r>
          </w:p>
          <w:p w14:paraId="23828FA3"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manager to</w:t>
            </w:r>
            <w:r>
              <w:t xml:space="preserve"> view DAY HUI detail</w:t>
            </w:r>
          </w:p>
          <w:p w14:paraId="62CD206D" w14:textId="77777777" w:rsidR="009D4AC7" w:rsidRDefault="00067574">
            <w:r>
              <w:t>Goal</w:t>
            </w:r>
          </w:p>
          <w:p w14:paraId="7261E8FC" w14:textId="77777777" w:rsidR="009D4AC7" w:rsidRDefault="00067574">
            <w:pPr>
              <w:pStyle w:val="ListParagraph"/>
              <w:numPr>
                <w:ilvl w:val="0"/>
                <w:numId w:val="13"/>
              </w:numPr>
            </w:pPr>
            <w:r>
              <w:t>HUI manager can view DAY HUI detail</w:t>
            </w:r>
          </w:p>
          <w:p w14:paraId="31340143" w14:textId="77777777" w:rsidR="009D4AC7" w:rsidRDefault="00067574">
            <w:r>
              <w:lastRenderedPageBreak/>
              <w:t>Trigger:</w:t>
            </w:r>
          </w:p>
          <w:p w14:paraId="3321289A" w14:textId="77777777" w:rsidR="009D4AC7" w:rsidRDefault="00067574">
            <w:pPr>
              <w:pStyle w:val="ListParagraph"/>
              <w:numPr>
                <w:ilvl w:val="0"/>
                <w:numId w:val="13"/>
              </w:numPr>
            </w:pPr>
            <w:r>
              <w:t>HUI manager clicks “View detail” link</w:t>
            </w:r>
          </w:p>
          <w:p w14:paraId="1A1F7DCE" w14:textId="77777777" w:rsidR="009D4AC7" w:rsidRDefault="00067574">
            <w:r>
              <w:t>Precondition:</w:t>
            </w:r>
          </w:p>
          <w:p w14:paraId="452A03DA" w14:textId="77777777" w:rsidR="009D4AC7" w:rsidRDefault="00067574">
            <w:pPr>
              <w:pStyle w:val="ListParagraph"/>
              <w:numPr>
                <w:ilvl w:val="0"/>
                <w:numId w:val="13"/>
              </w:numPr>
              <w:rPr>
                <w:rFonts w:eastAsia="Calibri" w:cs="Calibri"/>
              </w:rPr>
            </w:pPr>
            <w:r>
              <w:t>Guest must login into the system with role HUI manager</w:t>
            </w:r>
          </w:p>
          <w:p w14:paraId="77E2AEFD" w14:textId="77777777" w:rsidR="009D4AC7" w:rsidRDefault="00067574">
            <w:r>
              <w:t>Post Conditions:</w:t>
            </w:r>
          </w:p>
          <w:p w14:paraId="4E601639" w14:textId="77777777" w:rsidR="009D4AC7" w:rsidRDefault="00067574">
            <w:pPr>
              <w:pStyle w:val="ListParagraph"/>
              <w:numPr>
                <w:ilvl w:val="0"/>
                <w:numId w:val="13"/>
              </w:numPr>
              <w:rPr>
                <w:rFonts w:eastAsia="Calibri" w:cs="Calibri"/>
                <w:color w:val="000000"/>
              </w:rPr>
            </w:pPr>
            <w:r>
              <w:rPr>
                <w:color w:val="000000"/>
              </w:rPr>
              <w:t>Success:</w:t>
            </w:r>
            <w:r>
              <w:t xml:space="preserve"> Information of DAY HUI is shown </w:t>
            </w:r>
            <w:r>
              <w:rPr>
                <w:color w:val="000000"/>
              </w:rPr>
              <w:t xml:space="preserve">successfully </w:t>
            </w:r>
          </w:p>
          <w:p w14:paraId="57415B5A" w14:textId="77777777" w:rsidR="009D4AC7" w:rsidRDefault="00067574">
            <w:r>
              <w:t>Main Success Scenario:</w:t>
            </w:r>
          </w:p>
          <w:p w14:paraId="015A72F3" w14:textId="77777777" w:rsidR="009D4AC7" w:rsidRDefault="009D4AC7"/>
          <w:tbl>
            <w:tblPr>
              <w:tblW w:w="0" w:type="auto"/>
              <w:tblLook w:val="04A0" w:firstRow="1" w:lastRow="0" w:firstColumn="1" w:lastColumn="0" w:noHBand="0" w:noVBand="1"/>
            </w:tblPr>
            <w:tblGrid>
              <w:gridCol w:w="775"/>
              <w:gridCol w:w="2954"/>
              <w:gridCol w:w="4822"/>
            </w:tblGrid>
            <w:tr w:rsidR="009D4AC7" w14:paraId="0BCAF7B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5F8934C"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C3774DF"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68B5F11" w14:textId="77777777" w:rsidR="009D4AC7" w:rsidRDefault="00067574">
                  <w:r>
                    <w:t>System Response</w:t>
                  </w:r>
                </w:p>
              </w:tc>
            </w:tr>
            <w:tr w:rsidR="009D4AC7" w14:paraId="14A1675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8EE6AE"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344C97" w14:textId="77777777" w:rsidR="009D4AC7" w:rsidRDefault="00067574">
                  <w:r>
                    <w:t>HUI manager clicks “View detail”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6B4393" w14:textId="77777777" w:rsidR="009D4AC7" w:rsidRDefault="00067574">
                  <w:r>
                    <w:t>Information of DAY HUI:</w:t>
                  </w:r>
                </w:p>
                <w:p w14:paraId="3C0C4F05" w14:textId="77777777" w:rsidR="009D4AC7" w:rsidRDefault="00067574">
                  <w:pPr>
                    <w:pStyle w:val="ListParagraph"/>
                    <w:numPr>
                      <w:ilvl w:val="0"/>
                      <w:numId w:val="13"/>
                    </w:numPr>
                  </w:pPr>
                  <w:r>
                    <w:t>Name: label</w:t>
                  </w:r>
                </w:p>
                <w:p w14:paraId="3F404CE1" w14:textId="77777777" w:rsidR="009D4AC7" w:rsidRDefault="00067574">
                  <w:pPr>
                    <w:pStyle w:val="ListParagraph"/>
                    <w:numPr>
                      <w:ilvl w:val="0"/>
                      <w:numId w:val="13"/>
                    </w:numPr>
                  </w:pPr>
                  <w:r>
                    <w:t>Date of beginning: label</w:t>
                  </w:r>
                </w:p>
                <w:p w14:paraId="20D23A51" w14:textId="77777777" w:rsidR="009D4AC7" w:rsidRDefault="00067574">
                  <w:pPr>
                    <w:pStyle w:val="ListParagraph"/>
                    <w:numPr>
                      <w:ilvl w:val="0"/>
                      <w:numId w:val="13"/>
                    </w:numPr>
                  </w:pPr>
                  <w:r>
                    <w:t>Date of finishing: label</w:t>
                  </w:r>
                </w:p>
                <w:p w14:paraId="3C140274" w14:textId="77777777" w:rsidR="009D4AC7" w:rsidRDefault="00067574">
                  <w:pPr>
                    <w:pStyle w:val="ListParagraph"/>
                    <w:numPr>
                      <w:ilvl w:val="0"/>
                      <w:numId w:val="13"/>
                    </w:numPr>
                  </w:pPr>
                  <w:r>
                    <w:t>Amount of money/term: label</w:t>
                  </w:r>
                </w:p>
                <w:p w14:paraId="66AEEB7D" w14:textId="77777777" w:rsidR="009D4AC7" w:rsidRDefault="00067574">
                  <w:pPr>
                    <w:pStyle w:val="ListParagraph"/>
                    <w:numPr>
                      <w:ilvl w:val="0"/>
                      <w:numId w:val="13"/>
                    </w:numPr>
                  </w:pPr>
                  <w:r>
                    <w:t xml:space="preserve">Number of </w:t>
                  </w:r>
                  <w:proofErr w:type="gramStart"/>
                  <w:r>
                    <w:t>date/term</w:t>
                  </w:r>
                  <w:proofErr w:type="gramEnd"/>
                  <w:r>
                    <w:t>: label</w:t>
                  </w:r>
                </w:p>
                <w:p w14:paraId="5F8D01F6" w14:textId="77777777" w:rsidR="009D4AC7" w:rsidRDefault="00067574">
                  <w:pPr>
                    <w:pStyle w:val="ListParagraph"/>
                    <w:numPr>
                      <w:ilvl w:val="0"/>
                      <w:numId w:val="13"/>
                    </w:numPr>
                  </w:pPr>
                  <w:r>
                    <w:t>Commission: label</w:t>
                  </w:r>
                </w:p>
                <w:p w14:paraId="3F911541" w14:textId="77777777" w:rsidR="009D4AC7" w:rsidRDefault="00067574">
                  <w:pPr>
                    <w:pStyle w:val="ListParagraph"/>
                    <w:numPr>
                      <w:ilvl w:val="0"/>
                      <w:numId w:val="13"/>
                    </w:numPr>
                  </w:pPr>
                  <w:r>
                    <w:t>+ Invite member: button</w:t>
                  </w:r>
                </w:p>
                <w:p w14:paraId="3BE9451E" w14:textId="77777777" w:rsidR="009D4AC7" w:rsidRDefault="00067574">
                  <w:pPr>
                    <w:pStyle w:val="ListParagraph"/>
                    <w:numPr>
                      <w:ilvl w:val="0"/>
                      <w:numId w:val="13"/>
                    </w:numPr>
                  </w:pPr>
                  <w:r>
                    <w:t>Edit: button</w:t>
                  </w:r>
                </w:p>
                <w:p w14:paraId="7F0D55F4" w14:textId="77777777" w:rsidR="009D4AC7" w:rsidRDefault="00067574">
                  <w:r>
                    <w:t>A table with header cells in the top row and first column:</w:t>
                  </w:r>
                </w:p>
                <w:p w14:paraId="3DA76B79" w14:textId="77777777" w:rsidR="009D4AC7" w:rsidRDefault="00067574">
                  <w:pPr>
                    <w:pStyle w:val="ListParagraph"/>
                    <w:numPr>
                      <w:ilvl w:val="0"/>
                      <w:numId w:val="30"/>
                    </w:numPr>
                  </w:pPr>
                  <w:r>
                    <w:t>[Name of member]: link (first column)</w:t>
                  </w:r>
                </w:p>
                <w:p w14:paraId="5AD2E848" w14:textId="77777777" w:rsidR="009D4AC7" w:rsidRDefault="00067574">
                  <w:pPr>
                    <w:pStyle w:val="ListParagraph"/>
                    <w:numPr>
                      <w:ilvl w:val="0"/>
                      <w:numId w:val="30"/>
                    </w:numPr>
                  </w:pPr>
                  <w:r>
                    <w:t xml:space="preserve">[Number of </w:t>
                  </w:r>
                  <w:proofErr w:type="gramStart"/>
                  <w:r>
                    <w:t>month</w:t>
                  </w:r>
                  <w:proofErr w:type="gramEnd"/>
                  <w:r>
                    <w:t>]: link (top row)</w:t>
                  </w:r>
                </w:p>
                <w:p w14:paraId="6825FE80" w14:textId="77777777" w:rsidR="009D4AC7" w:rsidRDefault="00067574">
                  <w:pPr>
                    <w:pStyle w:val="ListParagraph"/>
                    <w:numPr>
                      <w:ilvl w:val="0"/>
                      <w:numId w:val="30"/>
                    </w:numPr>
                  </w:pPr>
                  <w:r>
                    <w:t>[Amount of money/month]: link (cell)</w:t>
                  </w:r>
                </w:p>
              </w:tc>
            </w:tr>
          </w:tbl>
          <w:p w14:paraId="0F074616" w14:textId="77777777" w:rsidR="009D4AC7" w:rsidRDefault="009D4AC7"/>
          <w:p w14:paraId="251871AA" w14:textId="77777777" w:rsidR="009D4AC7" w:rsidRDefault="00067574">
            <w:r>
              <w:t xml:space="preserve">Relationship: </w:t>
            </w:r>
          </w:p>
          <w:p w14:paraId="35CD5F06" w14:textId="77777777" w:rsidR="009D4AC7" w:rsidRDefault="00067574">
            <w:pPr>
              <w:pStyle w:val="ListParagraph"/>
              <w:numPr>
                <w:ilvl w:val="0"/>
                <w:numId w:val="16"/>
              </w:numPr>
              <w:rPr>
                <w:b/>
              </w:rPr>
            </w:pPr>
            <w:r>
              <w:t>The use case “View DAY HUI detail” extended by use case “Get the list of DAY HUI”</w:t>
            </w:r>
          </w:p>
          <w:p w14:paraId="22C341F9" w14:textId="77777777" w:rsidR="009D4AC7" w:rsidRDefault="00067574">
            <w:pPr>
              <w:pStyle w:val="ListParagraph"/>
              <w:numPr>
                <w:ilvl w:val="0"/>
                <w:numId w:val="16"/>
              </w:numPr>
              <w:rPr>
                <w:b/>
              </w:rPr>
            </w:pPr>
            <w:r>
              <w:t xml:space="preserve">The use case “View DAY HUI detail” extended by use case “Search DAY HUI manager created” </w:t>
            </w:r>
          </w:p>
          <w:p w14:paraId="37C6AA4D" w14:textId="77777777" w:rsidR="009D4AC7" w:rsidRDefault="00067574">
            <w:pPr>
              <w:pStyle w:val="ListParagraph"/>
              <w:numPr>
                <w:ilvl w:val="0"/>
                <w:numId w:val="16"/>
              </w:numPr>
              <w:rPr>
                <w:b/>
              </w:rPr>
            </w:pPr>
            <w:r>
              <w:t>The use case “View DAY HUI detail” extends use case “View call HUI detail”</w:t>
            </w:r>
          </w:p>
          <w:p w14:paraId="5B801254" w14:textId="77777777" w:rsidR="009D4AC7" w:rsidRDefault="00067574">
            <w:pPr>
              <w:pStyle w:val="ListParagraph"/>
              <w:numPr>
                <w:ilvl w:val="0"/>
                <w:numId w:val="16"/>
              </w:numPr>
              <w:rPr>
                <w:b/>
              </w:rPr>
            </w:pPr>
            <w:r>
              <w:t>The use case “View DAY HUI detail” extends use case “Invite member to DAY HUI”</w:t>
            </w:r>
          </w:p>
          <w:p w14:paraId="5B4C0FDC" w14:textId="77777777" w:rsidR="009D4AC7" w:rsidRDefault="00067574">
            <w:pPr>
              <w:pStyle w:val="ListParagraph"/>
              <w:numPr>
                <w:ilvl w:val="0"/>
                <w:numId w:val="16"/>
              </w:numPr>
              <w:rPr>
                <w:b/>
              </w:rPr>
            </w:pPr>
            <w:r>
              <w:t>The use case “View DAY HUI detail” extends use case “Edit new DAY HUI”</w:t>
            </w:r>
          </w:p>
          <w:p w14:paraId="1009419E" w14:textId="77777777" w:rsidR="009D4AC7" w:rsidRDefault="00067574">
            <w:pPr>
              <w:pStyle w:val="ListParagraph"/>
              <w:numPr>
                <w:ilvl w:val="0"/>
                <w:numId w:val="16"/>
              </w:numPr>
              <w:rPr>
                <w:b/>
              </w:rPr>
            </w:pPr>
            <w:r>
              <w:lastRenderedPageBreak/>
              <w:t>The use case “View DAY HUI detail” extends use case “View others profile”</w:t>
            </w:r>
          </w:p>
          <w:p w14:paraId="4E2703F1" w14:textId="77777777" w:rsidR="009D4AC7" w:rsidRDefault="00067574">
            <w:r>
              <w:t>Business rule:</w:t>
            </w:r>
          </w:p>
          <w:p w14:paraId="49CF2192" w14:textId="77777777" w:rsidR="009D4AC7" w:rsidRDefault="00067574">
            <w:pPr>
              <w:pStyle w:val="ListParagraph"/>
              <w:numPr>
                <w:ilvl w:val="0"/>
                <w:numId w:val="31"/>
              </w:numPr>
            </w:pPr>
            <w:r>
              <w:t>Commission must show amount of money</w:t>
            </w:r>
          </w:p>
          <w:p w14:paraId="2A47C2E5" w14:textId="77777777" w:rsidR="009D4AC7" w:rsidRDefault="00067574">
            <w:pPr>
              <w:pStyle w:val="ListParagraph"/>
              <w:numPr>
                <w:ilvl w:val="0"/>
                <w:numId w:val="16"/>
              </w:numPr>
            </w:pPr>
            <w:r>
              <w:t>If HUI manager clicks a cell, the system shows member pay HUI detail in this month. Each line include:</w:t>
            </w:r>
          </w:p>
          <w:p w14:paraId="1E0C9167" w14:textId="77777777" w:rsidR="009D4AC7" w:rsidRDefault="00067574">
            <w:pPr>
              <w:pStyle w:val="ListParagraph"/>
              <w:numPr>
                <w:ilvl w:val="0"/>
                <w:numId w:val="32"/>
              </w:numPr>
            </w:pPr>
            <w:r>
              <w:t>Date: label</w:t>
            </w:r>
          </w:p>
          <w:p w14:paraId="6332D776" w14:textId="77777777" w:rsidR="009D4AC7" w:rsidRDefault="00067574">
            <w:pPr>
              <w:pStyle w:val="ListParagraph"/>
              <w:numPr>
                <w:ilvl w:val="0"/>
                <w:numId w:val="32"/>
              </w:numPr>
            </w:pPr>
            <w:r>
              <w:t>Amount: label</w:t>
            </w:r>
          </w:p>
          <w:p w14:paraId="3080A8CD" w14:textId="77777777" w:rsidR="009D4AC7" w:rsidRDefault="00067574">
            <w:pPr>
              <w:pStyle w:val="ListParagraph"/>
              <w:numPr>
                <w:ilvl w:val="0"/>
                <w:numId w:val="16"/>
              </w:numPr>
            </w:pPr>
            <w:r>
              <w:t>Each name of member in the table must be a link</w:t>
            </w:r>
          </w:p>
          <w:p w14:paraId="52D89FA1" w14:textId="77777777" w:rsidR="009D4AC7" w:rsidRDefault="00067574">
            <w:pPr>
              <w:pStyle w:val="ListParagraph"/>
              <w:numPr>
                <w:ilvl w:val="0"/>
                <w:numId w:val="16"/>
              </w:numPr>
            </w:pPr>
            <w:r>
              <w:t xml:space="preserve">Number of </w:t>
            </w:r>
            <w:proofErr w:type="gramStart"/>
            <w:r>
              <w:t>column</w:t>
            </w:r>
            <w:proofErr w:type="gramEnd"/>
            <w:r>
              <w:t xml:space="preserve"> depends on number of member</w:t>
            </w:r>
          </w:p>
          <w:p w14:paraId="5B70D78D" w14:textId="77777777" w:rsidR="009D4AC7" w:rsidRDefault="00067574">
            <w:pPr>
              <w:pStyle w:val="ListParagraph"/>
              <w:numPr>
                <w:ilvl w:val="0"/>
                <w:numId w:val="16"/>
              </w:numPr>
            </w:pPr>
            <w:r>
              <w:t xml:space="preserve">Number of </w:t>
            </w:r>
            <w:proofErr w:type="gramStart"/>
            <w:r>
              <w:t>row</w:t>
            </w:r>
            <w:proofErr w:type="gramEnd"/>
            <w:r>
              <w:t xml:space="preserve"> depends on number of month</w:t>
            </w:r>
          </w:p>
        </w:tc>
      </w:tr>
    </w:tbl>
    <w:p w14:paraId="0710FD90" w14:textId="77777777" w:rsidR="009D4AC7" w:rsidRDefault="009D4AC7"/>
    <w:p w14:paraId="31DC3536" w14:textId="77777777" w:rsidR="009D4AC7" w:rsidRDefault="009D4AC7"/>
    <w:p w14:paraId="67F21F6C" w14:textId="77777777" w:rsidR="009D4AC7" w:rsidRDefault="009D4AC7"/>
    <w:p w14:paraId="4EAC6506" w14:textId="77777777" w:rsidR="009D4AC7" w:rsidRDefault="009D4AC7"/>
    <w:p w14:paraId="46AC7B82" w14:textId="77777777" w:rsidR="009D4AC7" w:rsidRDefault="00067574">
      <w:pPr>
        <w:pStyle w:val="Heading2"/>
      </w:pPr>
      <w:r>
        <w:t xml:space="preserve"> </w:t>
      </w:r>
      <w:bookmarkStart w:id="64" w:name="_Toc77162730"/>
      <w:r>
        <w:t>&lt;HUI manager&gt; Invite member to DAY HUI</w:t>
      </w:r>
      <w:bookmarkEnd w:id="64"/>
    </w:p>
    <w:p w14:paraId="620B0C62" w14:textId="77777777" w:rsidR="009D4AC7" w:rsidRDefault="00067574">
      <w:r>
        <w:rPr>
          <w:noProof/>
          <w:lang w:eastAsia="ja-JP"/>
        </w:rPr>
        <w:drawing>
          <wp:inline distT="0" distB="0" distL="0" distR="0" wp14:anchorId="6C9B5B10" wp14:editId="1F016548">
            <wp:extent cx="5715000" cy="17583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715000" cy="1758315"/>
                    </a:xfrm>
                    <a:prstGeom prst="rect">
                      <a:avLst/>
                    </a:prstGeom>
                    <a:noFill/>
                    <a:ln>
                      <a:noFill/>
                    </a:ln>
                  </pic:spPr>
                </pic:pic>
              </a:graphicData>
            </a:graphic>
          </wp:inline>
        </w:drawing>
      </w:r>
    </w:p>
    <w:tbl>
      <w:tblPr>
        <w:tblW w:w="0" w:type="auto"/>
        <w:tblLook w:val="04A0" w:firstRow="1" w:lastRow="0" w:firstColumn="1" w:lastColumn="0" w:noHBand="0" w:noVBand="1"/>
      </w:tblPr>
      <w:tblGrid>
        <w:gridCol w:w="2227"/>
        <w:gridCol w:w="2815"/>
        <w:gridCol w:w="2393"/>
        <w:gridCol w:w="1545"/>
      </w:tblGrid>
      <w:tr w:rsidR="009D4AC7" w14:paraId="20B23516"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CE6E37E" w14:textId="77777777" w:rsidR="009D4AC7" w:rsidRDefault="00067574">
            <w:pPr>
              <w:rPr>
                <w:rFonts w:eastAsia="Cambria"/>
              </w:rPr>
            </w:pPr>
            <w:r>
              <w:t xml:space="preserve">USE CASE – </w:t>
            </w:r>
            <w:r>
              <w:rPr>
                <w:rFonts w:eastAsia="Cambria"/>
              </w:rPr>
              <w:t>HUI online_UC_24</w:t>
            </w:r>
          </w:p>
        </w:tc>
      </w:tr>
      <w:tr w:rsidR="009D4AC7" w14:paraId="74F1900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FAB5E70"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52D98A" w14:textId="77777777" w:rsidR="009D4AC7" w:rsidRDefault="00067574">
            <w:pPr>
              <w:rPr>
                <w:rFonts w:eastAsia="Cambria"/>
              </w:rPr>
            </w:pPr>
            <w:r>
              <w:rPr>
                <w:rFonts w:eastAsia="Cambria"/>
              </w:rPr>
              <w:t>HUI online_UC_24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1703782"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0E4ECB" w14:textId="77777777" w:rsidR="009D4AC7" w:rsidRDefault="005E40BF">
            <w:r>
              <w:t>2.0</w:t>
            </w:r>
          </w:p>
        </w:tc>
      </w:tr>
      <w:tr w:rsidR="009D4AC7" w14:paraId="292C366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22FEF14"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F3C07C" w14:textId="77777777" w:rsidR="009D4AC7" w:rsidRDefault="00067574">
            <w:r>
              <w:t>Invite member to DAY HUI</w:t>
            </w:r>
          </w:p>
        </w:tc>
      </w:tr>
      <w:tr w:rsidR="009D4AC7" w14:paraId="3B93D250"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02EFF35"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01512C" w14:textId="77777777" w:rsidR="009D4AC7" w:rsidRDefault="00067574">
            <w:r>
              <w:t>Tran Kim Hieu</w:t>
            </w:r>
          </w:p>
        </w:tc>
      </w:tr>
      <w:tr w:rsidR="009D4AC7" w14:paraId="68988CF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0F80BEC"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EE33CD"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B461BDB"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A79F55" w14:textId="77777777" w:rsidR="009D4AC7" w:rsidRDefault="00067574">
            <w:r>
              <w:t>Normal</w:t>
            </w:r>
          </w:p>
        </w:tc>
      </w:tr>
      <w:tr w:rsidR="009D4AC7" w14:paraId="6E0A73B6"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64E122" w14:textId="77777777" w:rsidR="009D4AC7" w:rsidRDefault="00067574">
            <w:r>
              <w:t>Actor:</w:t>
            </w:r>
          </w:p>
          <w:p w14:paraId="1C1DA36E" w14:textId="77777777" w:rsidR="009D4AC7" w:rsidRDefault="00067574">
            <w:pPr>
              <w:pStyle w:val="ListParagraph"/>
              <w:numPr>
                <w:ilvl w:val="0"/>
                <w:numId w:val="13"/>
              </w:numPr>
              <w:rPr>
                <w:rFonts w:eastAsia="Calibri" w:cs="Calibri"/>
              </w:rPr>
            </w:pPr>
            <w:r>
              <w:lastRenderedPageBreak/>
              <w:t>HUI manager</w:t>
            </w:r>
          </w:p>
          <w:p w14:paraId="381370C7" w14:textId="77777777" w:rsidR="009D4AC7" w:rsidRDefault="00067574">
            <w:r>
              <w:t>Summary:</w:t>
            </w:r>
          </w:p>
          <w:p w14:paraId="5CDA5683"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manager to</w:t>
            </w:r>
            <w:r>
              <w:t xml:space="preserve"> invite member to DAY HUI</w:t>
            </w:r>
          </w:p>
          <w:p w14:paraId="3F35BFB9" w14:textId="77777777" w:rsidR="009D4AC7" w:rsidRDefault="00067574">
            <w:r>
              <w:t>Goal</w:t>
            </w:r>
          </w:p>
          <w:p w14:paraId="0C08F7C6" w14:textId="77777777" w:rsidR="009D4AC7" w:rsidRDefault="00067574">
            <w:pPr>
              <w:pStyle w:val="ListParagraph"/>
              <w:numPr>
                <w:ilvl w:val="0"/>
                <w:numId w:val="13"/>
              </w:numPr>
            </w:pPr>
            <w:r>
              <w:t>HUI manager can invite member to DAY HUI</w:t>
            </w:r>
          </w:p>
          <w:p w14:paraId="4F16190E" w14:textId="77777777" w:rsidR="009D4AC7" w:rsidRDefault="00067574">
            <w:r>
              <w:t>Trigger:</w:t>
            </w:r>
          </w:p>
          <w:p w14:paraId="1DCC1BC9" w14:textId="77777777" w:rsidR="009D4AC7" w:rsidRDefault="00067574">
            <w:pPr>
              <w:pStyle w:val="ListParagraph"/>
              <w:numPr>
                <w:ilvl w:val="0"/>
                <w:numId w:val="13"/>
              </w:numPr>
            </w:pPr>
            <w:r>
              <w:t>HUI manager clicks “+ Invite member” button</w:t>
            </w:r>
          </w:p>
          <w:p w14:paraId="3A529E80" w14:textId="77777777" w:rsidR="009D4AC7" w:rsidRDefault="00067574">
            <w:r>
              <w:t>Precondition:</w:t>
            </w:r>
          </w:p>
          <w:p w14:paraId="0E975BFC" w14:textId="77777777" w:rsidR="009D4AC7" w:rsidRDefault="00067574">
            <w:pPr>
              <w:pStyle w:val="ListParagraph"/>
              <w:numPr>
                <w:ilvl w:val="0"/>
                <w:numId w:val="13"/>
              </w:numPr>
              <w:rPr>
                <w:rFonts w:eastAsia="Calibri" w:cs="Calibri"/>
              </w:rPr>
            </w:pPr>
            <w:r>
              <w:t>Guest must login into the system with role HUI manager</w:t>
            </w:r>
          </w:p>
          <w:p w14:paraId="5FB090F6" w14:textId="77777777" w:rsidR="009D4AC7" w:rsidRDefault="00067574">
            <w:r>
              <w:t>Post Conditions:</w:t>
            </w:r>
          </w:p>
          <w:p w14:paraId="13B612F9" w14:textId="77777777" w:rsidR="009D4AC7" w:rsidRDefault="00067574">
            <w:pPr>
              <w:pStyle w:val="ListParagraph"/>
              <w:numPr>
                <w:ilvl w:val="0"/>
                <w:numId w:val="13"/>
              </w:numPr>
              <w:rPr>
                <w:rFonts w:eastAsia="Calibri" w:cs="Calibri"/>
                <w:color w:val="000000"/>
              </w:rPr>
            </w:pPr>
            <w:r>
              <w:rPr>
                <w:color w:val="000000"/>
              </w:rPr>
              <w:t>Success:</w:t>
            </w:r>
            <w:r>
              <w:t xml:space="preserve"> Member is invited to DAY HUI </w:t>
            </w:r>
            <w:r>
              <w:rPr>
                <w:color w:val="000000"/>
              </w:rPr>
              <w:t xml:space="preserve">successfully </w:t>
            </w:r>
          </w:p>
          <w:p w14:paraId="4B02999F" w14:textId="77777777" w:rsidR="009D4AC7" w:rsidRDefault="00067574">
            <w:r>
              <w:t>Main Success Scenario:</w:t>
            </w:r>
          </w:p>
          <w:p w14:paraId="3DCC4752" w14:textId="77777777" w:rsidR="009D4AC7" w:rsidRDefault="009D4AC7"/>
          <w:tbl>
            <w:tblPr>
              <w:tblW w:w="0" w:type="auto"/>
              <w:tblLook w:val="04A0" w:firstRow="1" w:lastRow="0" w:firstColumn="1" w:lastColumn="0" w:noHBand="0" w:noVBand="1"/>
            </w:tblPr>
            <w:tblGrid>
              <w:gridCol w:w="775"/>
              <w:gridCol w:w="2954"/>
              <w:gridCol w:w="4822"/>
            </w:tblGrid>
            <w:tr w:rsidR="009D4AC7" w14:paraId="74B7A4B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0D8F778"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E9A98E5"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BE89563" w14:textId="77777777" w:rsidR="009D4AC7" w:rsidRDefault="00067574">
                  <w:r>
                    <w:t>System Response</w:t>
                  </w:r>
                </w:p>
              </w:tc>
            </w:tr>
            <w:tr w:rsidR="009D4AC7" w14:paraId="783A952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380C8D"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465D0F" w14:textId="77777777" w:rsidR="009D4AC7" w:rsidRDefault="00067574">
                  <w:r>
                    <w:t xml:space="preserve">HUI manager clicks        </w:t>
                  </w:r>
                  <w:proofErr w:type="gramStart"/>
                  <w:r>
                    <w:t xml:space="preserve">   “</w:t>
                  </w:r>
                  <w:proofErr w:type="gramEnd"/>
                  <w:r>
                    <w:t>+ Invite member”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6CC823" w14:textId="77777777" w:rsidR="009D4AC7" w:rsidRDefault="00067574">
                  <w:r>
                    <w:t>The system requires the following input from HUI manager includes:</w:t>
                  </w:r>
                </w:p>
                <w:p w14:paraId="5346CFB0" w14:textId="77777777" w:rsidR="009D4AC7" w:rsidRDefault="00067574">
                  <w:pPr>
                    <w:pStyle w:val="ListParagraph"/>
                    <w:numPr>
                      <w:ilvl w:val="0"/>
                      <w:numId w:val="13"/>
                    </w:numPr>
                  </w:pPr>
                  <w:r>
                    <w:t>ID: textbox, required</w:t>
                  </w:r>
                </w:p>
                <w:p w14:paraId="5E9A7F22" w14:textId="77777777" w:rsidR="009D4AC7" w:rsidRDefault="00067574">
                  <w:pPr>
                    <w:pStyle w:val="ListParagraph"/>
                    <w:numPr>
                      <w:ilvl w:val="0"/>
                      <w:numId w:val="13"/>
                    </w:numPr>
                  </w:pPr>
                  <w:r>
                    <w:t>Invite: button</w:t>
                  </w:r>
                </w:p>
                <w:p w14:paraId="680C2047" w14:textId="77777777" w:rsidR="009D4AC7" w:rsidRDefault="00067574">
                  <w:pPr>
                    <w:pStyle w:val="ListParagraph"/>
                    <w:numPr>
                      <w:ilvl w:val="0"/>
                      <w:numId w:val="13"/>
                    </w:numPr>
                  </w:pPr>
                  <w:r>
                    <w:t>Cancel: button</w:t>
                  </w:r>
                </w:p>
                <w:p w14:paraId="343F3755" w14:textId="77777777" w:rsidR="009D4AC7" w:rsidRDefault="00067574">
                  <w:r>
                    <w:t>[Exception: 1]</w:t>
                  </w:r>
                </w:p>
              </w:tc>
            </w:tr>
            <w:tr w:rsidR="009D4AC7" w14:paraId="5CAFE0C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794B90" w14:textId="77777777" w:rsidR="009D4AC7" w:rsidRDefault="00067574">
                  <w: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54D551" w14:textId="77777777" w:rsidR="009D4AC7" w:rsidRDefault="00067574">
                  <w:r>
                    <w:t>HUI manager clicks “Invite”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883D99" w14:textId="77777777" w:rsidR="009D4AC7" w:rsidRDefault="00067574">
                  <w:r>
                    <w:t>The system adds member to DAY HUI and shows success message</w:t>
                  </w:r>
                </w:p>
              </w:tc>
            </w:tr>
          </w:tbl>
          <w:p w14:paraId="624E6BEF" w14:textId="77777777" w:rsidR="009D4AC7" w:rsidRDefault="009D4AC7"/>
          <w:p w14:paraId="758F9A85" w14:textId="77777777" w:rsidR="009D4AC7" w:rsidRDefault="00067574">
            <w:r>
              <w:t>Exception:</w:t>
            </w:r>
          </w:p>
          <w:tbl>
            <w:tblPr>
              <w:tblW w:w="0" w:type="auto"/>
              <w:tblLook w:val="04A0" w:firstRow="1" w:lastRow="0" w:firstColumn="1" w:lastColumn="0" w:noHBand="0" w:noVBand="1"/>
            </w:tblPr>
            <w:tblGrid>
              <w:gridCol w:w="491"/>
              <w:gridCol w:w="2479"/>
              <w:gridCol w:w="5451"/>
            </w:tblGrid>
            <w:tr w:rsidR="009D4AC7" w14:paraId="16CACC68" w14:textId="77777777">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127D355" w14:textId="77777777" w:rsidR="009D4AC7" w:rsidRDefault="00067574">
                  <w:pPr>
                    <w:pStyle w:val="TableStyleWCS"/>
                    <w:rPr>
                      <w:rFonts w:eastAsia="Times New Roman"/>
                    </w:rPr>
                  </w:pPr>
                  <w: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FE336D4" w14:textId="77777777" w:rsidR="009D4AC7" w:rsidRDefault="00067574">
                  <w:pPr>
                    <w:pStyle w:val="TableStyleWCS"/>
                    <w:rPr>
                      <w:rFonts w:eastAsia="Times New Roman"/>
                    </w:rPr>
                  </w:pPr>
                  <w:r>
                    <w:t>Actor Action</w:t>
                  </w:r>
                </w:p>
              </w:tc>
              <w:tc>
                <w:tcPr>
                  <w:tcW w:w="545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ABB196B" w14:textId="77777777" w:rsidR="009D4AC7" w:rsidRDefault="00067574">
                  <w:pPr>
                    <w:pStyle w:val="TableStyleWCS"/>
                    <w:rPr>
                      <w:rFonts w:eastAsia="Times New Roman"/>
                    </w:rPr>
                  </w:pPr>
                  <w:r>
                    <w:t>System Response</w:t>
                  </w:r>
                </w:p>
              </w:tc>
            </w:tr>
            <w:tr w:rsidR="009D4AC7" w14:paraId="504F60F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5D89" w14:textId="77777777" w:rsidR="009D4AC7" w:rsidRDefault="00067574">
                  <w:pPr>
                    <w:pStyle w:val="TableStyleWCS"/>
                    <w:rPr>
                      <w:rFonts w:eastAsia="Times New Roman"/>
                    </w:rPr>
                  </w:pPr>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153F7" w14:textId="77777777" w:rsidR="009D4AC7" w:rsidRDefault="00067574">
                  <w:pPr>
                    <w:pStyle w:val="TableStyleWCS"/>
                  </w:pPr>
                  <w:r>
                    <w:t>Value of “ID” is invalid</w:t>
                  </w:r>
                </w:p>
              </w:tc>
              <w:tc>
                <w:tcPr>
                  <w:tcW w:w="5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F2D09" w14:textId="77777777" w:rsidR="009D4AC7" w:rsidRDefault="00067574">
                  <w:pPr>
                    <w:pStyle w:val="TableStyleWCS"/>
                    <w:rPr>
                      <w:rFonts w:eastAsia="Times New Roman"/>
                    </w:rPr>
                  </w:pPr>
                  <w:r>
                    <w:t xml:space="preserve">Show error message “Invalid ID of member!” </w:t>
                  </w:r>
                </w:p>
              </w:tc>
            </w:tr>
          </w:tbl>
          <w:p w14:paraId="10472A57" w14:textId="77777777" w:rsidR="009D4AC7" w:rsidRDefault="009D4AC7"/>
          <w:p w14:paraId="152FF9D7" w14:textId="77777777" w:rsidR="009D4AC7" w:rsidRDefault="00067574">
            <w:r>
              <w:t xml:space="preserve">Relationship: </w:t>
            </w:r>
          </w:p>
          <w:p w14:paraId="6C90635A" w14:textId="77777777" w:rsidR="009D4AC7" w:rsidRDefault="00067574">
            <w:pPr>
              <w:pStyle w:val="ListParagraph"/>
              <w:numPr>
                <w:ilvl w:val="0"/>
                <w:numId w:val="16"/>
              </w:numPr>
              <w:rPr>
                <w:b/>
              </w:rPr>
            </w:pPr>
            <w:r>
              <w:t>The use case “Invite member to DAY HUI” extended by the use case “View DAY HUI detail”</w:t>
            </w:r>
          </w:p>
          <w:p w14:paraId="7A406103" w14:textId="77777777" w:rsidR="009D4AC7" w:rsidRDefault="00067574">
            <w:r>
              <w:lastRenderedPageBreak/>
              <w:t>Business rule:</w:t>
            </w:r>
          </w:p>
          <w:p w14:paraId="12D6B0E5" w14:textId="77777777" w:rsidR="009D4AC7" w:rsidRDefault="00067574">
            <w:pPr>
              <w:pStyle w:val="ListParagraph"/>
              <w:numPr>
                <w:ilvl w:val="0"/>
                <w:numId w:val="16"/>
              </w:numPr>
            </w:pPr>
            <w:r>
              <w:t>If HUI manager clicks “Invite” button:</w:t>
            </w:r>
          </w:p>
          <w:p w14:paraId="514CFDF5" w14:textId="77777777" w:rsidR="009D4AC7" w:rsidRDefault="00067574">
            <w:pPr>
              <w:pStyle w:val="ListParagraph"/>
              <w:numPr>
                <w:ilvl w:val="0"/>
                <w:numId w:val="41"/>
              </w:numPr>
            </w:pPr>
            <w:r>
              <w:t>The system shows message “Invite member successfully”</w:t>
            </w:r>
          </w:p>
          <w:p w14:paraId="11B785C2" w14:textId="77777777" w:rsidR="009D4AC7" w:rsidRDefault="00067574">
            <w:pPr>
              <w:pStyle w:val="ListParagraph"/>
              <w:numPr>
                <w:ilvl w:val="0"/>
                <w:numId w:val="41"/>
              </w:numPr>
            </w:pPr>
            <w:r>
              <w:t>Redirect DAY HUI detail screen</w:t>
            </w:r>
          </w:p>
          <w:p w14:paraId="48933094" w14:textId="77777777" w:rsidR="009D4AC7" w:rsidRDefault="00067574">
            <w:pPr>
              <w:pStyle w:val="ListParagraph"/>
              <w:numPr>
                <w:ilvl w:val="0"/>
                <w:numId w:val="41"/>
              </w:numPr>
            </w:pPr>
            <w:r>
              <w:t xml:space="preserve">The member </w:t>
            </w:r>
            <w:proofErr w:type="gramStart"/>
            <w:r>
              <w:t>have</w:t>
            </w:r>
            <w:proofErr w:type="gramEnd"/>
            <w:r>
              <w:t xml:space="preserve"> to appear in table</w:t>
            </w:r>
          </w:p>
          <w:p w14:paraId="51BB7415" w14:textId="77777777" w:rsidR="009D4AC7" w:rsidRDefault="00067574">
            <w:pPr>
              <w:pStyle w:val="ListParagraph"/>
              <w:numPr>
                <w:ilvl w:val="0"/>
                <w:numId w:val="16"/>
              </w:numPr>
            </w:pPr>
            <w:r>
              <w:t>If HUI manager clicks “Cancel” button: Redirect DAY HUI detail screen</w:t>
            </w:r>
          </w:p>
          <w:p w14:paraId="1F612D10" w14:textId="77777777" w:rsidR="009D4AC7" w:rsidRDefault="00067574">
            <w:pPr>
              <w:pStyle w:val="ListParagraph"/>
              <w:numPr>
                <w:ilvl w:val="0"/>
                <w:numId w:val="16"/>
              </w:numPr>
            </w:pPr>
            <w:r>
              <w:t xml:space="preserve">If DAY HUI is full and HUI manager clicks “+ Invite </w:t>
            </w:r>
            <w:proofErr w:type="gramStart"/>
            <w:r>
              <w:t>member ”</w:t>
            </w:r>
            <w:proofErr w:type="gramEnd"/>
            <w:r>
              <w:t>, the system shows message “DAY HUI is full. You can not invite more member”</w:t>
            </w:r>
          </w:p>
        </w:tc>
      </w:tr>
    </w:tbl>
    <w:p w14:paraId="2205F01A" w14:textId="77777777" w:rsidR="009D4AC7" w:rsidRDefault="009D4AC7"/>
    <w:p w14:paraId="58D8C6F9" w14:textId="77777777" w:rsidR="009D4AC7" w:rsidRDefault="009D4AC7"/>
    <w:p w14:paraId="0F561AC6" w14:textId="77777777" w:rsidR="009D4AC7" w:rsidRDefault="009D4AC7"/>
    <w:p w14:paraId="754DC903" w14:textId="77777777" w:rsidR="009D4AC7" w:rsidRDefault="009D4AC7"/>
    <w:p w14:paraId="442562F0" w14:textId="77777777" w:rsidR="009D4AC7" w:rsidRDefault="00067574">
      <w:pPr>
        <w:pStyle w:val="Heading2"/>
      </w:pPr>
      <w:r>
        <w:t xml:space="preserve"> </w:t>
      </w:r>
      <w:bookmarkStart w:id="65" w:name="_Toc77162731"/>
      <w:r>
        <w:t>&lt;HUI manager&gt; Edit new DAY HUI</w:t>
      </w:r>
      <w:bookmarkEnd w:id="65"/>
    </w:p>
    <w:p w14:paraId="69516BEC" w14:textId="77777777" w:rsidR="009D4AC7" w:rsidRDefault="00067574">
      <w:r>
        <w:rPr>
          <w:noProof/>
          <w:lang w:eastAsia="ja-JP"/>
        </w:rPr>
        <w:drawing>
          <wp:inline distT="0" distB="0" distL="0" distR="0" wp14:anchorId="1397475D" wp14:editId="2D9963D9">
            <wp:extent cx="5715000" cy="15386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715000" cy="1538605"/>
                    </a:xfrm>
                    <a:prstGeom prst="rect">
                      <a:avLst/>
                    </a:prstGeom>
                    <a:noFill/>
                    <a:ln>
                      <a:noFill/>
                    </a:ln>
                  </pic:spPr>
                </pic:pic>
              </a:graphicData>
            </a:graphic>
          </wp:inline>
        </w:drawing>
      </w:r>
    </w:p>
    <w:p w14:paraId="73A63BA9" w14:textId="77777777" w:rsidR="009D4AC7" w:rsidRDefault="009D4AC7"/>
    <w:tbl>
      <w:tblPr>
        <w:tblW w:w="0" w:type="auto"/>
        <w:tblLook w:val="04A0" w:firstRow="1" w:lastRow="0" w:firstColumn="1" w:lastColumn="0" w:noHBand="0" w:noVBand="1"/>
      </w:tblPr>
      <w:tblGrid>
        <w:gridCol w:w="2245"/>
        <w:gridCol w:w="2826"/>
        <w:gridCol w:w="2385"/>
        <w:gridCol w:w="1524"/>
      </w:tblGrid>
      <w:tr w:rsidR="009D4AC7" w14:paraId="32BA8D3F"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B4BB70F" w14:textId="77777777" w:rsidR="009D4AC7" w:rsidRDefault="00067574">
            <w:pPr>
              <w:rPr>
                <w:rFonts w:eastAsia="Cambria"/>
              </w:rPr>
            </w:pPr>
            <w:r>
              <w:t xml:space="preserve">USE CASE – </w:t>
            </w:r>
            <w:r>
              <w:rPr>
                <w:rFonts w:eastAsia="Cambria"/>
              </w:rPr>
              <w:t>HUI online_UC_25</w:t>
            </w:r>
          </w:p>
        </w:tc>
      </w:tr>
      <w:tr w:rsidR="009D4AC7" w14:paraId="57BD0FCF"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9C978B6"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28BB42" w14:textId="77777777" w:rsidR="009D4AC7" w:rsidRDefault="00067574">
            <w:pPr>
              <w:rPr>
                <w:rFonts w:eastAsia="Cambria"/>
              </w:rPr>
            </w:pPr>
            <w:r>
              <w:rPr>
                <w:rFonts w:eastAsia="Cambria"/>
              </w:rPr>
              <w:t>HUI online_UC_25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2A47DFD"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82106D" w14:textId="77777777" w:rsidR="009D4AC7" w:rsidRDefault="005E40BF">
            <w:r>
              <w:t>2.0</w:t>
            </w:r>
          </w:p>
        </w:tc>
      </w:tr>
      <w:tr w:rsidR="009D4AC7" w14:paraId="573CF825"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B145111"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76BCFD" w14:textId="77777777" w:rsidR="009D4AC7" w:rsidRDefault="00067574">
            <w:r>
              <w:t>Edit new DAY HUI</w:t>
            </w:r>
          </w:p>
        </w:tc>
      </w:tr>
      <w:tr w:rsidR="009D4AC7" w14:paraId="2B05DA7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9089329"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025F11" w14:textId="77777777" w:rsidR="009D4AC7" w:rsidRDefault="00067574">
            <w:r>
              <w:t>Tran Kim Hieu</w:t>
            </w:r>
          </w:p>
        </w:tc>
      </w:tr>
      <w:tr w:rsidR="009D4AC7" w14:paraId="102CE9DD"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A9B6937"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20363A"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9CD2158"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84F161" w14:textId="77777777" w:rsidR="009D4AC7" w:rsidRDefault="00067574">
            <w:r>
              <w:t>Normal</w:t>
            </w:r>
          </w:p>
        </w:tc>
      </w:tr>
      <w:tr w:rsidR="009D4AC7" w14:paraId="30BAA9BC"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146BAC" w14:textId="77777777" w:rsidR="009D4AC7" w:rsidRDefault="00067574">
            <w:r>
              <w:t>Actor:</w:t>
            </w:r>
          </w:p>
          <w:p w14:paraId="78737BA6" w14:textId="77777777" w:rsidR="009D4AC7" w:rsidRDefault="00067574">
            <w:pPr>
              <w:pStyle w:val="ListParagraph"/>
              <w:numPr>
                <w:ilvl w:val="0"/>
                <w:numId w:val="13"/>
              </w:numPr>
              <w:rPr>
                <w:rFonts w:eastAsia="Calibri" w:cs="Calibri"/>
              </w:rPr>
            </w:pPr>
            <w:r>
              <w:t>HUI manager</w:t>
            </w:r>
          </w:p>
          <w:p w14:paraId="015B8B2A" w14:textId="77777777" w:rsidR="009D4AC7" w:rsidRDefault="00067574">
            <w:r>
              <w:t>Summary:</w:t>
            </w:r>
          </w:p>
          <w:p w14:paraId="2FF6877A" w14:textId="77777777" w:rsidR="009D4AC7" w:rsidRDefault="00067574">
            <w:pPr>
              <w:pStyle w:val="ListParagraph"/>
              <w:numPr>
                <w:ilvl w:val="0"/>
                <w:numId w:val="13"/>
              </w:numPr>
              <w:rPr>
                <w:rFonts w:eastAsia="Calibri" w:cs="Calibri"/>
              </w:rPr>
            </w:pPr>
            <w:r>
              <w:lastRenderedPageBreak/>
              <w:t xml:space="preserve">This use case allows </w:t>
            </w:r>
            <w:r>
              <w:rPr>
                <w:rFonts w:eastAsia="Cambria" w:cs="Cambria"/>
              </w:rPr>
              <w:t>HUI manager to</w:t>
            </w:r>
            <w:r>
              <w:t xml:space="preserve"> edit new DAY HUI</w:t>
            </w:r>
          </w:p>
          <w:p w14:paraId="1FB81629" w14:textId="77777777" w:rsidR="009D4AC7" w:rsidRDefault="00067574">
            <w:r>
              <w:t>Goal</w:t>
            </w:r>
          </w:p>
          <w:p w14:paraId="7436E2C5" w14:textId="77777777" w:rsidR="009D4AC7" w:rsidRDefault="00067574">
            <w:pPr>
              <w:pStyle w:val="ListParagraph"/>
              <w:numPr>
                <w:ilvl w:val="0"/>
                <w:numId w:val="13"/>
              </w:numPr>
            </w:pPr>
            <w:r>
              <w:t>HUI manager can edit new DAY HUI</w:t>
            </w:r>
          </w:p>
          <w:p w14:paraId="78A686C7" w14:textId="77777777" w:rsidR="009D4AC7" w:rsidRDefault="00067574">
            <w:r>
              <w:t>Trigger:</w:t>
            </w:r>
          </w:p>
          <w:p w14:paraId="278D7568" w14:textId="77777777" w:rsidR="009D4AC7" w:rsidRDefault="00067574">
            <w:pPr>
              <w:pStyle w:val="ListParagraph"/>
              <w:numPr>
                <w:ilvl w:val="0"/>
                <w:numId w:val="13"/>
              </w:numPr>
            </w:pPr>
            <w:r>
              <w:t>HUI manager clicks “Edit” button</w:t>
            </w:r>
          </w:p>
          <w:p w14:paraId="78DDED05" w14:textId="77777777" w:rsidR="009D4AC7" w:rsidRDefault="00067574">
            <w:r>
              <w:t>Precondition:</w:t>
            </w:r>
          </w:p>
          <w:p w14:paraId="74DADBA3" w14:textId="77777777" w:rsidR="009D4AC7" w:rsidRDefault="00067574">
            <w:pPr>
              <w:pStyle w:val="ListParagraph"/>
              <w:numPr>
                <w:ilvl w:val="0"/>
                <w:numId w:val="13"/>
              </w:numPr>
              <w:rPr>
                <w:rFonts w:eastAsia="Calibri" w:cs="Calibri"/>
              </w:rPr>
            </w:pPr>
            <w:r>
              <w:t>Guest must login into the system with role HUI manager</w:t>
            </w:r>
          </w:p>
          <w:p w14:paraId="0B29021E" w14:textId="77777777" w:rsidR="009D4AC7" w:rsidRDefault="00067574">
            <w:r>
              <w:t>Post Conditions:</w:t>
            </w:r>
          </w:p>
          <w:p w14:paraId="3F42DCCA" w14:textId="77777777" w:rsidR="009D4AC7" w:rsidRDefault="00067574">
            <w:pPr>
              <w:pStyle w:val="ListParagraph"/>
              <w:numPr>
                <w:ilvl w:val="0"/>
                <w:numId w:val="13"/>
              </w:numPr>
              <w:rPr>
                <w:rFonts w:eastAsia="Calibri" w:cs="Calibri"/>
              </w:rPr>
            </w:pPr>
            <w:r>
              <w:t xml:space="preserve">Success: HUI manage edits new DAY HUI successfully </w:t>
            </w:r>
          </w:p>
          <w:p w14:paraId="031D0B73" w14:textId="77777777" w:rsidR="009D4AC7" w:rsidRDefault="00067574">
            <w:r>
              <w:t>Main Success Scenario:</w:t>
            </w:r>
          </w:p>
          <w:p w14:paraId="0C4CFAFF" w14:textId="77777777" w:rsidR="009D4AC7" w:rsidRDefault="009D4AC7"/>
          <w:tbl>
            <w:tblPr>
              <w:tblW w:w="0" w:type="auto"/>
              <w:tblLook w:val="04A0" w:firstRow="1" w:lastRow="0" w:firstColumn="1" w:lastColumn="0" w:noHBand="0" w:noVBand="1"/>
            </w:tblPr>
            <w:tblGrid>
              <w:gridCol w:w="775"/>
              <w:gridCol w:w="2954"/>
              <w:gridCol w:w="4822"/>
            </w:tblGrid>
            <w:tr w:rsidR="009D4AC7" w14:paraId="37163B1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045AF4E"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C630352"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D8309A7" w14:textId="77777777" w:rsidR="009D4AC7" w:rsidRDefault="00067574">
                  <w:r>
                    <w:t>System Response</w:t>
                  </w:r>
                </w:p>
              </w:tc>
            </w:tr>
            <w:tr w:rsidR="009D4AC7" w14:paraId="6442900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E4E0B4"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8D37F3" w14:textId="77777777" w:rsidR="009D4AC7" w:rsidRDefault="00067574">
                  <w:r>
                    <w:t>HUI manager clicks “Edit”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A8481B" w14:textId="77777777" w:rsidR="009D4AC7" w:rsidRDefault="00067574">
                  <w:r>
                    <w:t>The system shows information of DAY HUI to edit, includes:</w:t>
                  </w:r>
                </w:p>
                <w:p w14:paraId="77E3240C" w14:textId="77777777" w:rsidR="009D4AC7" w:rsidRDefault="00067574">
                  <w:pPr>
                    <w:pStyle w:val="ListParagraph"/>
                    <w:numPr>
                      <w:ilvl w:val="0"/>
                      <w:numId w:val="13"/>
                    </w:numPr>
                  </w:pPr>
                  <w:r>
                    <w:t>Name of DAY HUI: textbox, required, min length:6, max length: 50</w:t>
                  </w:r>
                </w:p>
                <w:p w14:paraId="5FEAE44E" w14:textId="77777777" w:rsidR="009D4AC7" w:rsidRDefault="00067574">
                  <w:pPr>
                    <w:pStyle w:val="ListParagraph"/>
                    <w:numPr>
                      <w:ilvl w:val="0"/>
                      <w:numId w:val="13"/>
                    </w:numPr>
                  </w:pPr>
                  <w:r>
                    <w:t xml:space="preserve">Number of </w:t>
                  </w:r>
                  <w:proofErr w:type="gramStart"/>
                  <w:r>
                    <w:t>member</w:t>
                  </w:r>
                  <w:proofErr w:type="gramEnd"/>
                  <w:r>
                    <w:t>: textbox, required</w:t>
                  </w:r>
                </w:p>
                <w:p w14:paraId="51457F98" w14:textId="77777777" w:rsidR="009D4AC7" w:rsidRDefault="00067574">
                  <w:pPr>
                    <w:pStyle w:val="ListParagraph"/>
                    <w:numPr>
                      <w:ilvl w:val="0"/>
                      <w:numId w:val="13"/>
                    </w:numPr>
                  </w:pPr>
                  <w:r>
                    <w:t>Date of beginning: datetime picker, required</w:t>
                  </w:r>
                </w:p>
                <w:p w14:paraId="723CBC56" w14:textId="77777777" w:rsidR="009D4AC7" w:rsidRDefault="00067574">
                  <w:pPr>
                    <w:pStyle w:val="ListParagraph"/>
                    <w:numPr>
                      <w:ilvl w:val="0"/>
                      <w:numId w:val="13"/>
                    </w:numPr>
                  </w:pPr>
                  <w:r>
                    <w:t>Date of finishing: datetime picker, required</w:t>
                  </w:r>
                </w:p>
                <w:p w14:paraId="1F123272" w14:textId="77777777" w:rsidR="009D4AC7" w:rsidRDefault="00067574">
                  <w:pPr>
                    <w:pStyle w:val="ListParagraph"/>
                    <w:numPr>
                      <w:ilvl w:val="0"/>
                      <w:numId w:val="13"/>
                    </w:numPr>
                  </w:pPr>
                  <w:r>
                    <w:t xml:space="preserve">Number of date/term: dropdown </w:t>
                  </w:r>
                  <w:proofErr w:type="gramStart"/>
                  <w:r>
                    <w:t>list(</w:t>
                  </w:r>
                  <w:proofErr w:type="gramEnd"/>
                  <w:r>
                    <w:t>1..30), required</w:t>
                  </w:r>
                </w:p>
                <w:p w14:paraId="1825F4FE" w14:textId="77777777" w:rsidR="009D4AC7" w:rsidRDefault="00067574">
                  <w:pPr>
                    <w:pStyle w:val="ListParagraph"/>
                    <w:numPr>
                      <w:ilvl w:val="0"/>
                      <w:numId w:val="13"/>
                    </w:numPr>
                  </w:pPr>
                  <w:r>
                    <w:t>Amount of money/term: textbox, required</w:t>
                  </w:r>
                </w:p>
                <w:p w14:paraId="033462E2" w14:textId="77777777" w:rsidR="009D4AC7" w:rsidRDefault="00067574">
                  <w:pPr>
                    <w:pStyle w:val="ListParagraph"/>
                    <w:numPr>
                      <w:ilvl w:val="0"/>
                      <w:numId w:val="13"/>
                    </w:numPr>
                  </w:pPr>
                  <w:proofErr w:type="gramStart"/>
                  <w:r>
                    <w:t>Commission(</w:t>
                  </w:r>
                  <w:proofErr w:type="gramEnd"/>
                  <w:r>
                    <w:t>%): textbox, required</w:t>
                  </w:r>
                </w:p>
                <w:p w14:paraId="0BC22AD5" w14:textId="77777777" w:rsidR="009D4AC7" w:rsidRDefault="00067574">
                  <w:pPr>
                    <w:pStyle w:val="ListParagraph"/>
                    <w:numPr>
                      <w:ilvl w:val="0"/>
                      <w:numId w:val="13"/>
                    </w:numPr>
                  </w:pPr>
                  <w:r>
                    <w:t>Save: button</w:t>
                  </w:r>
                </w:p>
                <w:p w14:paraId="32F1DFBC" w14:textId="77777777" w:rsidR="009D4AC7" w:rsidRDefault="00067574">
                  <w:pPr>
                    <w:pStyle w:val="ListParagraph"/>
                    <w:numPr>
                      <w:ilvl w:val="0"/>
                      <w:numId w:val="13"/>
                    </w:numPr>
                  </w:pPr>
                  <w:r>
                    <w:t>Cancel: button</w:t>
                  </w:r>
                </w:p>
                <w:p w14:paraId="0420FC2B" w14:textId="77777777" w:rsidR="009D4AC7" w:rsidRDefault="00067574">
                  <w:r>
                    <w:t>[Exception 1,2,3,4,5,6,7,8]</w:t>
                  </w:r>
                </w:p>
                <w:p w14:paraId="0076AFCA" w14:textId="77777777" w:rsidR="009D4AC7" w:rsidRDefault="009D4AC7"/>
              </w:tc>
            </w:tr>
            <w:tr w:rsidR="009D4AC7" w14:paraId="5985308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9BD16A" w14:textId="77777777" w:rsidR="009D4AC7" w:rsidRDefault="00067574">
                  <w: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BDC90B" w14:textId="77777777" w:rsidR="009D4AC7" w:rsidRDefault="00067574">
                  <w:r>
                    <w:t>HUI manager clicks “Save”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D6764C" w14:textId="77777777" w:rsidR="009D4AC7" w:rsidRDefault="00067574">
                  <w:r>
                    <w:t>The system updates information of DAY HUI and shows success message</w:t>
                  </w:r>
                </w:p>
              </w:tc>
            </w:tr>
          </w:tbl>
          <w:p w14:paraId="65A2981B" w14:textId="77777777" w:rsidR="009D4AC7" w:rsidRDefault="009D4AC7"/>
          <w:p w14:paraId="29B23C72" w14:textId="77777777" w:rsidR="009D4AC7" w:rsidRDefault="00067574">
            <w:r>
              <w:lastRenderedPageBreak/>
              <w:t>Exception:</w:t>
            </w:r>
          </w:p>
          <w:tbl>
            <w:tblPr>
              <w:tblW w:w="0" w:type="auto"/>
              <w:tblLook w:val="04A0" w:firstRow="1" w:lastRow="0" w:firstColumn="1" w:lastColumn="0" w:noHBand="0" w:noVBand="1"/>
            </w:tblPr>
            <w:tblGrid>
              <w:gridCol w:w="491"/>
              <w:gridCol w:w="3917"/>
              <w:gridCol w:w="4352"/>
            </w:tblGrid>
            <w:tr w:rsidR="009D4AC7" w14:paraId="10A611F5" w14:textId="77777777">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5C5A5D3" w14:textId="77777777" w:rsidR="009D4AC7" w:rsidRDefault="00067574">
                  <w:pPr>
                    <w:pStyle w:val="TableStyleWCS"/>
                    <w:rPr>
                      <w:rFonts w:eastAsia="Times New Roman"/>
                    </w:rPr>
                  </w:pPr>
                  <w: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A776345" w14:textId="77777777" w:rsidR="009D4AC7" w:rsidRDefault="00067574">
                  <w:pPr>
                    <w:pStyle w:val="TableStyleWCS"/>
                    <w:rPr>
                      <w:rFonts w:eastAsia="Times New Roman"/>
                    </w:rPr>
                  </w:pPr>
                  <w: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128432E" w14:textId="77777777" w:rsidR="009D4AC7" w:rsidRDefault="00067574">
                  <w:pPr>
                    <w:pStyle w:val="TableStyleWCS"/>
                    <w:rPr>
                      <w:rFonts w:eastAsia="Times New Roman"/>
                    </w:rPr>
                  </w:pPr>
                  <w:r>
                    <w:t>System Response</w:t>
                  </w:r>
                </w:p>
              </w:tc>
            </w:tr>
            <w:tr w:rsidR="009D4AC7" w14:paraId="7C8F401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B9A1A" w14:textId="77777777" w:rsidR="009D4AC7" w:rsidRDefault="00067574">
                  <w:pPr>
                    <w:pStyle w:val="TableStyleWCS"/>
                    <w:rPr>
                      <w:rFonts w:eastAsia="Times New Roman"/>
                    </w:rPr>
                  </w:pPr>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3B6D5" w14:textId="77777777" w:rsidR="009D4AC7" w:rsidRDefault="00067574">
                  <w:pPr>
                    <w:pStyle w:val="TableStyleWCS"/>
                  </w:pPr>
                  <w:r>
                    <w:t>Length of “Name of DAY HUI” is not in range, lower than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9C59F" w14:textId="77777777" w:rsidR="009D4AC7" w:rsidRDefault="00067574">
                  <w:pPr>
                    <w:pStyle w:val="TableStyleWCS"/>
                    <w:rPr>
                      <w:rFonts w:eastAsia="Times New Roman"/>
                    </w:rPr>
                  </w:pPr>
                  <w:r>
                    <w:t xml:space="preserve">Show error message “Name of DAY HUI must be at least 6 characters” </w:t>
                  </w:r>
                </w:p>
              </w:tc>
            </w:tr>
            <w:tr w:rsidR="009D4AC7" w14:paraId="64D4079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AE908" w14:textId="77777777" w:rsidR="009D4AC7" w:rsidRDefault="00067574">
                  <w:pPr>
                    <w:pStyle w:val="TableStyleWCS"/>
                  </w:pPr>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AABC0" w14:textId="77777777" w:rsidR="009D4AC7" w:rsidRDefault="00067574">
                  <w:pPr>
                    <w:pStyle w:val="TableStyleWCS"/>
                  </w:pPr>
                  <w:r>
                    <w:t>Length of “Name of DAY HUI” is not in range, higher than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BC868" w14:textId="77777777" w:rsidR="009D4AC7" w:rsidRDefault="00067574">
                  <w:pPr>
                    <w:pStyle w:val="TableStyleWCS"/>
                  </w:pPr>
                  <w:r>
                    <w:t>Show error message “Name of DAY HUI must be less than 50 characters”</w:t>
                  </w:r>
                </w:p>
              </w:tc>
            </w:tr>
            <w:tr w:rsidR="009D4AC7" w14:paraId="67E8878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3DC1C" w14:textId="77777777" w:rsidR="009D4AC7" w:rsidRDefault="00067574">
                  <w:pPr>
                    <w:pStyle w:val="TableStyleWCS"/>
                  </w:pPr>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FF71D" w14:textId="77777777" w:rsidR="009D4AC7" w:rsidRDefault="00067574">
                  <w:pPr>
                    <w:pStyle w:val="TableStyleWCS"/>
                  </w:pPr>
                  <w:r>
                    <w:t xml:space="preserve">Value of “Number of </w:t>
                  </w:r>
                  <w:proofErr w:type="gramStart"/>
                  <w:r>
                    <w:t>member</w:t>
                  </w:r>
                  <w:proofErr w:type="gramEnd"/>
                  <w:r>
                    <w:t>” is not positive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7DE51" w14:textId="77777777" w:rsidR="009D4AC7" w:rsidRDefault="00067574">
                  <w:pPr>
                    <w:pStyle w:val="TableStyleWCS"/>
                  </w:pPr>
                  <w:r>
                    <w:t xml:space="preserve">Show error message “Number of </w:t>
                  </w:r>
                  <w:proofErr w:type="gramStart"/>
                  <w:r>
                    <w:t>member</w:t>
                  </w:r>
                  <w:proofErr w:type="gramEnd"/>
                  <w:r>
                    <w:t xml:space="preserve"> must be a positive integer”</w:t>
                  </w:r>
                </w:p>
              </w:tc>
            </w:tr>
            <w:tr w:rsidR="009D4AC7" w14:paraId="64FAAED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4A939" w14:textId="77777777" w:rsidR="009D4AC7" w:rsidRDefault="00067574">
                  <w:pPr>
                    <w:pStyle w:val="TableStyleWCS"/>
                  </w:pPr>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E5B7" w14:textId="77777777" w:rsidR="009D4AC7" w:rsidRDefault="00067574">
                  <w:pPr>
                    <w:pStyle w:val="TableStyleWCS"/>
                  </w:pPr>
                  <w:r>
                    <w:t>Time is nots picked in “Date of beginning” datetime picker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5A0E8" w14:textId="77777777" w:rsidR="009D4AC7" w:rsidRDefault="00067574">
                  <w:pPr>
                    <w:pStyle w:val="TableStyleWCS"/>
                  </w:pPr>
                  <w:r>
                    <w:t>Show error message “Date of beginning must be selected”</w:t>
                  </w:r>
                </w:p>
              </w:tc>
            </w:tr>
            <w:tr w:rsidR="009D4AC7" w14:paraId="65BC934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21752" w14:textId="77777777" w:rsidR="009D4AC7" w:rsidRDefault="00067574">
                  <w:pPr>
                    <w:pStyle w:val="TableStyleWCS"/>
                  </w:pPr>
                  <w: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55485" w14:textId="77777777" w:rsidR="009D4AC7" w:rsidRDefault="00067574">
                  <w:pPr>
                    <w:pStyle w:val="TableStyleWCS"/>
                  </w:pPr>
                  <w:r>
                    <w:t>Time is not picked in “Date of finishing” datetime picker</w:t>
                  </w:r>
                </w:p>
                <w:p w14:paraId="3A5840D8" w14:textId="77777777" w:rsidR="009D4AC7" w:rsidRDefault="009D4AC7">
                  <w:pPr>
                    <w:pStyle w:val="TableStyleWCS"/>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C6D5E" w14:textId="77777777" w:rsidR="009D4AC7" w:rsidRDefault="00067574">
                  <w:pPr>
                    <w:pStyle w:val="TableStyleWCS"/>
                  </w:pPr>
                  <w:r>
                    <w:t>Show error message “Date of finishing must be selected”</w:t>
                  </w:r>
                </w:p>
              </w:tc>
            </w:tr>
            <w:tr w:rsidR="009D4AC7" w14:paraId="6C9131C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9F1DE" w14:textId="77777777" w:rsidR="009D4AC7" w:rsidRDefault="00067574">
                  <w:pPr>
                    <w:pStyle w:val="TableStyleWCS"/>
                  </w:pPr>
                  <w: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08F8B" w14:textId="77777777" w:rsidR="009D4AC7" w:rsidRDefault="00067574">
                  <w:pPr>
                    <w:pStyle w:val="TableStyleWCS"/>
                  </w:pPr>
                  <w:r>
                    <w:t xml:space="preserve">“Number of </w:t>
                  </w:r>
                  <w:proofErr w:type="gramStart"/>
                  <w:r>
                    <w:t>date/term</w:t>
                  </w:r>
                  <w:proofErr w:type="gramEnd"/>
                  <w:r>
                    <w:t>” dropdown list is not selected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F7C53" w14:textId="77777777" w:rsidR="009D4AC7" w:rsidRDefault="00067574">
                  <w:pPr>
                    <w:pStyle w:val="TableStyleWCS"/>
                  </w:pPr>
                  <w:r>
                    <w:t xml:space="preserve">Show error message “Number of </w:t>
                  </w:r>
                  <w:proofErr w:type="gramStart"/>
                  <w:r>
                    <w:t>date/term</w:t>
                  </w:r>
                  <w:proofErr w:type="gramEnd"/>
                  <w:r>
                    <w:t xml:space="preserve"> must be selected”</w:t>
                  </w:r>
                </w:p>
              </w:tc>
            </w:tr>
            <w:tr w:rsidR="009D4AC7" w14:paraId="3824C7E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0616A" w14:textId="77777777" w:rsidR="009D4AC7" w:rsidRDefault="00067574">
                  <w:pPr>
                    <w:pStyle w:val="TableStyleWCS"/>
                  </w:pPr>
                  <w: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5CE2F" w14:textId="77777777" w:rsidR="009D4AC7" w:rsidRDefault="00067574">
                  <w:pPr>
                    <w:pStyle w:val="TableStyleWCS"/>
                  </w:pPr>
                  <w:r>
                    <w:t>Value of “Amount of money/term” is not positive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3E780" w14:textId="77777777" w:rsidR="009D4AC7" w:rsidRDefault="00067574">
                  <w:pPr>
                    <w:pStyle w:val="TableStyleWCS"/>
                  </w:pPr>
                  <w:r>
                    <w:t>Show error message “Amount of money/term must be a positive integer”</w:t>
                  </w:r>
                </w:p>
              </w:tc>
            </w:tr>
            <w:tr w:rsidR="009D4AC7" w14:paraId="0E61E79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4ED49" w14:textId="77777777" w:rsidR="009D4AC7" w:rsidRDefault="00067574">
                  <w:pPr>
                    <w:pStyle w:val="TableStyleWCS"/>
                  </w:pPr>
                  <w: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FEE9A" w14:textId="77777777" w:rsidR="009D4AC7" w:rsidRDefault="00067574">
                  <w:pPr>
                    <w:pStyle w:val="TableStyleWCS"/>
                  </w:pPr>
                  <w:r>
                    <w:t>Value of “</w:t>
                  </w:r>
                  <w:proofErr w:type="gramStart"/>
                  <w:r>
                    <w:t>Commisstion(</w:t>
                  </w:r>
                  <w:proofErr w:type="gramEnd"/>
                  <w:r>
                    <w:t>%)” is not positive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13EC4" w14:textId="77777777" w:rsidR="009D4AC7" w:rsidRDefault="00067574">
                  <w:pPr>
                    <w:pStyle w:val="TableStyleWCS"/>
                  </w:pPr>
                  <w:r>
                    <w:t>Show error message “</w:t>
                  </w:r>
                  <w:proofErr w:type="gramStart"/>
                  <w:r>
                    <w:rPr>
                      <w:rFonts w:eastAsia="Times New Roman"/>
                    </w:rPr>
                    <w:t>Commisstion(</w:t>
                  </w:r>
                  <w:proofErr w:type="gramEnd"/>
                  <w:r>
                    <w:rPr>
                      <w:rFonts w:eastAsia="Times New Roman"/>
                    </w:rPr>
                    <w:t>%)</w:t>
                  </w:r>
                  <w:r>
                    <w:t xml:space="preserve"> must be a positive integer”</w:t>
                  </w:r>
                </w:p>
              </w:tc>
            </w:tr>
          </w:tbl>
          <w:p w14:paraId="5CFDF4B4" w14:textId="77777777" w:rsidR="009D4AC7" w:rsidRDefault="009D4AC7"/>
          <w:p w14:paraId="15A1725D" w14:textId="77777777" w:rsidR="009D4AC7" w:rsidRDefault="00067574">
            <w:r>
              <w:t xml:space="preserve">Relationship: </w:t>
            </w:r>
          </w:p>
          <w:p w14:paraId="6DAD0C82" w14:textId="77777777" w:rsidR="009D4AC7" w:rsidRDefault="00067574">
            <w:pPr>
              <w:pStyle w:val="ListParagraph"/>
              <w:numPr>
                <w:ilvl w:val="0"/>
                <w:numId w:val="16"/>
              </w:numPr>
              <w:rPr>
                <w:b/>
              </w:rPr>
            </w:pPr>
            <w:r>
              <w:t>The use case “Edit new DAY HUI” extended by the use case “View DAY HUI detail”</w:t>
            </w:r>
          </w:p>
          <w:p w14:paraId="22C5D64F" w14:textId="77777777" w:rsidR="009D4AC7" w:rsidRDefault="00067574">
            <w:r>
              <w:t>Business rule:</w:t>
            </w:r>
          </w:p>
          <w:p w14:paraId="1ABB4A93" w14:textId="77777777" w:rsidR="009D4AC7" w:rsidRDefault="00067574">
            <w:pPr>
              <w:pStyle w:val="ListParagraph"/>
              <w:numPr>
                <w:ilvl w:val="0"/>
                <w:numId w:val="16"/>
              </w:numPr>
            </w:pPr>
            <w:r>
              <w:t>If status of DAY HUI is not “New” and HUI manager clicks “Edit” button:</w:t>
            </w:r>
          </w:p>
          <w:p w14:paraId="1E28B3E2" w14:textId="77777777" w:rsidR="009D4AC7" w:rsidRDefault="00067574">
            <w:pPr>
              <w:pStyle w:val="ListParagraph"/>
              <w:numPr>
                <w:ilvl w:val="0"/>
                <w:numId w:val="42"/>
              </w:numPr>
            </w:pPr>
            <w:r>
              <w:t>The system shows message “You can not edit information of DAY HUI”</w:t>
            </w:r>
          </w:p>
          <w:p w14:paraId="1A89ADB6" w14:textId="77777777" w:rsidR="009D4AC7" w:rsidRDefault="00067574">
            <w:pPr>
              <w:pStyle w:val="ListParagraph"/>
              <w:numPr>
                <w:ilvl w:val="0"/>
                <w:numId w:val="16"/>
              </w:numPr>
            </w:pPr>
            <w:r>
              <w:t>If HUI manager clicks “Save” button, the system shows:</w:t>
            </w:r>
          </w:p>
          <w:p w14:paraId="2ED9D2F8" w14:textId="77777777" w:rsidR="009D4AC7" w:rsidRDefault="00067574">
            <w:pPr>
              <w:pStyle w:val="ListParagraph"/>
              <w:numPr>
                <w:ilvl w:val="0"/>
                <w:numId w:val="42"/>
              </w:numPr>
            </w:pPr>
            <w:r>
              <w:t>Redirect DAY HUI detail screen</w:t>
            </w:r>
          </w:p>
          <w:p w14:paraId="757F423E" w14:textId="77777777" w:rsidR="009D4AC7" w:rsidRDefault="00067574">
            <w:pPr>
              <w:pStyle w:val="ListParagraph"/>
              <w:numPr>
                <w:ilvl w:val="0"/>
                <w:numId w:val="42"/>
              </w:numPr>
            </w:pPr>
            <w:r>
              <w:t>Message “Update information of DAY HUI successfully”</w:t>
            </w:r>
          </w:p>
          <w:p w14:paraId="2E1D2FAC" w14:textId="77777777" w:rsidR="009D4AC7" w:rsidRDefault="00067574">
            <w:pPr>
              <w:pStyle w:val="ListParagraph"/>
              <w:numPr>
                <w:ilvl w:val="0"/>
                <w:numId w:val="16"/>
              </w:numPr>
            </w:pPr>
            <w:r>
              <w:t>If HUI manager clicks “Cancel” button: Redirect DAY HUI detail screen</w:t>
            </w:r>
          </w:p>
        </w:tc>
      </w:tr>
    </w:tbl>
    <w:p w14:paraId="040E5962" w14:textId="77777777" w:rsidR="009D4AC7" w:rsidRDefault="009D4AC7"/>
    <w:p w14:paraId="3587AE0A" w14:textId="77777777" w:rsidR="009D4AC7" w:rsidRDefault="009D4AC7"/>
    <w:p w14:paraId="312C7A45" w14:textId="77777777" w:rsidR="009D4AC7" w:rsidRDefault="009D4AC7"/>
    <w:p w14:paraId="125B6B3B" w14:textId="77777777" w:rsidR="009D4AC7" w:rsidRDefault="009D4AC7"/>
    <w:p w14:paraId="582D78D2" w14:textId="77777777" w:rsidR="009D4AC7" w:rsidRDefault="009D4AC7"/>
    <w:p w14:paraId="6380E794" w14:textId="77777777" w:rsidR="009D4AC7" w:rsidRDefault="00067574">
      <w:pPr>
        <w:pStyle w:val="Heading2"/>
      </w:pPr>
      <w:r>
        <w:t xml:space="preserve"> </w:t>
      </w:r>
      <w:bookmarkStart w:id="66" w:name="_Toc77162732"/>
      <w:r>
        <w:t>&lt;HUI manager&gt; View call HUI detail</w:t>
      </w:r>
      <w:bookmarkEnd w:id="66"/>
    </w:p>
    <w:p w14:paraId="63410A0E" w14:textId="77777777" w:rsidR="009D4AC7" w:rsidRDefault="00067574">
      <w:r>
        <w:rPr>
          <w:noProof/>
          <w:lang w:eastAsia="ja-JP"/>
        </w:rPr>
        <w:drawing>
          <wp:inline distT="0" distB="0" distL="0" distR="0" wp14:anchorId="709843FC" wp14:editId="1C7517AE">
            <wp:extent cx="5715000" cy="27965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715000" cy="2796540"/>
                    </a:xfrm>
                    <a:prstGeom prst="rect">
                      <a:avLst/>
                    </a:prstGeom>
                    <a:noFill/>
                    <a:ln>
                      <a:noFill/>
                    </a:ln>
                  </pic:spPr>
                </pic:pic>
              </a:graphicData>
            </a:graphic>
          </wp:inline>
        </w:drawing>
      </w:r>
    </w:p>
    <w:p w14:paraId="512BAD80" w14:textId="77777777" w:rsidR="009D4AC7" w:rsidRDefault="009D4AC7"/>
    <w:tbl>
      <w:tblPr>
        <w:tblW w:w="0" w:type="auto"/>
        <w:tblLook w:val="04A0" w:firstRow="1" w:lastRow="0" w:firstColumn="1" w:lastColumn="0" w:noHBand="0" w:noVBand="1"/>
      </w:tblPr>
      <w:tblGrid>
        <w:gridCol w:w="2327"/>
        <w:gridCol w:w="2727"/>
        <w:gridCol w:w="2510"/>
        <w:gridCol w:w="1416"/>
      </w:tblGrid>
      <w:tr w:rsidR="009D4AC7" w14:paraId="460A2018"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3ABEF5B" w14:textId="77777777" w:rsidR="009D4AC7" w:rsidRDefault="00067574">
            <w:pPr>
              <w:rPr>
                <w:rFonts w:eastAsia="Cambria"/>
              </w:rPr>
            </w:pPr>
            <w:r>
              <w:t xml:space="preserve">USE CASE – </w:t>
            </w:r>
            <w:r>
              <w:rPr>
                <w:rFonts w:eastAsia="Cambria"/>
              </w:rPr>
              <w:t>HUI online_UC_26</w:t>
            </w:r>
          </w:p>
        </w:tc>
      </w:tr>
      <w:tr w:rsidR="009D4AC7" w14:paraId="0D0E16A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D7E0EBD"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83038" w14:textId="77777777" w:rsidR="009D4AC7" w:rsidRDefault="00067574">
            <w:pPr>
              <w:rPr>
                <w:rFonts w:eastAsia="Cambria"/>
              </w:rPr>
            </w:pPr>
            <w:r>
              <w:rPr>
                <w:rFonts w:eastAsia="Cambria"/>
              </w:rPr>
              <w:t>HUI online_UC_26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D2E99BB"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CC560D" w14:textId="77777777" w:rsidR="009D4AC7" w:rsidRDefault="005E40BF">
            <w:r>
              <w:t>2.0</w:t>
            </w:r>
          </w:p>
        </w:tc>
      </w:tr>
      <w:tr w:rsidR="009D4AC7" w14:paraId="1762613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086D329"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5FC054" w14:textId="77777777" w:rsidR="009D4AC7" w:rsidRDefault="00067574">
            <w:r>
              <w:t>View call HUI detail</w:t>
            </w:r>
          </w:p>
        </w:tc>
      </w:tr>
      <w:tr w:rsidR="009D4AC7" w14:paraId="7482F37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438107C"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DD43E7" w14:textId="77777777" w:rsidR="009D4AC7" w:rsidRDefault="00067574">
            <w:r>
              <w:t>Tran Kim Hieu</w:t>
            </w:r>
          </w:p>
        </w:tc>
      </w:tr>
      <w:tr w:rsidR="009D4AC7" w14:paraId="27E3FDC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EC33AC7"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B2CBA0"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03A58BF"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6B63E3" w14:textId="77777777" w:rsidR="009D4AC7" w:rsidRDefault="00067574">
            <w:r>
              <w:t>Normal</w:t>
            </w:r>
          </w:p>
        </w:tc>
      </w:tr>
      <w:tr w:rsidR="009D4AC7" w14:paraId="27FA12B6"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8B1D3E" w14:textId="77777777" w:rsidR="009D4AC7" w:rsidRDefault="00067574">
            <w:r>
              <w:t>Actor:</w:t>
            </w:r>
          </w:p>
          <w:p w14:paraId="23EDD9F2" w14:textId="77777777" w:rsidR="009D4AC7" w:rsidRDefault="00067574">
            <w:pPr>
              <w:pStyle w:val="ListParagraph"/>
              <w:numPr>
                <w:ilvl w:val="0"/>
                <w:numId w:val="13"/>
              </w:numPr>
              <w:rPr>
                <w:rFonts w:eastAsia="Calibri" w:cs="Calibri"/>
              </w:rPr>
            </w:pPr>
            <w:r>
              <w:t>HUI manager</w:t>
            </w:r>
          </w:p>
          <w:p w14:paraId="76CEEDA8" w14:textId="77777777" w:rsidR="009D4AC7" w:rsidRDefault="00067574">
            <w:r>
              <w:t>Summary:</w:t>
            </w:r>
          </w:p>
          <w:p w14:paraId="7B803093"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manager to</w:t>
            </w:r>
            <w:r>
              <w:t xml:space="preserve"> view call HUI detail</w:t>
            </w:r>
          </w:p>
          <w:p w14:paraId="7FD482FD" w14:textId="77777777" w:rsidR="009D4AC7" w:rsidRDefault="00067574">
            <w:r>
              <w:t>Goal</w:t>
            </w:r>
          </w:p>
          <w:p w14:paraId="16B23367" w14:textId="77777777" w:rsidR="009D4AC7" w:rsidRDefault="00067574">
            <w:pPr>
              <w:pStyle w:val="ListParagraph"/>
              <w:numPr>
                <w:ilvl w:val="0"/>
                <w:numId w:val="13"/>
              </w:numPr>
            </w:pPr>
            <w:r>
              <w:t>HUI manager can view call HUI detail</w:t>
            </w:r>
          </w:p>
          <w:p w14:paraId="4D6AA3E6" w14:textId="77777777" w:rsidR="009D4AC7" w:rsidRDefault="00067574">
            <w:r>
              <w:t>Trigger:</w:t>
            </w:r>
          </w:p>
          <w:p w14:paraId="0F1E9236" w14:textId="77777777" w:rsidR="009D4AC7" w:rsidRDefault="00067574">
            <w:pPr>
              <w:pStyle w:val="ListParagraph"/>
              <w:numPr>
                <w:ilvl w:val="0"/>
                <w:numId w:val="13"/>
              </w:numPr>
            </w:pPr>
            <w:r>
              <w:lastRenderedPageBreak/>
              <w:t xml:space="preserve">HUI manager clicks “[Number of </w:t>
            </w:r>
            <w:proofErr w:type="gramStart"/>
            <w:r>
              <w:t>month</w:t>
            </w:r>
            <w:proofErr w:type="gramEnd"/>
            <w:r>
              <w:t>]” link</w:t>
            </w:r>
          </w:p>
          <w:p w14:paraId="22DBEB6C" w14:textId="77777777" w:rsidR="009D4AC7" w:rsidRDefault="00067574">
            <w:r>
              <w:t>Precondition:</w:t>
            </w:r>
          </w:p>
          <w:p w14:paraId="69E364D9" w14:textId="77777777" w:rsidR="009D4AC7" w:rsidRDefault="00067574">
            <w:pPr>
              <w:pStyle w:val="ListParagraph"/>
              <w:numPr>
                <w:ilvl w:val="0"/>
                <w:numId w:val="13"/>
              </w:numPr>
              <w:rPr>
                <w:rFonts w:eastAsia="Calibri" w:cs="Calibri"/>
              </w:rPr>
            </w:pPr>
            <w:r>
              <w:t>Guest must login into the system with role HUI manager</w:t>
            </w:r>
          </w:p>
          <w:p w14:paraId="53A0D822" w14:textId="77777777" w:rsidR="009D4AC7" w:rsidRDefault="00067574">
            <w:r>
              <w:t>Post Conditions:</w:t>
            </w:r>
          </w:p>
          <w:p w14:paraId="5C90817E" w14:textId="77777777" w:rsidR="009D4AC7" w:rsidRDefault="00067574">
            <w:pPr>
              <w:pStyle w:val="ListParagraph"/>
              <w:numPr>
                <w:ilvl w:val="0"/>
                <w:numId w:val="13"/>
              </w:numPr>
              <w:rPr>
                <w:rFonts w:eastAsia="Calibri" w:cs="Calibri"/>
              </w:rPr>
            </w:pPr>
            <w:r>
              <w:t>Success: Call HUI detail is shown successfully</w:t>
            </w:r>
          </w:p>
          <w:p w14:paraId="2EC4A341" w14:textId="77777777" w:rsidR="009D4AC7" w:rsidRDefault="00067574">
            <w:r>
              <w:t>Main Success Scenario:</w:t>
            </w:r>
          </w:p>
          <w:p w14:paraId="48B7BE58" w14:textId="77777777" w:rsidR="009D4AC7" w:rsidRDefault="009D4AC7"/>
          <w:tbl>
            <w:tblPr>
              <w:tblW w:w="0" w:type="auto"/>
              <w:tblLook w:val="04A0" w:firstRow="1" w:lastRow="0" w:firstColumn="1" w:lastColumn="0" w:noHBand="0" w:noVBand="1"/>
            </w:tblPr>
            <w:tblGrid>
              <w:gridCol w:w="775"/>
              <w:gridCol w:w="2954"/>
              <w:gridCol w:w="4822"/>
            </w:tblGrid>
            <w:tr w:rsidR="009D4AC7" w14:paraId="49DFA71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C0E059E"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0FA5B75"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F938846" w14:textId="77777777" w:rsidR="009D4AC7" w:rsidRDefault="00067574">
                  <w:r>
                    <w:t>System Response</w:t>
                  </w:r>
                </w:p>
              </w:tc>
            </w:tr>
            <w:tr w:rsidR="009D4AC7" w14:paraId="2CB9F6C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191583"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5B105D" w14:textId="77777777" w:rsidR="009D4AC7" w:rsidRDefault="00067574">
                  <w:r>
                    <w:t xml:space="preserve">HUI manager clicks “[Number of </w:t>
                  </w:r>
                  <w:proofErr w:type="gramStart"/>
                  <w:r>
                    <w:t>month</w:t>
                  </w:r>
                  <w:proofErr w:type="gramEnd"/>
                  <w:r>
                    <w:t>]”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8FAE74" w14:textId="77777777" w:rsidR="009D4AC7" w:rsidRDefault="00067574">
                  <w:r>
                    <w:t>The systhem shows a list, each item includes:</w:t>
                  </w:r>
                </w:p>
                <w:p w14:paraId="1C247CEC" w14:textId="77777777" w:rsidR="009D4AC7" w:rsidRDefault="00067574">
                  <w:pPr>
                    <w:pStyle w:val="ListParagraph"/>
                    <w:numPr>
                      <w:ilvl w:val="0"/>
                      <w:numId w:val="13"/>
                    </w:numPr>
                  </w:pPr>
                  <w:r>
                    <w:t>Name: label</w:t>
                  </w:r>
                </w:p>
                <w:p w14:paraId="3ED928F9" w14:textId="77777777" w:rsidR="009D4AC7" w:rsidRDefault="00067574">
                  <w:pPr>
                    <w:pStyle w:val="ListParagraph"/>
                    <w:numPr>
                      <w:ilvl w:val="0"/>
                      <w:numId w:val="13"/>
                    </w:numPr>
                  </w:pPr>
                  <w:r>
                    <w:t>Amount of money: label</w:t>
                  </w:r>
                </w:p>
                <w:p w14:paraId="2C05BDFD" w14:textId="77777777" w:rsidR="009D4AC7" w:rsidRDefault="00067574">
                  <w:r>
                    <w:t>If amount of money is highest, the system expands:</w:t>
                  </w:r>
                </w:p>
                <w:p w14:paraId="73564B1B" w14:textId="77777777" w:rsidR="009D4AC7" w:rsidRDefault="00067574">
                  <w:pPr>
                    <w:pStyle w:val="ListParagraph"/>
                    <w:numPr>
                      <w:ilvl w:val="0"/>
                      <w:numId w:val="43"/>
                    </w:numPr>
                  </w:pPr>
                  <w:r>
                    <w:t>Approve: button</w:t>
                  </w:r>
                </w:p>
                <w:p w14:paraId="508C2D7D" w14:textId="77777777" w:rsidR="009D4AC7" w:rsidRDefault="00067574">
                  <w:pPr>
                    <w:pStyle w:val="ListParagraph"/>
                    <w:numPr>
                      <w:ilvl w:val="0"/>
                      <w:numId w:val="43"/>
                    </w:numPr>
                  </w:pPr>
                  <w:r>
                    <w:t>Reject: button</w:t>
                  </w:r>
                </w:p>
              </w:tc>
            </w:tr>
          </w:tbl>
          <w:p w14:paraId="753D902D" w14:textId="77777777" w:rsidR="009D4AC7" w:rsidRDefault="009D4AC7"/>
          <w:p w14:paraId="55D104A9" w14:textId="77777777" w:rsidR="009D4AC7" w:rsidRDefault="00067574">
            <w:r>
              <w:t>Exception: N/A</w:t>
            </w:r>
          </w:p>
          <w:p w14:paraId="4EAC9A0A" w14:textId="77777777" w:rsidR="009D4AC7" w:rsidRDefault="009D4AC7"/>
          <w:p w14:paraId="4E9E58E2" w14:textId="77777777" w:rsidR="009D4AC7" w:rsidRDefault="00067574">
            <w:r>
              <w:t xml:space="preserve">Relationship: </w:t>
            </w:r>
          </w:p>
          <w:p w14:paraId="2BC4BB7B" w14:textId="77777777" w:rsidR="009D4AC7" w:rsidRDefault="00067574">
            <w:pPr>
              <w:pStyle w:val="ListParagraph"/>
              <w:numPr>
                <w:ilvl w:val="0"/>
                <w:numId w:val="16"/>
              </w:numPr>
              <w:rPr>
                <w:b/>
              </w:rPr>
            </w:pPr>
            <w:r>
              <w:t>The use case “View call HUI detail” extended by the use case “View DAY HUI detail”</w:t>
            </w:r>
          </w:p>
          <w:p w14:paraId="35592E4F" w14:textId="77777777" w:rsidR="009D4AC7" w:rsidRDefault="00067574">
            <w:pPr>
              <w:pStyle w:val="ListParagraph"/>
              <w:numPr>
                <w:ilvl w:val="0"/>
                <w:numId w:val="16"/>
              </w:numPr>
              <w:rPr>
                <w:b/>
              </w:rPr>
            </w:pPr>
            <w:r>
              <w:t>The use case “View call HUI detail” extends the use case “Approve member borrow HUI”</w:t>
            </w:r>
          </w:p>
          <w:p w14:paraId="39525142" w14:textId="77777777" w:rsidR="009D4AC7" w:rsidRDefault="00067574">
            <w:pPr>
              <w:pStyle w:val="ListParagraph"/>
              <w:numPr>
                <w:ilvl w:val="0"/>
                <w:numId w:val="16"/>
              </w:numPr>
              <w:rPr>
                <w:b/>
              </w:rPr>
            </w:pPr>
            <w:r>
              <w:t>The use case “View call HUI detail” extends the use case “Reject member borrow HUI”</w:t>
            </w:r>
          </w:p>
          <w:p w14:paraId="26043289" w14:textId="77777777" w:rsidR="009D4AC7" w:rsidRDefault="00067574">
            <w:r>
              <w:t>Business rule:</w:t>
            </w:r>
          </w:p>
          <w:p w14:paraId="0A137848" w14:textId="77777777" w:rsidR="009D4AC7" w:rsidRDefault="00067574">
            <w:pPr>
              <w:pStyle w:val="ListParagraph"/>
              <w:numPr>
                <w:ilvl w:val="0"/>
                <w:numId w:val="16"/>
              </w:numPr>
            </w:pPr>
            <w:r>
              <w:t xml:space="preserve">Number of </w:t>
            </w:r>
            <w:proofErr w:type="gramStart"/>
            <w:r>
              <w:t>item</w:t>
            </w:r>
            <w:proofErr w:type="gramEnd"/>
            <w:r>
              <w:t xml:space="preserve"> in list depends on number of member</w:t>
            </w:r>
          </w:p>
        </w:tc>
      </w:tr>
    </w:tbl>
    <w:p w14:paraId="3FAC9E91" w14:textId="77777777" w:rsidR="009D4AC7" w:rsidRDefault="009D4AC7"/>
    <w:p w14:paraId="5C4C0155" w14:textId="77777777" w:rsidR="009D4AC7" w:rsidRDefault="009D4AC7"/>
    <w:p w14:paraId="6ADBFFDB" w14:textId="77777777" w:rsidR="009D4AC7" w:rsidRDefault="009D4AC7"/>
    <w:p w14:paraId="14F35691" w14:textId="77777777" w:rsidR="009D4AC7" w:rsidRDefault="00067574">
      <w:pPr>
        <w:pStyle w:val="Heading2"/>
      </w:pPr>
      <w:bookmarkStart w:id="67" w:name="_Toc77162733"/>
      <w:r>
        <w:lastRenderedPageBreak/>
        <w:t>&lt;HUI manager</w:t>
      </w:r>
      <w:proofErr w:type="gramStart"/>
      <w:r>
        <w:t>&gt;  Approve</w:t>
      </w:r>
      <w:proofErr w:type="gramEnd"/>
      <w:r>
        <w:t xml:space="preserve"> member borrow HUI</w:t>
      </w:r>
      <w:bookmarkEnd w:id="67"/>
    </w:p>
    <w:p w14:paraId="564CC2A1" w14:textId="77777777" w:rsidR="009D4AC7" w:rsidRDefault="009D4AC7"/>
    <w:p w14:paraId="59D37F0A" w14:textId="77777777" w:rsidR="009D4AC7" w:rsidRDefault="009D4AC7"/>
    <w:p w14:paraId="21BD99B2" w14:textId="77777777" w:rsidR="009D4AC7" w:rsidRDefault="00067574">
      <w:r>
        <w:rPr>
          <w:noProof/>
          <w:lang w:eastAsia="ja-JP"/>
        </w:rPr>
        <w:drawing>
          <wp:inline distT="0" distB="0" distL="0" distR="0" wp14:anchorId="531A2EE0" wp14:editId="2E8517D9">
            <wp:extent cx="5715000" cy="27965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715000" cy="2796540"/>
                    </a:xfrm>
                    <a:prstGeom prst="rect">
                      <a:avLst/>
                    </a:prstGeom>
                    <a:noFill/>
                    <a:ln>
                      <a:noFill/>
                    </a:ln>
                  </pic:spPr>
                </pic:pic>
              </a:graphicData>
            </a:graphic>
          </wp:inline>
        </w:drawing>
      </w:r>
    </w:p>
    <w:p w14:paraId="01BE0D32" w14:textId="77777777" w:rsidR="009D4AC7" w:rsidRDefault="009D4AC7"/>
    <w:tbl>
      <w:tblPr>
        <w:tblW w:w="0" w:type="auto"/>
        <w:tblLook w:val="04A0" w:firstRow="1" w:lastRow="0" w:firstColumn="1" w:lastColumn="0" w:noHBand="0" w:noVBand="1"/>
      </w:tblPr>
      <w:tblGrid>
        <w:gridCol w:w="2312"/>
        <w:gridCol w:w="2740"/>
        <w:gridCol w:w="2491"/>
        <w:gridCol w:w="1437"/>
      </w:tblGrid>
      <w:tr w:rsidR="009D4AC7" w14:paraId="521C610B"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30CEE3C" w14:textId="77777777" w:rsidR="009D4AC7" w:rsidRDefault="00067574">
            <w:pPr>
              <w:rPr>
                <w:rFonts w:eastAsia="Cambria"/>
              </w:rPr>
            </w:pPr>
            <w:r>
              <w:t xml:space="preserve">USE CASE – </w:t>
            </w:r>
            <w:r>
              <w:rPr>
                <w:rFonts w:eastAsia="Cambria"/>
              </w:rPr>
              <w:t>HUI online_UC_27</w:t>
            </w:r>
          </w:p>
        </w:tc>
      </w:tr>
      <w:tr w:rsidR="009D4AC7" w14:paraId="0B56575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5C3CD79"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AE52B4" w14:textId="77777777" w:rsidR="009D4AC7" w:rsidRDefault="00067574">
            <w:pPr>
              <w:rPr>
                <w:rFonts w:eastAsia="Cambria"/>
              </w:rPr>
            </w:pPr>
            <w:r>
              <w:rPr>
                <w:rFonts w:eastAsia="Cambria"/>
              </w:rPr>
              <w:t>HUI online_UC_27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1A7A2A0"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16A8CC" w14:textId="77777777" w:rsidR="009D4AC7" w:rsidRDefault="005E40BF">
            <w:r>
              <w:t>2.0</w:t>
            </w:r>
          </w:p>
        </w:tc>
      </w:tr>
      <w:tr w:rsidR="009D4AC7" w14:paraId="22DCA9E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A60F45B"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8AFB6F" w14:textId="77777777" w:rsidR="009D4AC7" w:rsidRDefault="00067574">
            <w:r>
              <w:t>Approve member borrow HUI</w:t>
            </w:r>
          </w:p>
        </w:tc>
      </w:tr>
      <w:tr w:rsidR="009D4AC7" w14:paraId="3DC20FF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66E5E22"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1DEAB5" w14:textId="77777777" w:rsidR="009D4AC7" w:rsidRDefault="00067574">
            <w:r>
              <w:t>Tran Kim Hieu</w:t>
            </w:r>
          </w:p>
        </w:tc>
      </w:tr>
      <w:tr w:rsidR="009D4AC7" w14:paraId="04AC974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8EBA4B6"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1AD17A"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6E31CB9"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D1B229" w14:textId="77777777" w:rsidR="009D4AC7" w:rsidRDefault="00067574">
            <w:r>
              <w:t>Normal</w:t>
            </w:r>
          </w:p>
        </w:tc>
      </w:tr>
      <w:tr w:rsidR="009D4AC7" w14:paraId="007E6A0B"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344419" w14:textId="77777777" w:rsidR="009D4AC7" w:rsidRDefault="00067574">
            <w:r>
              <w:t>Actor:</w:t>
            </w:r>
          </w:p>
          <w:p w14:paraId="2C2573F6" w14:textId="77777777" w:rsidR="009D4AC7" w:rsidRDefault="00067574">
            <w:pPr>
              <w:pStyle w:val="ListParagraph"/>
              <w:numPr>
                <w:ilvl w:val="0"/>
                <w:numId w:val="13"/>
              </w:numPr>
              <w:rPr>
                <w:rFonts w:eastAsia="Calibri" w:cs="Calibri"/>
              </w:rPr>
            </w:pPr>
            <w:r>
              <w:t>HUI manager</w:t>
            </w:r>
          </w:p>
          <w:p w14:paraId="33DE6807" w14:textId="77777777" w:rsidR="009D4AC7" w:rsidRDefault="00067574">
            <w:r>
              <w:t>Summary:</w:t>
            </w:r>
          </w:p>
          <w:p w14:paraId="7649AF34"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manager to</w:t>
            </w:r>
            <w:r>
              <w:t xml:space="preserve"> approve member borrow HUI</w:t>
            </w:r>
          </w:p>
          <w:p w14:paraId="03D355DB" w14:textId="77777777" w:rsidR="009D4AC7" w:rsidRDefault="00067574">
            <w:r>
              <w:t>Goal</w:t>
            </w:r>
          </w:p>
          <w:p w14:paraId="5D915EB1" w14:textId="77777777" w:rsidR="009D4AC7" w:rsidRDefault="00067574">
            <w:pPr>
              <w:pStyle w:val="ListParagraph"/>
              <w:numPr>
                <w:ilvl w:val="0"/>
                <w:numId w:val="13"/>
              </w:numPr>
            </w:pPr>
            <w:r>
              <w:t>HUI manager can approve member borrow HUI</w:t>
            </w:r>
          </w:p>
          <w:p w14:paraId="2CEA859E" w14:textId="77777777" w:rsidR="009D4AC7" w:rsidRDefault="00067574">
            <w:r>
              <w:t>Trigger:</w:t>
            </w:r>
          </w:p>
          <w:p w14:paraId="3C14C5A8" w14:textId="77777777" w:rsidR="009D4AC7" w:rsidRDefault="00067574">
            <w:pPr>
              <w:pStyle w:val="ListParagraph"/>
              <w:numPr>
                <w:ilvl w:val="0"/>
                <w:numId w:val="13"/>
              </w:numPr>
            </w:pPr>
            <w:r>
              <w:lastRenderedPageBreak/>
              <w:t>HUI manager clicks “Ok” button</w:t>
            </w:r>
          </w:p>
          <w:p w14:paraId="03EF8DE9" w14:textId="77777777" w:rsidR="009D4AC7" w:rsidRDefault="00067574">
            <w:r>
              <w:t>Precondition:</w:t>
            </w:r>
          </w:p>
          <w:p w14:paraId="1823C8E3" w14:textId="77777777" w:rsidR="009D4AC7" w:rsidRDefault="00067574">
            <w:pPr>
              <w:pStyle w:val="ListParagraph"/>
              <w:numPr>
                <w:ilvl w:val="0"/>
                <w:numId w:val="13"/>
              </w:numPr>
              <w:rPr>
                <w:rFonts w:eastAsia="Calibri" w:cs="Calibri"/>
              </w:rPr>
            </w:pPr>
            <w:r>
              <w:t>Guest must login into the system with role HUI manager</w:t>
            </w:r>
          </w:p>
          <w:p w14:paraId="2FDE6A82" w14:textId="77777777" w:rsidR="009D4AC7" w:rsidRDefault="00067574">
            <w:r>
              <w:t>Post Conditions:</w:t>
            </w:r>
          </w:p>
          <w:p w14:paraId="02A8BFFE" w14:textId="77777777" w:rsidR="009D4AC7" w:rsidRDefault="00067574">
            <w:pPr>
              <w:pStyle w:val="ListParagraph"/>
              <w:numPr>
                <w:ilvl w:val="0"/>
                <w:numId w:val="13"/>
              </w:numPr>
              <w:rPr>
                <w:rFonts w:eastAsia="Calibri" w:cs="Calibri"/>
              </w:rPr>
            </w:pPr>
            <w:r>
              <w:t>Success: HUI manager approves member borrow HUI successfully</w:t>
            </w:r>
          </w:p>
          <w:p w14:paraId="1EDA20AF" w14:textId="77777777" w:rsidR="009D4AC7" w:rsidRDefault="00067574">
            <w:r>
              <w:t>Main Success Scenario:</w:t>
            </w:r>
          </w:p>
          <w:p w14:paraId="31248FE7" w14:textId="77777777" w:rsidR="009D4AC7" w:rsidRDefault="009D4AC7"/>
          <w:tbl>
            <w:tblPr>
              <w:tblW w:w="0" w:type="auto"/>
              <w:tblLook w:val="04A0" w:firstRow="1" w:lastRow="0" w:firstColumn="1" w:lastColumn="0" w:noHBand="0" w:noVBand="1"/>
            </w:tblPr>
            <w:tblGrid>
              <w:gridCol w:w="775"/>
              <w:gridCol w:w="2954"/>
              <w:gridCol w:w="4822"/>
            </w:tblGrid>
            <w:tr w:rsidR="009D4AC7" w14:paraId="446FD795"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2B14F7B"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7431539"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39208FD" w14:textId="77777777" w:rsidR="009D4AC7" w:rsidRDefault="00067574">
                  <w:r>
                    <w:t>System Response</w:t>
                  </w:r>
                </w:p>
              </w:tc>
            </w:tr>
            <w:tr w:rsidR="009D4AC7" w14:paraId="1371FF5C"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AE4AC5"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7720A9" w14:textId="77777777" w:rsidR="009D4AC7" w:rsidRDefault="00067574">
                  <w:r>
                    <w:t>HUI manager clicks “Approve”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2CDCF9" w14:textId="77777777" w:rsidR="009D4AC7" w:rsidRDefault="00067574">
                  <w:r>
                    <w:t>The system shows comfirm message:</w:t>
                  </w:r>
                </w:p>
                <w:p w14:paraId="6B25ED4F" w14:textId="77777777" w:rsidR="009D4AC7" w:rsidRDefault="00067574">
                  <w:pPr>
                    <w:pStyle w:val="ListParagraph"/>
                    <w:numPr>
                      <w:ilvl w:val="0"/>
                      <w:numId w:val="13"/>
                    </w:numPr>
                  </w:pPr>
                  <w:r>
                    <w:t>Ok: button</w:t>
                  </w:r>
                </w:p>
                <w:p w14:paraId="290DDA07" w14:textId="77777777" w:rsidR="009D4AC7" w:rsidRDefault="00067574">
                  <w:pPr>
                    <w:pStyle w:val="ListParagraph"/>
                    <w:numPr>
                      <w:ilvl w:val="0"/>
                      <w:numId w:val="13"/>
                    </w:numPr>
                  </w:pPr>
                  <w:r>
                    <w:t>Cancel: button</w:t>
                  </w:r>
                </w:p>
              </w:tc>
            </w:tr>
            <w:tr w:rsidR="009D4AC7" w14:paraId="2FB0A77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5E2479" w14:textId="77777777" w:rsidR="009D4AC7" w:rsidRDefault="00067574">
                  <w: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A9E457" w14:textId="77777777" w:rsidR="009D4AC7" w:rsidRDefault="00067574">
                  <w:r>
                    <w:t>HUI manager clicks “Ok”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A9A1CA" w14:textId="77777777" w:rsidR="009D4AC7" w:rsidRDefault="00067574">
                  <w:r>
                    <w:t>The system sends money to member and show success message</w:t>
                  </w:r>
                </w:p>
              </w:tc>
            </w:tr>
          </w:tbl>
          <w:p w14:paraId="271534FB" w14:textId="77777777" w:rsidR="009D4AC7" w:rsidRDefault="009D4AC7"/>
          <w:p w14:paraId="739E5639" w14:textId="77777777" w:rsidR="009D4AC7" w:rsidRDefault="00067574">
            <w:r>
              <w:t>Exception: N/A</w:t>
            </w:r>
          </w:p>
          <w:p w14:paraId="1C5ECF22" w14:textId="77777777" w:rsidR="009D4AC7" w:rsidRDefault="009D4AC7"/>
          <w:p w14:paraId="7C3CF9BB" w14:textId="77777777" w:rsidR="009D4AC7" w:rsidRDefault="00067574">
            <w:r>
              <w:t xml:space="preserve">Relationship: </w:t>
            </w:r>
          </w:p>
          <w:p w14:paraId="4A45657B" w14:textId="77777777" w:rsidR="009D4AC7" w:rsidRDefault="00067574">
            <w:pPr>
              <w:pStyle w:val="ListParagraph"/>
              <w:numPr>
                <w:ilvl w:val="0"/>
                <w:numId w:val="16"/>
              </w:numPr>
              <w:rPr>
                <w:b/>
              </w:rPr>
            </w:pPr>
            <w:r>
              <w:t>The use case “Approve member borrow HUI” extended by the use case “View call HUI detail”</w:t>
            </w:r>
          </w:p>
          <w:p w14:paraId="635304E9" w14:textId="77777777" w:rsidR="009D4AC7" w:rsidRDefault="00067574">
            <w:r>
              <w:t>Business rule:</w:t>
            </w:r>
          </w:p>
          <w:p w14:paraId="02F047B3" w14:textId="77777777" w:rsidR="009D4AC7" w:rsidRDefault="00067574">
            <w:pPr>
              <w:pStyle w:val="ListParagraph"/>
              <w:numPr>
                <w:ilvl w:val="0"/>
                <w:numId w:val="16"/>
              </w:numPr>
            </w:pPr>
            <w:r>
              <w:t>When system sends money to member, system must send commission to HUI manager</w:t>
            </w:r>
          </w:p>
          <w:p w14:paraId="56FB4477" w14:textId="77777777" w:rsidR="009D4AC7" w:rsidRDefault="00067574">
            <w:pPr>
              <w:pStyle w:val="ListParagraph"/>
              <w:numPr>
                <w:ilvl w:val="0"/>
                <w:numId w:val="16"/>
              </w:numPr>
            </w:pPr>
            <w:r>
              <w:t>Success message: “Approve successfully”</w:t>
            </w:r>
          </w:p>
        </w:tc>
      </w:tr>
    </w:tbl>
    <w:p w14:paraId="0CB6E631" w14:textId="77777777" w:rsidR="009D4AC7" w:rsidRDefault="009D4AC7"/>
    <w:p w14:paraId="5FA99023" w14:textId="77777777" w:rsidR="009D4AC7" w:rsidRDefault="009D4AC7"/>
    <w:p w14:paraId="070B65BF" w14:textId="77777777" w:rsidR="009D4AC7" w:rsidRDefault="00067574">
      <w:pPr>
        <w:pStyle w:val="Heading2"/>
      </w:pPr>
      <w:r>
        <w:lastRenderedPageBreak/>
        <w:t xml:space="preserve"> </w:t>
      </w:r>
      <w:bookmarkStart w:id="68" w:name="_Toc77162734"/>
      <w:r>
        <w:t>&lt;HUI manager&gt; Reject member borrow HUI</w:t>
      </w:r>
      <w:bookmarkEnd w:id="68"/>
    </w:p>
    <w:p w14:paraId="5B4B1612" w14:textId="77777777" w:rsidR="009D4AC7" w:rsidRDefault="00067574">
      <w:r>
        <w:rPr>
          <w:noProof/>
          <w:lang w:eastAsia="ja-JP"/>
        </w:rPr>
        <w:drawing>
          <wp:inline distT="0" distB="0" distL="0" distR="0" wp14:anchorId="42F0BCD1" wp14:editId="288887BA">
            <wp:extent cx="5715000" cy="27965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715000" cy="2796540"/>
                    </a:xfrm>
                    <a:prstGeom prst="rect">
                      <a:avLst/>
                    </a:prstGeom>
                    <a:noFill/>
                    <a:ln>
                      <a:noFill/>
                    </a:ln>
                  </pic:spPr>
                </pic:pic>
              </a:graphicData>
            </a:graphic>
          </wp:inline>
        </w:drawing>
      </w:r>
    </w:p>
    <w:p w14:paraId="6A9A8787" w14:textId="77777777" w:rsidR="009D4AC7" w:rsidRDefault="009D4AC7"/>
    <w:tbl>
      <w:tblPr>
        <w:tblW w:w="0" w:type="auto"/>
        <w:tblLook w:val="04A0" w:firstRow="1" w:lastRow="0" w:firstColumn="1" w:lastColumn="0" w:noHBand="0" w:noVBand="1"/>
      </w:tblPr>
      <w:tblGrid>
        <w:gridCol w:w="2230"/>
        <w:gridCol w:w="2812"/>
        <w:gridCol w:w="2398"/>
        <w:gridCol w:w="1540"/>
      </w:tblGrid>
      <w:tr w:rsidR="009D4AC7" w14:paraId="66401830"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54E41D3" w14:textId="77777777" w:rsidR="009D4AC7" w:rsidRDefault="00067574">
            <w:pPr>
              <w:rPr>
                <w:rFonts w:eastAsia="Cambria"/>
              </w:rPr>
            </w:pPr>
            <w:r>
              <w:t xml:space="preserve">USE CASE – </w:t>
            </w:r>
            <w:r>
              <w:rPr>
                <w:rFonts w:eastAsia="Cambria"/>
              </w:rPr>
              <w:t>HUI online_UC_28</w:t>
            </w:r>
          </w:p>
        </w:tc>
      </w:tr>
      <w:tr w:rsidR="009D4AC7" w14:paraId="5E7DCB5C"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3ECCFCA"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EC56DD" w14:textId="77777777" w:rsidR="009D4AC7" w:rsidRDefault="00067574">
            <w:pPr>
              <w:rPr>
                <w:rFonts w:eastAsia="Cambria"/>
              </w:rPr>
            </w:pPr>
            <w:r>
              <w:rPr>
                <w:rFonts w:eastAsia="Cambria"/>
              </w:rPr>
              <w:t>HUI online_UC_28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BCD5E5B"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A9D5DA" w14:textId="77777777" w:rsidR="009D4AC7" w:rsidRDefault="005E40BF">
            <w:r>
              <w:t>2.0</w:t>
            </w:r>
          </w:p>
        </w:tc>
      </w:tr>
      <w:tr w:rsidR="009D4AC7" w14:paraId="79A5399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AEF66FC"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4E8DDD" w14:textId="77777777" w:rsidR="009D4AC7" w:rsidRDefault="00067574">
            <w:r>
              <w:t>Reject member borrow HUI</w:t>
            </w:r>
          </w:p>
        </w:tc>
      </w:tr>
      <w:tr w:rsidR="009D4AC7" w14:paraId="36DA780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29F3BAF"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C17CB8" w14:textId="77777777" w:rsidR="009D4AC7" w:rsidRDefault="00067574">
            <w:r>
              <w:t>Tran Kim Hieu</w:t>
            </w:r>
          </w:p>
        </w:tc>
      </w:tr>
      <w:tr w:rsidR="009D4AC7" w14:paraId="0097D8DD"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63AC468"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8DC843"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5487D32"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F7AC3F" w14:textId="77777777" w:rsidR="009D4AC7" w:rsidRDefault="00067574">
            <w:r>
              <w:t>Normal</w:t>
            </w:r>
          </w:p>
        </w:tc>
      </w:tr>
      <w:tr w:rsidR="009D4AC7" w14:paraId="46327C9B"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673FF2" w14:textId="77777777" w:rsidR="009D4AC7" w:rsidRDefault="00067574">
            <w:r>
              <w:t>Actor:</w:t>
            </w:r>
          </w:p>
          <w:p w14:paraId="000D0075" w14:textId="77777777" w:rsidR="009D4AC7" w:rsidRDefault="00067574">
            <w:pPr>
              <w:pStyle w:val="ListParagraph"/>
              <w:numPr>
                <w:ilvl w:val="0"/>
                <w:numId w:val="13"/>
              </w:numPr>
              <w:rPr>
                <w:rFonts w:eastAsia="Calibri" w:cs="Calibri"/>
              </w:rPr>
            </w:pPr>
            <w:r>
              <w:t>HUI manager</w:t>
            </w:r>
          </w:p>
          <w:p w14:paraId="0DD749C5" w14:textId="77777777" w:rsidR="009D4AC7" w:rsidRDefault="00067574">
            <w:r>
              <w:t>Summary:</w:t>
            </w:r>
          </w:p>
          <w:p w14:paraId="1735C610"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manager to</w:t>
            </w:r>
            <w:r>
              <w:t xml:space="preserve"> reject member borrow HUI</w:t>
            </w:r>
          </w:p>
          <w:p w14:paraId="04FC1D7D" w14:textId="77777777" w:rsidR="009D4AC7" w:rsidRDefault="00067574">
            <w:r>
              <w:t>Goal</w:t>
            </w:r>
          </w:p>
          <w:p w14:paraId="5704053E" w14:textId="77777777" w:rsidR="009D4AC7" w:rsidRDefault="00067574">
            <w:pPr>
              <w:pStyle w:val="ListParagraph"/>
              <w:numPr>
                <w:ilvl w:val="0"/>
                <w:numId w:val="13"/>
              </w:numPr>
            </w:pPr>
            <w:r>
              <w:t>HUI manager can reject member borrow HUI</w:t>
            </w:r>
          </w:p>
          <w:p w14:paraId="5049F215" w14:textId="77777777" w:rsidR="009D4AC7" w:rsidRDefault="00067574">
            <w:r>
              <w:t>Trigger:</w:t>
            </w:r>
          </w:p>
          <w:p w14:paraId="3FD90019" w14:textId="77777777" w:rsidR="009D4AC7" w:rsidRDefault="00067574">
            <w:pPr>
              <w:pStyle w:val="ListParagraph"/>
              <w:numPr>
                <w:ilvl w:val="0"/>
                <w:numId w:val="13"/>
              </w:numPr>
            </w:pPr>
            <w:r>
              <w:t>HUI manager clicks “Ok” button</w:t>
            </w:r>
          </w:p>
          <w:p w14:paraId="02E58B37" w14:textId="77777777" w:rsidR="009D4AC7" w:rsidRDefault="00067574">
            <w:r>
              <w:t>Precondition:</w:t>
            </w:r>
          </w:p>
          <w:p w14:paraId="3B1A5F13" w14:textId="77777777" w:rsidR="009D4AC7" w:rsidRDefault="00067574">
            <w:pPr>
              <w:pStyle w:val="ListParagraph"/>
              <w:numPr>
                <w:ilvl w:val="0"/>
                <w:numId w:val="13"/>
              </w:numPr>
              <w:rPr>
                <w:rFonts w:eastAsia="Calibri" w:cs="Calibri"/>
              </w:rPr>
            </w:pPr>
            <w:r>
              <w:lastRenderedPageBreak/>
              <w:t>Guest must login into the system with role HUI manager</w:t>
            </w:r>
          </w:p>
          <w:p w14:paraId="7DBE282E" w14:textId="77777777" w:rsidR="009D4AC7" w:rsidRDefault="00067574">
            <w:r>
              <w:t>Post Conditions:</w:t>
            </w:r>
          </w:p>
          <w:p w14:paraId="03185A1C" w14:textId="77777777" w:rsidR="009D4AC7" w:rsidRDefault="00067574">
            <w:pPr>
              <w:pStyle w:val="ListParagraph"/>
              <w:numPr>
                <w:ilvl w:val="0"/>
                <w:numId w:val="13"/>
              </w:numPr>
              <w:rPr>
                <w:rFonts w:eastAsia="Calibri" w:cs="Calibri"/>
              </w:rPr>
            </w:pPr>
            <w:r>
              <w:t>Success: HUI manager rejects member borrow HUI successfully</w:t>
            </w:r>
          </w:p>
          <w:p w14:paraId="58459F24" w14:textId="77777777" w:rsidR="009D4AC7" w:rsidRDefault="00067574">
            <w:r>
              <w:t>Main Success Scenario:</w:t>
            </w:r>
          </w:p>
          <w:p w14:paraId="01F7000D" w14:textId="77777777" w:rsidR="009D4AC7" w:rsidRDefault="009D4AC7"/>
          <w:tbl>
            <w:tblPr>
              <w:tblW w:w="0" w:type="auto"/>
              <w:tblLook w:val="04A0" w:firstRow="1" w:lastRow="0" w:firstColumn="1" w:lastColumn="0" w:noHBand="0" w:noVBand="1"/>
            </w:tblPr>
            <w:tblGrid>
              <w:gridCol w:w="775"/>
              <w:gridCol w:w="2954"/>
              <w:gridCol w:w="4822"/>
            </w:tblGrid>
            <w:tr w:rsidR="009D4AC7" w14:paraId="29E40AE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BC9A047"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116AE6C"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E2E1B8E" w14:textId="77777777" w:rsidR="009D4AC7" w:rsidRDefault="00067574">
                  <w:r>
                    <w:t>System Response</w:t>
                  </w:r>
                </w:p>
              </w:tc>
            </w:tr>
            <w:tr w:rsidR="009D4AC7" w14:paraId="37CCE5F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821515"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6F9B13" w14:textId="77777777" w:rsidR="009D4AC7" w:rsidRDefault="00067574">
                  <w:r>
                    <w:t>HUI manager clicks “Reject”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9CF693" w14:textId="77777777" w:rsidR="009D4AC7" w:rsidRDefault="00067574">
                  <w:r>
                    <w:t>The system shows comfirm message:</w:t>
                  </w:r>
                </w:p>
                <w:p w14:paraId="21AC5AF8" w14:textId="77777777" w:rsidR="009D4AC7" w:rsidRDefault="00067574">
                  <w:pPr>
                    <w:pStyle w:val="ListParagraph"/>
                    <w:numPr>
                      <w:ilvl w:val="0"/>
                      <w:numId w:val="13"/>
                    </w:numPr>
                  </w:pPr>
                  <w:r>
                    <w:t>Ok: button</w:t>
                  </w:r>
                </w:p>
                <w:p w14:paraId="6C2A8F6B" w14:textId="77777777" w:rsidR="009D4AC7" w:rsidRDefault="00067574">
                  <w:pPr>
                    <w:pStyle w:val="ListParagraph"/>
                    <w:numPr>
                      <w:ilvl w:val="0"/>
                      <w:numId w:val="13"/>
                    </w:numPr>
                  </w:pPr>
                  <w:r>
                    <w:t>Cancel: button</w:t>
                  </w:r>
                </w:p>
              </w:tc>
            </w:tr>
            <w:tr w:rsidR="009D4AC7" w14:paraId="58A1915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9F3CBA" w14:textId="77777777" w:rsidR="009D4AC7" w:rsidRDefault="00067574">
                  <w: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E9790B" w14:textId="77777777" w:rsidR="009D4AC7" w:rsidRDefault="00067574">
                  <w:r>
                    <w:t>HUI manager clicks “Ok”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D59427" w14:textId="77777777" w:rsidR="009D4AC7" w:rsidRDefault="00067574">
                  <w:r>
                    <w:t>The system shows success message</w:t>
                  </w:r>
                </w:p>
              </w:tc>
            </w:tr>
          </w:tbl>
          <w:p w14:paraId="49522D32" w14:textId="77777777" w:rsidR="009D4AC7" w:rsidRDefault="009D4AC7"/>
          <w:p w14:paraId="709CA889" w14:textId="77777777" w:rsidR="009D4AC7" w:rsidRDefault="00067574">
            <w:r>
              <w:t>Exception: N/A</w:t>
            </w:r>
          </w:p>
          <w:p w14:paraId="44FA73A6" w14:textId="77777777" w:rsidR="009D4AC7" w:rsidRDefault="009D4AC7"/>
          <w:p w14:paraId="57338616" w14:textId="77777777" w:rsidR="009D4AC7" w:rsidRDefault="00067574">
            <w:r>
              <w:t xml:space="preserve">Relationship: </w:t>
            </w:r>
          </w:p>
          <w:p w14:paraId="6EABF193" w14:textId="77777777" w:rsidR="009D4AC7" w:rsidRDefault="00067574">
            <w:pPr>
              <w:pStyle w:val="ListParagraph"/>
              <w:numPr>
                <w:ilvl w:val="0"/>
                <w:numId w:val="16"/>
              </w:numPr>
              <w:rPr>
                <w:b/>
              </w:rPr>
            </w:pPr>
            <w:r>
              <w:t>The use case “Reject member borrow HUI” extended by the use case “View call HUI detail”</w:t>
            </w:r>
          </w:p>
          <w:p w14:paraId="555F90B5" w14:textId="77777777" w:rsidR="009D4AC7" w:rsidRDefault="00067574">
            <w:r>
              <w:t>Business rule:</w:t>
            </w:r>
          </w:p>
          <w:p w14:paraId="4E3F56C8" w14:textId="77777777" w:rsidR="009D4AC7" w:rsidRDefault="00067574">
            <w:pPr>
              <w:pStyle w:val="ListParagraph"/>
              <w:numPr>
                <w:ilvl w:val="0"/>
                <w:numId w:val="16"/>
              </w:numPr>
            </w:pPr>
            <w:r>
              <w:t xml:space="preserve">If HUI manager rejects member borrow HUI with highest amount of money, the system expands on item with closest amount of money: </w:t>
            </w:r>
          </w:p>
          <w:p w14:paraId="6EF10720" w14:textId="77777777" w:rsidR="009D4AC7" w:rsidRDefault="00067574">
            <w:pPr>
              <w:pStyle w:val="ListParagraph"/>
              <w:numPr>
                <w:ilvl w:val="0"/>
                <w:numId w:val="44"/>
              </w:numPr>
            </w:pPr>
            <w:r>
              <w:t>Approve: button</w:t>
            </w:r>
          </w:p>
          <w:p w14:paraId="2FAB59FA" w14:textId="77777777" w:rsidR="009D4AC7" w:rsidRDefault="00067574">
            <w:pPr>
              <w:pStyle w:val="ListParagraph"/>
              <w:numPr>
                <w:ilvl w:val="0"/>
                <w:numId w:val="44"/>
              </w:numPr>
            </w:pPr>
            <w:r>
              <w:t>Reject: button</w:t>
            </w:r>
          </w:p>
          <w:p w14:paraId="5BA78F54" w14:textId="77777777" w:rsidR="009D4AC7" w:rsidRDefault="00067574">
            <w:pPr>
              <w:pStyle w:val="ListParagraph"/>
              <w:numPr>
                <w:ilvl w:val="0"/>
                <w:numId w:val="16"/>
              </w:numPr>
            </w:pPr>
            <w:r>
              <w:t>Success message: “Reject successfully”</w:t>
            </w:r>
          </w:p>
        </w:tc>
      </w:tr>
    </w:tbl>
    <w:p w14:paraId="19E32026" w14:textId="77777777" w:rsidR="009D4AC7" w:rsidRDefault="009D4AC7"/>
    <w:p w14:paraId="3955237A" w14:textId="77777777" w:rsidR="009D4AC7" w:rsidRDefault="00067574">
      <w:pPr>
        <w:pStyle w:val="Heading2"/>
      </w:pPr>
      <w:r>
        <w:lastRenderedPageBreak/>
        <w:t xml:space="preserve"> </w:t>
      </w:r>
      <w:bookmarkStart w:id="69" w:name="_Toc77162735"/>
      <w:r>
        <w:t>&lt;HUI manager&gt; View others profile</w:t>
      </w:r>
      <w:bookmarkEnd w:id="69"/>
    </w:p>
    <w:p w14:paraId="123ED8B6" w14:textId="77777777" w:rsidR="009D4AC7" w:rsidRDefault="00067574">
      <w:r>
        <w:rPr>
          <w:noProof/>
          <w:lang w:eastAsia="ja-JP"/>
        </w:rPr>
        <w:drawing>
          <wp:inline distT="0" distB="0" distL="0" distR="0" wp14:anchorId="18CBB055" wp14:editId="59386479">
            <wp:extent cx="5715000" cy="1563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715000" cy="1563370"/>
                    </a:xfrm>
                    <a:prstGeom prst="rect">
                      <a:avLst/>
                    </a:prstGeom>
                    <a:noFill/>
                    <a:ln>
                      <a:noFill/>
                    </a:ln>
                  </pic:spPr>
                </pic:pic>
              </a:graphicData>
            </a:graphic>
          </wp:inline>
        </w:drawing>
      </w:r>
    </w:p>
    <w:p w14:paraId="100C8C58" w14:textId="77777777" w:rsidR="009D4AC7" w:rsidRDefault="009D4AC7"/>
    <w:tbl>
      <w:tblPr>
        <w:tblW w:w="0" w:type="auto"/>
        <w:tblLook w:val="04A0" w:firstRow="1" w:lastRow="0" w:firstColumn="1" w:lastColumn="0" w:noHBand="0" w:noVBand="1"/>
      </w:tblPr>
      <w:tblGrid>
        <w:gridCol w:w="2352"/>
        <w:gridCol w:w="2705"/>
        <w:gridCol w:w="2538"/>
        <w:gridCol w:w="1385"/>
      </w:tblGrid>
      <w:tr w:rsidR="009D4AC7" w14:paraId="2010A030"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C70D7B9" w14:textId="77777777" w:rsidR="009D4AC7" w:rsidRDefault="00067574">
            <w:pPr>
              <w:rPr>
                <w:rFonts w:eastAsia="Cambria"/>
              </w:rPr>
            </w:pPr>
            <w:r>
              <w:t xml:space="preserve">USE CASE – </w:t>
            </w:r>
            <w:r>
              <w:rPr>
                <w:rFonts w:eastAsia="Cambria"/>
              </w:rPr>
              <w:t>HUI online_UC_29</w:t>
            </w:r>
          </w:p>
        </w:tc>
      </w:tr>
      <w:tr w:rsidR="009D4AC7" w14:paraId="52DF8C6C"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8DE0BF5"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7D8A86" w14:textId="77777777" w:rsidR="009D4AC7" w:rsidRDefault="00067574">
            <w:pPr>
              <w:rPr>
                <w:rFonts w:eastAsia="Cambria"/>
              </w:rPr>
            </w:pPr>
            <w:r>
              <w:rPr>
                <w:rFonts w:eastAsia="Cambria"/>
              </w:rPr>
              <w:t>HUI online_UC_29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0380C53"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3D973C" w14:textId="77777777" w:rsidR="009D4AC7" w:rsidRDefault="005E40BF">
            <w:r>
              <w:t>2.0</w:t>
            </w:r>
          </w:p>
        </w:tc>
      </w:tr>
      <w:tr w:rsidR="009D4AC7" w14:paraId="066C4960"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51AEAD7"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B0319D" w14:textId="77777777" w:rsidR="009D4AC7" w:rsidRDefault="00067574">
            <w:r>
              <w:t>View others profile</w:t>
            </w:r>
          </w:p>
        </w:tc>
      </w:tr>
      <w:tr w:rsidR="009D4AC7" w14:paraId="04281B6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347AC97"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B4BF9F" w14:textId="77777777" w:rsidR="009D4AC7" w:rsidRDefault="00067574">
            <w:r>
              <w:t>Tran Kim Hieu</w:t>
            </w:r>
          </w:p>
        </w:tc>
      </w:tr>
      <w:tr w:rsidR="009D4AC7" w14:paraId="31B8546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1AFBA00"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7F5058"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839F83E"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F525D0" w14:textId="77777777" w:rsidR="009D4AC7" w:rsidRDefault="00067574">
            <w:r>
              <w:t>Normal</w:t>
            </w:r>
          </w:p>
        </w:tc>
      </w:tr>
      <w:tr w:rsidR="009D4AC7" w14:paraId="3CA373B2"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8A19CF" w14:textId="77777777" w:rsidR="009D4AC7" w:rsidRDefault="00067574">
            <w:r>
              <w:t>Actor:</w:t>
            </w:r>
          </w:p>
          <w:p w14:paraId="580CC462" w14:textId="77777777" w:rsidR="009D4AC7" w:rsidRDefault="00067574">
            <w:pPr>
              <w:pStyle w:val="ListParagraph"/>
              <w:numPr>
                <w:ilvl w:val="0"/>
                <w:numId w:val="13"/>
              </w:numPr>
              <w:rPr>
                <w:rFonts w:eastAsia="Calibri" w:cs="Calibri"/>
              </w:rPr>
            </w:pPr>
            <w:r>
              <w:t>HUI manager</w:t>
            </w:r>
          </w:p>
          <w:p w14:paraId="7CD6C78D" w14:textId="77777777" w:rsidR="009D4AC7" w:rsidRDefault="00067574">
            <w:r>
              <w:t>Summary:</w:t>
            </w:r>
          </w:p>
          <w:p w14:paraId="56B27843"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manager to</w:t>
            </w:r>
            <w:r>
              <w:t xml:space="preserve"> view others profile</w:t>
            </w:r>
          </w:p>
          <w:p w14:paraId="17BC8EEA" w14:textId="77777777" w:rsidR="009D4AC7" w:rsidRDefault="00067574">
            <w:r>
              <w:t>Goal</w:t>
            </w:r>
          </w:p>
          <w:p w14:paraId="37C3620D" w14:textId="77777777" w:rsidR="009D4AC7" w:rsidRDefault="00067574">
            <w:pPr>
              <w:pStyle w:val="ListParagraph"/>
              <w:numPr>
                <w:ilvl w:val="0"/>
                <w:numId w:val="13"/>
              </w:numPr>
            </w:pPr>
            <w:r>
              <w:t>HUI manager can view others profile</w:t>
            </w:r>
          </w:p>
          <w:p w14:paraId="5D956BA8" w14:textId="77777777" w:rsidR="009D4AC7" w:rsidRDefault="00067574">
            <w:r>
              <w:t>Trigger:</w:t>
            </w:r>
          </w:p>
          <w:p w14:paraId="484FEB31" w14:textId="77777777" w:rsidR="009D4AC7" w:rsidRDefault="00067574">
            <w:pPr>
              <w:pStyle w:val="ListParagraph"/>
              <w:numPr>
                <w:ilvl w:val="0"/>
                <w:numId w:val="13"/>
              </w:numPr>
            </w:pPr>
            <w:r>
              <w:t>HUI manager clicks “[Name of member]” link</w:t>
            </w:r>
          </w:p>
          <w:p w14:paraId="3CFE8480" w14:textId="77777777" w:rsidR="009D4AC7" w:rsidRDefault="00067574">
            <w:r>
              <w:t>Precondition:</w:t>
            </w:r>
          </w:p>
          <w:p w14:paraId="0B2E0A34" w14:textId="77777777" w:rsidR="009D4AC7" w:rsidRDefault="00067574">
            <w:pPr>
              <w:pStyle w:val="ListParagraph"/>
              <w:numPr>
                <w:ilvl w:val="0"/>
                <w:numId w:val="13"/>
              </w:numPr>
              <w:rPr>
                <w:rFonts w:eastAsia="Calibri" w:cs="Calibri"/>
              </w:rPr>
            </w:pPr>
            <w:r>
              <w:t>Guest must login into the system with role HUI manager</w:t>
            </w:r>
          </w:p>
          <w:p w14:paraId="004A2F5B" w14:textId="77777777" w:rsidR="009D4AC7" w:rsidRDefault="00067574">
            <w:r>
              <w:t>Post Conditions:</w:t>
            </w:r>
          </w:p>
          <w:p w14:paraId="39076DF5" w14:textId="77777777" w:rsidR="009D4AC7" w:rsidRDefault="00067574">
            <w:pPr>
              <w:pStyle w:val="ListParagraph"/>
              <w:numPr>
                <w:ilvl w:val="0"/>
                <w:numId w:val="13"/>
              </w:numPr>
              <w:rPr>
                <w:rFonts w:eastAsia="Calibri" w:cs="Calibri"/>
              </w:rPr>
            </w:pPr>
            <w:r>
              <w:t>Success: Profile of member is shown successfully</w:t>
            </w:r>
          </w:p>
          <w:p w14:paraId="6D1216CF" w14:textId="77777777" w:rsidR="009D4AC7" w:rsidRDefault="00067574">
            <w:r>
              <w:t>Main Success Scenario:</w:t>
            </w:r>
          </w:p>
          <w:p w14:paraId="6A020460" w14:textId="77777777" w:rsidR="009D4AC7" w:rsidRDefault="009D4AC7"/>
          <w:tbl>
            <w:tblPr>
              <w:tblW w:w="0" w:type="auto"/>
              <w:tblLook w:val="04A0" w:firstRow="1" w:lastRow="0" w:firstColumn="1" w:lastColumn="0" w:noHBand="0" w:noVBand="1"/>
            </w:tblPr>
            <w:tblGrid>
              <w:gridCol w:w="775"/>
              <w:gridCol w:w="2954"/>
              <w:gridCol w:w="4822"/>
            </w:tblGrid>
            <w:tr w:rsidR="009D4AC7" w14:paraId="19E2769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A6EB668" w14:textId="77777777" w:rsidR="009D4AC7" w:rsidRDefault="00067574">
                  <w:r>
                    <w:lastRenderedPageBreak/>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458A453"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7A4D73F" w14:textId="77777777" w:rsidR="009D4AC7" w:rsidRDefault="00067574">
                  <w:r>
                    <w:t>System Response</w:t>
                  </w:r>
                </w:p>
              </w:tc>
            </w:tr>
            <w:tr w:rsidR="009D4AC7" w14:paraId="0351D7C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EC2525"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59CF50" w14:textId="77777777" w:rsidR="009D4AC7" w:rsidRDefault="00067574">
                  <w:r>
                    <w:t>HUI manager clicks “[Name of member]”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7305DB" w14:textId="77777777" w:rsidR="009D4AC7" w:rsidRDefault="00067574">
                  <w:r>
                    <w:t>The system shows:</w:t>
                  </w:r>
                </w:p>
                <w:p w14:paraId="30B47B93" w14:textId="77777777" w:rsidR="009D4AC7" w:rsidRDefault="00067574">
                  <w:pPr>
                    <w:pStyle w:val="ListParagraph"/>
                    <w:numPr>
                      <w:ilvl w:val="0"/>
                      <w:numId w:val="13"/>
                    </w:numPr>
                  </w:pPr>
                  <w:r>
                    <w:t>Average rating: label</w:t>
                  </w:r>
                </w:p>
                <w:p w14:paraId="16F58827" w14:textId="77777777" w:rsidR="009D4AC7" w:rsidRDefault="00067574">
                  <w:pPr>
                    <w:pStyle w:val="ListParagraph"/>
                    <w:numPr>
                      <w:ilvl w:val="0"/>
                      <w:numId w:val="13"/>
                    </w:numPr>
                  </w:pPr>
                  <w:r>
                    <w:t>Amount of rating: label</w:t>
                  </w:r>
                </w:p>
                <w:p w14:paraId="6474FA29" w14:textId="77777777" w:rsidR="009D4AC7" w:rsidRDefault="00067574">
                  <w:pPr>
                    <w:pStyle w:val="ListParagraph"/>
                    <w:numPr>
                      <w:ilvl w:val="0"/>
                      <w:numId w:val="9"/>
                    </w:numPr>
                    <w:rPr>
                      <w:color w:val="000000" w:themeColor="text1"/>
                    </w:rPr>
                  </w:pPr>
                  <w:r>
                    <w:t>Username: label</w:t>
                  </w:r>
                </w:p>
                <w:p w14:paraId="76ADE75C" w14:textId="77777777" w:rsidR="009D4AC7" w:rsidRDefault="00067574">
                  <w:pPr>
                    <w:pStyle w:val="ListParagraph"/>
                    <w:numPr>
                      <w:ilvl w:val="0"/>
                      <w:numId w:val="9"/>
                    </w:numPr>
                  </w:pPr>
                  <w:r>
                    <w:t>Fullname: label</w:t>
                  </w:r>
                </w:p>
                <w:p w14:paraId="0891A6EA" w14:textId="77777777" w:rsidR="009D4AC7" w:rsidRDefault="00067574">
                  <w:pPr>
                    <w:pStyle w:val="ListParagraph"/>
                    <w:numPr>
                      <w:ilvl w:val="0"/>
                      <w:numId w:val="9"/>
                    </w:numPr>
                  </w:pPr>
                  <w:r>
                    <w:t>Sex: label</w:t>
                  </w:r>
                </w:p>
                <w:p w14:paraId="56BD2776" w14:textId="77777777" w:rsidR="009D4AC7" w:rsidRDefault="00067574">
                  <w:pPr>
                    <w:pStyle w:val="ListParagraph"/>
                    <w:numPr>
                      <w:ilvl w:val="0"/>
                      <w:numId w:val="9"/>
                    </w:numPr>
                  </w:pPr>
                  <w:r>
                    <w:t>Phone number: label</w:t>
                  </w:r>
                </w:p>
                <w:p w14:paraId="319FCC82" w14:textId="77777777" w:rsidR="009D4AC7" w:rsidRDefault="00067574">
                  <w:pPr>
                    <w:pStyle w:val="ListParagraph"/>
                    <w:numPr>
                      <w:ilvl w:val="0"/>
                      <w:numId w:val="9"/>
                    </w:numPr>
                  </w:pPr>
                  <w:r>
                    <w:t>Place of origin: label</w:t>
                  </w:r>
                </w:p>
                <w:p w14:paraId="5A756D9E" w14:textId="77777777" w:rsidR="009D4AC7" w:rsidRDefault="00067574">
                  <w:pPr>
                    <w:pStyle w:val="ListParagraph"/>
                    <w:numPr>
                      <w:ilvl w:val="0"/>
                      <w:numId w:val="9"/>
                    </w:numPr>
                  </w:pPr>
                  <w:r>
                    <w:t>Place of residence: label</w:t>
                  </w:r>
                </w:p>
                <w:p w14:paraId="65FB30CB" w14:textId="77777777" w:rsidR="009D4AC7" w:rsidRDefault="00067574">
                  <w:pPr>
                    <w:pStyle w:val="ListParagraph"/>
                    <w:numPr>
                      <w:ilvl w:val="0"/>
                      <w:numId w:val="9"/>
                    </w:numPr>
                  </w:pPr>
                  <w:r>
                    <w:t>Image of citizen identity card: image</w:t>
                  </w:r>
                </w:p>
                <w:p w14:paraId="708BD940" w14:textId="77777777" w:rsidR="009D4AC7" w:rsidRDefault="00067574">
                  <w:pPr>
                    <w:pStyle w:val="ListParagraph"/>
                    <w:numPr>
                      <w:ilvl w:val="0"/>
                      <w:numId w:val="9"/>
                    </w:numPr>
                  </w:pPr>
                  <w:r>
                    <w:t>Bank account number: label</w:t>
                  </w:r>
                </w:p>
                <w:p w14:paraId="401A4F9B" w14:textId="77777777" w:rsidR="009D4AC7" w:rsidRDefault="00067574">
                  <w:pPr>
                    <w:pStyle w:val="ListParagraph"/>
                    <w:numPr>
                      <w:ilvl w:val="0"/>
                      <w:numId w:val="9"/>
                    </w:numPr>
                  </w:pPr>
                  <w:r>
                    <w:t>Role: label</w:t>
                  </w:r>
                </w:p>
                <w:p w14:paraId="4C6CC1C1" w14:textId="77777777" w:rsidR="009D4AC7" w:rsidRDefault="00067574">
                  <w:pPr>
                    <w:pStyle w:val="ListParagraph"/>
                    <w:numPr>
                      <w:ilvl w:val="0"/>
                      <w:numId w:val="9"/>
                    </w:numPr>
                  </w:pPr>
                  <w:r>
                    <w:t>Feedback: link</w:t>
                  </w:r>
                </w:p>
              </w:tc>
            </w:tr>
          </w:tbl>
          <w:p w14:paraId="75D02F94" w14:textId="77777777" w:rsidR="009D4AC7" w:rsidRDefault="009D4AC7"/>
          <w:p w14:paraId="4EBE40BF" w14:textId="77777777" w:rsidR="009D4AC7" w:rsidRDefault="00067574">
            <w:r>
              <w:t>Exception: N/A</w:t>
            </w:r>
          </w:p>
          <w:p w14:paraId="73C6B33B" w14:textId="77777777" w:rsidR="009D4AC7" w:rsidRDefault="009D4AC7"/>
          <w:p w14:paraId="28D6C217" w14:textId="77777777" w:rsidR="009D4AC7" w:rsidRDefault="00067574">
            <w:r>
              <w:t xml:space="preserve">Relationship: </w:t>
            </w:r>
          </w:p>
          <w:p w14:paraId="51E0B64F" w14:textId="77777777" w:rsidR="009D4AC7" w:rsidRDefault="00067574">
            <w:pPr>
              <w:pStyle w:val="ListParagraph"/>
              <w:numPr>
                <w:ilvl w:val="0"/>
                <w:numId w:val="16"/>
              </w:numPr>
              <w:rPr>
                <w:b/>
              </w:rPr>
            </w:pPr>
            <w:r>
              <w:t>The use case “View others profile” extended by the use case “View DAY HUI detail”</w:t>
            </w:r>
          </w:p>
          <w:p w14:paraId="34BED941" w14:textId="77777777" w:rsidR="009D4AC7" w:rsidRDefault="00067574">
            <w:pPr>
              <w:pStyle w:val="ListParagraph"/>
              <w:numPr>
                <w:ilvl w:val="0"/>
                <w:numId w:val="16"/>
              </w:numPr>
              <w:rPr>
                <w:b/>
              </w:rPr>
            </w:pPr>
            <w:r>
              <w:t>The use case “View others profile” extends the use case “Send feedback”</w:t>
            </w:r>
          </w:p>
          <w:p w14:paraId="18A16350" w14:textId="77777777" w:rsidR="009D4AC7" w:rsidRDefault="00067574">
            <w:r>
              <w:t>Business rule:</w:t>
            </w:r>
          </w:p>
          <w:p w14:paraId="026BBF98" w14:textId="77777777" w:rsidR="009D4AC7" w:rsidRDefault="00067574">
            <w:pPr>
              <w:pStyle w:val="ListParagraph"/>
              <w:numPr>
                <w:ilvl w:val="0"/>
                <w:numId w:val="15"/>
              </w:numPr>
            </w:pPr>
            <w:r>
              <w:t>The system must display “Average rating” as star</w:t>
            </w:r>
          </w:p>
          <w:p w14:paraId="7AA1E14A" w14:textId="77777777" w:rsidR="009D4AC7" w:rsidRDefault="00067574">
            <w:pPr>
              <w:pStyle w:val="ListParagraph"/>
              <w:numPr>
                <w:ilvl w:val="0"/>
                <w:numId w:val="16"/>
              </w:numPr>
            </w:pPr>
            <w:r>
              <w:t>When Authenticated User mouse over “Average rating”, the system shows:</w:t>
            </w:r>
          </w:p>
          <w:p w14:paraId="2F4CC122" w14:textId="77777777" w:rsidR="009D4AC7" w:rsidRDefault="00067574">
            <w:pPr>
              <w:pStyle w:val="ListParagraph"/>
              <w:numPr>
                <w:ilvl w:val="1"/>
                <w:numId w:val="17"/>
              </w:numPr>
            </w:pPr>
            <w:r>
              <w:t xml:space="preserve">5 </w:t>
            </w:r>
            <w:proofErr w:type="gramStart"/>
            <w:r>
              <w:t>star</w:t>
            </w:r>
            <w:proofErr w:type="gramEnd"/>
            <w:r>
              <w:t xml:space="preserve"> [meter bar] [</w:t>
            </w:r>
            <w:r w:rsidR="00862D97">
              <w:t>percent</w:t>
            </w:r>
            <w:r>
              <w:t>]</w:t>
            </w:r>
          </w:p>
          <w:p w14:paraId="2E99F976" w14:textId="77777777" w:rsidR="009D4AC7" w:rsidRDefault="00067574">
            <w:pPr>
              <w:pStyle w:val="ListParagraph"/>
              <w:numPr>
                <w:ilvl w:val="1"/>
                <w:numId w:val="17"/>
              </w:numPr>
            </w:pPr>
            <w:r>
              <w:t xml:space="preserve">4 </w:t>
            </w:r>
            <w:proofErr w:type="gramStart"/>
            <w:r>
              <w:t>star</w:t>
            </w:r>
            <w:proofErr w:type="gramEnd"/>
            <w:r>
              <w:t xml:space="preserve"> [meter bar] [</w:t>
            </w:r>
            <w:r w:rsidR="00862D97">
              <w:t>percent</w:t>
            </w:r>
            <w:r>
              <w:t>]</w:t>
            </w:r>
          </w:p>
          <w:p w14:paraId="640401FA" w14:textId="77777777" w:rsidR="009D4AC7" w:rsidRDefault="00067574">
            <w:pPr>
              <w:pStyle w:val="ListParagraph"/>
              <w:numPr>
                <w:ilvl w:val="1"/>
                <w:numId w:val="17"/>
              </w:numPr>
            </w:pPr>
            <w:r>
              <w:t xml:space="preserve">3 </w:t>
            </w:r>
            <w:proofErr w:type="gramStart"/>
            <w:r>
              <w:t>star</w:t>
            </w:r>
            <w:proofErr w:type="gramEnd"/>
            <w:r>
              <w:t xml:space="preserve"> [meter bar] [</w:t>
            </w:r>
            <w:r w:rsidR="00862D97">
              <w:t>percent</w:t>
            </w:r>
            <w:r>
              <w:t>]</w:t>
            </w:r>
          </w:p>
          <w:p w14:paraId="08CCB30F" w14:textId="77777777" w:rsidR="009D4AC7" w:rsidRDefault="00067574">
            <w:pPr>
              <w:pStyle w:val="ListParagraph"/>
              <w:numPr>
                <w:ilvl w:val="1"/>
                <w:numId w:val="17"/>
              </w:numPr>
            </w:pPr>
            <w:r>
              <w:t xml:space="preserve">2 </w:t>
            </w:r>
            <w:proofErr w:type="gramStart"/>
            <w:r>
              <w:t>star</w:t>
            </w:r>
            <w:proofErr w:type="gramEnd"/>
            <w:r>
              <w:t xml:space="preserve"> [meter bar] [</w:t>
            </w:r>
            <w:r w:rsidR="00862D97">
              <w:t>percent</w:t>
            </w:r>
            <w:r>
              <w:t>]</w:t>
            </w:r>
          </w:p>
          <w:p w14:paraId="2FFDF4C2" w14:textId="77777777" w:rsidR="009D4AC7" w:rsidRDefault="00067574">
            <w:pPr>
              <w:pStyle w:val="ListParagraph"/>
              <w:numPr>
                <w:ilvl w:val="0"/>
                <w:numId w:val="16"/>
              </w:numPr>
              <w:rPr>
                <w:rFonts w:eastAsia="Times New Roman"/>
              </w:rPr>
            </w:pPr>
            <w:r>
              <w:t>1 star [meter bar] [</w:t>
            </w:r>
            <w:r w:rsidR="00862D97">
              <w:t>percent</w:t>
            </w:r>
            <w:r>
              <w:t>]</w:t>
            </w:r>
          </w:p>
        </w:tc>
      </w:tr>
    </w:tbl>
    <w:p w14:paraId="659A3680" w14:textId="77777777" w:rsidR="009D4AC7" w:rsidRDefault="009D4AC7"/>
    <w:p w14:paraId="6829A73C" w14:textId="77777777" w:rsidR="009D4AC7" w:rsidRDefault="009D4AC7"/>
    <w:p w14:paraId="2101A7BA" w14:textId="77777777" w:rsidR="009D4AC7" w:rsidRDefault="00067574">
      <w:pPr>
        <w:pStyle w:val="Heading2"/>
      </w:pPr>
      <w:bookmarkStart w:id="70" w:name="_Toc77162736"/>
      <w:r>
        <w:lastRenderedPageBreak/>
        <w:t>&lt;HUI manager</w:t>
      </w:r>
      <w:proofErr w:type="gramStart"/>
      <w:r>
        <w:t>&gt;  Send</w:t>
      </w:r>
      <w:proofErr w:type="gramEnd"/>
      <w:r>
        <w:t xml:space="preserve"> feedback</w:t>
      </w:r>
      <w:bookmarkEnd w:id="70"/>
    </w:p>
    <w:p w14:paraId="578C58DF" w14:textId="77777777" w:rsidR="009D4AC7" w:rsidRDefault="00067574">
      <w:r>
        <w:rPr>
          <w:noProof/>
          <w:lang w:eastAsia="ja-JP"/>
        </w:rPr>
        <w:drawing>
          <wp:inline distT="0" distB="0" distL="0" distR="0" wp14:anchorId="63736D9E" wp14:editId="5E41234F">
            <wp:extent cx="5715000" cy="1563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715000" cy="1563370"/>
                    </a:xfrm>
                    <a:prstGeom prst="rect">
                      <a:avLst/>
                    </a:prstGeom>
                    <a:noFill/>
                    <a:ln>
                      <a:noFill/>
                    </a:ln>
                  </pic:spPr>
                </pic:pic>
              </a:graphicData>
            </a:graphic>
          </wp:inline>
        </w:drawing>
      </w:r>
    </w:p>
    <w:p w14:paraId="3E3A35BC" w14:textId="77777777" w:rsidR="009D4AC7" w:rsidRDefault="009D4AC7"/>
    <w:tbl>
      <w:tblPr>
        <w:tblW w:w="0" w:type="auto"/>
        <w:tblLook w:val="04A0" w:firstRow="1" w:lastRow="0" w:firstColumn="1" w:lastColumn="0" w:noHBand="0" w:noVBand="1"/>
      </w:tblPr>
      <w:tblGrid>
        <w:gridCol w:w="2291"/>
        <w:gridCol w:w="2766"/>
        <w:gridCol w:w="2460"/>
        <w:gridCol w:w="1463"/>
      </w:tblGrid>
      <w:tr w:rsidR="009D4AC7" w14:paraId="6CFFFA6C"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A2C3527" w14:textId="77777777" w:rsidR="009D4AC7" w:rsidRDefault="00067574">
            <w:pPr>
              <w:rPr>
                <w:rFonts w:eastAsia="Cambria"/>
              </w:rPr>
            </w:pPr>
            <w:r>
              <w:t xml:space="preserve">USE CASE – </w:t>
            </w:r>
            <w:r>
              <w:rPr>
                <w:rFonts w:eastAsia="Cambria"/>
              </w:rPr>
              <w:t>HUI online_UC_30</w:t>
            </w:r>
          </w:p>
        </w:tc>
      </w:tr>
      <w:tr w:rsidR="009D4AC7" w14:paraId="6CF995C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336F899"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EBC6B1" w14:textId="77777777" w:rsidR="009D4AC7" w:rsidRDefault="00067574">
            <w:pPr>
              <w:rPr>
                <w:rFonts w:eastAsia="Cambria"/>
              </w:rPr>
            </w:pPr>
            <w:r>
              <w:rPr>
                <w:rFonts w:eastAsia="Cambria"/>
              </w:rPr>
              <w:t>HUI online_UC_30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6326E96"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C934C1" w14:textId="77777777" w:rsidR="009D4AC7" w:rsidRDefault="005E40BF">
            <w:r>
              <w:t>2.0</w:t>
            </w:r>
          </w:p>
        </w:tc>
      </w:tr>
      <w:tr w:rsidR="009D4AC7" w14:paraId="10C2C6B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DF48A1A"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62DCF0" w14:textId="77777777" w:rsidR="009D4AC7" w:rsidRDefault="00067574">
            <w:r>
              <w:t>Send feedback</w:t>
            </w:r>
          </w:p>
        </w:tc>
      </w:tr>
      <w:tr w:rsidR="009D4AC7" w14:paraId="17E1CEE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B4D5689"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FD7E45" w14:textId="77777777" w:rsidR="009D4AC7" w:rsidRDefault="00067574">
            <w:r>
              <w:t>Tran Kim Hieu</w:t>
            </w:r>
          </w:p>
        </w:tc>
      </w:tr>
      <w:tr w:rsidR="009D4AC7" w14:paraId="10A5A5D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CCAF904"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BFDAEB"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83E3E0A"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DEE936" w14:textId="77777777" w:rsidR="009D4AC7" w:rsidRDefault="00067574">
            <w:r>
              <w:t>Normal</w:t>
            </w:r>
          </w:p>
        </w:tc>
      </w:tr>
      <w:tr w:rsidR="009D4AC7" w14:paraId="534F55E5"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D71DAA" w14:textId="77777777" w:rsidR="009D4AC7" w:rsidRDefault="00067574">
            <w:r>
              <w:t>Actor:</w:t>
            </w:r>
          </w:p>
          <w:p w14:paraId="0099DB54" w14:textId="77777777" w:rsidR="009D4AC7" w:rsidRDefault="00067574">
            <w:pPr>
              <w:pStyle w:val="ListParagraph"/>
              <w:numPr>
                <w:ilvl w:val="0"/>
                <w:numId w:val="13"/>
              </w:numPr>
              <w:rPr>
                <w:rFonts w:eastAsia="Calibri" w:cs="Calibri"/>
              </w:rPr>
            </w:pPr>
            <w:r>
              <w:t>HUI manager</w:t>
            </w:r>
          </w:p>
          <w:p w14:paraId="297FCD74" w14:textId="77777777" w:rsidR="009D4AC7" w:rsidRDefault="00067574">
            <w:r>
              <w:t>Summary:</w:t>
            </w:r>
          </w:p>
          <w:p w14:paraId="26F9ADDD"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manager to</w:t>
            </w:r>
            <w:r>
              <w:t xml:space="preserve"> send feedback</w:t>
            </w:r>
          </w:p>
          <w:p w14:paraId="538FCAA4" w14:textId="77777777" w:rsidR="009D4AC7" w:rsidRDefault="00067574">
            <w:r>
              <w:t>Goal</w:t>
            </w:r>
          </w:p>
          <w:p w14:paraId="4E5DE57C" w14:textId="77777777" w:rsidR="009D4AC7" w:rsidRDefault="00067574">
            <w:pPr>
              <w:pStyle w:val="ListParagraph"/>
              <w:numPr>
                <w:ilvl w:val="0"/>
                <w:numId w:val="13"/>
              </w:numPr>
            </w:pPr>
            <w:r>
              <w:t>HUI manager can send feedback</w:t>
            </w:r>
          </w:p>
          <w:p w14:paraId="0339976C" w14:textId="77777777" w:rsidR="009D4AC7" w:rsidRDefault="00067574">
            <w:r>
              <w:t>Trigger:</w:t>
            </w:r>
          </w:p>
          <w:p w14:paraId="5372C7C0" w14:textId="77777777" w:rsidR="009D4AC7" w:rsidRDefault="00067574">
            <w:pPr>
              <w:pStyle w:val="ListParagraph"/>
              <w:numPr>
                <w:ilvl w:val="0"/>
                <w:numId w:val="13"/>
              </w:numPr>
            </w:pPr>
            <w:r>
              <w:t>HUI manager clicks “Send” button</w:t>
            </w:r>
          </w:p>
          <w:p w14:paraId="7565EF75" w14:textId="77777777" w:rsidR="009D4AC7" w:rsidRDefault="00067574">
            <w:r>
              <w:t>Precondition:</w:t>
            </w:r>
          </w:p>
          <w:p w14:paraId="62A0631F" w14:textId="77777777" w:rsidR="009D4AC7" w:rsidRDefault="00067574">
            <w:pPr>
              <w:pStyle w:val="ListParagraph"/>
              <w:numPr>
                <w:ilvl w:val="0"/>
                <w:numId w:val="13"/>
              </w:numPr>
              <w:rPr>
                <w:rFonts w:eastAsia="Calibri" w:cs="Calibri"/>
              </w:rPr>
            </w:pPr>
            <w:r>
              <w:t>Guest must login into the system with role HUI manager</w:t>
            </w:r>
          </w:p>
          <w:p w14:paraId="3E0793C6" w14:textId="77777777" w:rsidR="009D4AC7" w:rsidRDefault="00067574">
            <w:r>
              <w:t>Post Conditions:</w:t>
            </w:r>
          </w:p>
          <w:p w14:paraId="43BCE1E7" w14:textId="77777777" w:rsidR="009D4AC7" w:rsidRDefault="00067574">
            <w:pPr>
              <w:pStyle w:val="ListParagraph"/>
              <w:numPr>
                <w:ilvl w:val="0"/>
                <w:numId w:val="13"/>
              </w:numPr>
              <w:rPr>
                <w:rFonts w:eastAsia="Calibri" w:cs="Calibri"/>
              </w:rPr>
            </w:pPr>
            <w:r>
              <w:t>Success: HUI manager sends feedback successfully</w:t>
            </w:r>
          </w:p>
          <w:p w14:paraId="403345FE" w14:textId="77777777" w:rsidR="009D4AC7" w:rsidRDefault="00067574">
            <w:r>
              <w:t>Main Success Scenario:</w:t>
            </w:r>
          </w:p>
          <w:p w14:paraId="0A10EA68" w14:textId="77777777" w:rsidR="009D4AC7" w:rsidRDefault="009D4AC7"/>
          <w:tbl>
            <w:tblPr>
              <w:tblW w:w="0" w:type="auto"/>
              <w:tblLook w:val="04A0" w:firstRow="1" w:lastRow="0" w:firstColumn="1" w:lastColumn="0" w:noHBand="0" w:noVBand="1"/>
            </w:tblPr>
            <w:tblGrid>
              <w:gridCol w:w="775"/>
              <w:gridCol w:w="2954"/>
              <w:gridCol w:w="4822"/>
            </w:tblGrid>
            <w:tr w:rsidR="009D4AC7" w14:paraId="113E611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5FD560C" w14:textId="77777777" w:rsidR="009D4AC7" w:rsidRDefault="00067574">
                  <w:r>
                    <w:lastRenderedPageBreak/>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2DAE207"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21DEDF3" w14:textId="77777777" w:rsidR="009D4AC7" w:rsidRDefault="00067574">
                  <w:r>
                    <w:t>System Response</w:t>
                  </w:r>
                </w:p>
              </w:tc>
            </w:tr>
            <w:tr w:rsidR="009D4AC7" w14:paraId="717E379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1F72B8"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80BBA2" w14:textId="77777777" w:rsidR="009D4AC7" w:rsidRDefault="00067574">
                  <w:r>
                    <w:t>HUI manager clicks “Feedback”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AB17EF" w14:textId="77777777" w:rsidR="009D4AC7" w:rsidRDefault="00067574">
                  <w:r>
                    <w:t>The system shows:</w:t>
                  </w:r>
                </w:p>
                <w:p w14:paraId="2DC1FCC0" w14:textId="77777777" w:rsidR="009D4AC7" w:rsidRDefault="00067574">
                  <w:pPr>
                    <w:pStyle w:val="ListParagraph"/>
                    <w:numPr>
                      <w:ilvl w:val="0"/>
                      <w:numId w:val="9"/>
                    </w:numPr>
                  </w:pPr>
                  <w:r>
                    <w:t>Fullname: label</w:t>
                  </w:r>
                </w:p>
                <w:p w14:paraId="060A0BD3" w14:textId="77777777" w:rsidR="009D4AC7" w:rsidRDefault="00067574">
                  <w:pPr>
                    <w:pStyle w:val="ListParagraph"/>
                    <w:numPr>
                      <w:ilvl w:val="0"/>
                      <w:numId w:val="9"/>
                    </w:numPr>
                  </w:pPr>
                  <w:r>
                    <w:t xml:space="preserve">Rate: </w:t>
                  </w:r>
                  <w:proofErr w:type="gramStart"/>
                  <w:r>
                    <w:t>5 star</w:t>
                  </w:r>
                  <w:proofErr w:type="gramEnd"/>
                  <w:r>
                    <w:t xml:space="preserve"> icon</w:t>
                  </w:r>
                </w:p>
                <w:p w14:paraId="4A74485C" w14:textId="77777777" w:rsidR="009D4AC7" w:rsidRDefault="00067574">
                  <w:pPr>
                    <w:pStyle w:val="ListParagraph"/>
                    <w:numPr>
                      <w:ilvl w:val="0"/>
                      <w:numId w:val="9"/>
                    </w:numPr>
                  </w:pPr>
                  <w:r>
                    <w:t xml:space="preserve">Reason: dropdown list (Trustworthy, Good, Pay HUI late, </w:t>
                  </w:r>
                  <w:proofErr w:type="gramStart"/>
                  <w:r>
                    <w:t>Does</w:t>
                  </w:r>
                  <w:proofErr w:type="gramEnd"/>
                  <w:r>
                    <w:t xml:space="preserve"> not Pay HUI, Other)</w:t>
                  </w:r>
                </w:p>
                <w:p w14:paraId="6A08DFCA" w14:textId="77777777" w:rsidR="009D4AC7" w:rsidRDefault="00067574">
                  <w:pPr>
                    <w:pStyle w:val="ListParagraph"/>
                    <w:numPr>
                      <w:ilvl w:val="0"/>
                      <w:numId w:val="9"/>
                    </w:numPr>
                  </w:pPr>
                  <w:r>
                    <w:t>Send: button</w:t>
                  </w:r>
                </w:p>
              </w:tc>
            </w:tr>
            <w:tr w:rsidR="009D4AC7" w14:paraId="13095C7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26F186" w14:textId="77777777" w:rsidR="009D4AC7" w:rsidRDefault="00067574">
                  <w: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0C638A" w14:textId="77777777" w:rsidR="009D4AC7" w:rsidRDefault="00067574">
                  <w:r>
                    <w:t>HUI manager clicks “Send”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539860" w14:textId="77777777" w:rsidR="009D4AC7" w:rsidRDefault="00067574">
                  <w:r>
                    <w:t>The system validates data and shows success message</w:t>
                  </w:r>
                </w:p>
              </w:tc>
            </w:tr>
          </w:tbl>
          <w:p w14:paraId="692C0C0D" w14:textId="77777777" w:rsidR="009D4AC7" w:rsidRDefault="009D4AC7"/>
          <w:p w14:paraId="59D746FB" w14:textId="77777777" w:rsidR="009D4AC7" w:rsidRDefault="00067574">
            <w:r>
              <w:t>Exception: N/A</w:t>
            </w:r>
          </w:p>
          <w:p w14:paraId="32CAF97B" w14:textId="77777777" w:rsidR="009D4AC7" w:rsidRDefault="009D4AC7"/>
          <w:p w14:paraId="2FD1A58C" w14:textId="77777777" w:rsidR="009D4AC7" w:rsidRDefault="00067574">
            <w:r>
              <w:t xml:space="preserve">Relationship: </w:t>
            </w:r>
          </w:p>
          <w:p w14:paraId="18C8B8BD" w14:textId="77777777" w:rsidR="009D4AC7" w:rsidRDefault="00067574">
            <w:pPr>
              <w:pStyle w:val="ListParagraph"/>
              <w:numPr>
                <w:ilvl w:val="0"/>
                <w:numId w:val="16"/>
              </w:numPr>
              <w:rPr>
                <w:b/>
              </w:rPr>
            </w:pPr>
            <w:r>
              <w:t>The use case “Send feedback” extended by the use case “View others profile”</w:t>
            </w:r>
          </w:p>
          <w:p w14:paraId="6763EC12" w14:textId="77777777" w:rsidR="009D4AC7" w:rsidRDefault="00067574">
            <w:r>
              <w:t>Business rule:</w:t>
            </w:r>
          </w:p>
          <w:p w14:paraId="7F645E54" w14:textId="77777777" w:rsidR="009D4AC7" w:rsidRDefault="00067574">
            <w:pPr>
              <w:pStyle w:val="ListParagraph"/>
              <w:numPr>
                <w:ilvl w:val="0"/>
                <w:numId w:val="15"/>
              </w:numPr>
            </w:pPr>
            <w:r>
              <w:t>HUI manager must select amount of star</w:t>
            </w:r>
          </w:p>
          <w:p w14:paraId="4883BD04" w14:textId="77777777" w:rsidR="009D4AC7" w:rsidRDefault="00067574">
            <w:pPr>
              <w:pStyle w:val="ListParagraph"/>
              <w:numPr>
                <w:ilvl w:val="0"/>
                <w:numId w:val="15"/>
              </w:numPr>
            </w:pPr>
            <w:r>
              <w:t>If HUI manager selects “Other” in dropdown list, the system expands: Description: textarea, required</w:t>
            </w:r>
          </w:p>
          <w:p w14:paraId="00F73014" w14:textId="77777777" w:rsidR="009D4AC7" w:rsidRDefault="00067574">
            <w:pPr>
              <w:pStyle w:val="ListParagraph"/>
              <w:numPr>
                <w:ilvl w:val="0"/>
                <w:numId w:val="15"/>
              </w:numPr>
            </w:pPr>
            <w:r>
              <w:t>HUI manager only evaluates each member 1 time in a particular Day Hui</w:t>
            </w:r>
          </w:p>
          <w:p w14:paraId="25FC18C7" w14:textId="77777777" w:rsidR="009D4AC7" w:rsidRDefault="00067574">
            <w:pPr>
              <w:pStyle w:val="ListParagraph"/>
              <w:numPr>
                <w:ilvl w:val="0"/>
                <w:numId w:val="15"/>
              </w:numPr>
            </w:pPr>
            <w:r>
              <w:t>Succes message: “Send feedback successfully”</w:t>
            </w:r>
          </w:p>
        </w:tc>
      </w:tr>
    </w:tbl>
    <w:p w14:paraId="259F2219" w14:textId="77777777" w:rsidR="009D4AC7" w:rsidRDefault="009D4AC7"/>
    <w:p w14:paraId="64EBEA74" w14:textId="77777777" w:rsidR="009D4AC7" w:rsidRDefault="00067574">
      <w:pPr>
        <w:pStyle w:val="Heading2"/>
      </w:pPr>
      <w:r>
        <w:t xml:space="preserve"> </w:t>
      </w:r>
      <w:bookmarkStart w:id="71" w:name="_Toc77162737"/>
      <w:r>
        <w:t>&lt;HUI member&gt; Get the list of DAY HUI member joined</w:t>
      </w:r>
      <w:bookmarkEnd w:id="71"/>
    </w:p>
    <w:p w14:paraId="498E4805" w14:textId="77777777" w:rsidR="009D4AC7" w:rsidRDefault="00067574">
      <w:r>
        <w:rPr>
          <w:noProof/>
          <w:lang w:eastAsia="ja-JP"/>
        </w:rPr>
        <w:drawing>
          <wp:inline distT="0" distB="0" distL="0" distR="0" wp14:anchorId="03F47089" wp14:editId="538DDB49">
            <wp:extent cx="5715000" cy="12458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15000" cy="1245870"/>
                    </a:xfrm>
                    <a:prstGeom prst="rect">
                      <a:avLst/>
                    </a:prstGeom>
                    <a:noFill/>
                    <a:ln>
                      <a:noFill/>
                    </a:ln>
                  </pic:spPr>
                </pic:pic>
              </a:graphicData>
            </a:graphic>
          </wp:inline>
        </w:drawing>
      </w:r>
    </w:p>
    <w:p w14:paraId="726DC686" w14:textId="77777777" w:rsidR="009D4AC7" w:rsidRDefault="009D4AC7"/>
    <w:tbl>
      <w:tblPr>
        <w:tblW w:w="0" w:type="auto"/>
        <w:tblLook w:val="04A0" w:firstRow="1" w:lastRow="0" w:firstColumn="1" w:lastColumn="0" w:noHBand="0" w:noVBand="1"/>
      </w:tblPr>
      <w:tblGrid>
        <w:gridCol w:w="2299"/>
        <w:gridCol w:w="2753"/>
        <w:gridCol w:w="2474"/>
        <w:gridCol w:w="1454"/>
      </w:tblGrid>
      <w:tr w:rsidR="009D4AC7" w14:paraId="7A3384BF"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865F34B" w14:textId="77777777" w:rsidR="009D4AC7" w:rsidRDefault="00067574">
            <w:pPr>
              <w:rPr>
                <w:rFonts w:eastAsia="Cambria"/>
              </w:rPr>
            </w:pPr>
            <w:r>
              <w:lastRenderedPageBreak/>
              <w:t xml:space="preserve">USE CASE – </w:t>
            </w:r>
            <w:r>
              <w:rPr>
                <w:rFonts w:eastAsia="Cambria"/>
              </w:rPr>
              <w:t>HUI online_UC_31</w:t>
            </w:r>
          </w:p>
        </w:tc>
      </w:tr>
      <w:tr w:rsidR="009D4AC7" w14:paraId="39023AAC"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5788102"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9F9AD" w14:textId="77777777" w:rsidR="009D4AC7" w:rsidRDefault="00067574">
            <w:pPr>
              <w:rPr>
                <w:rFonts w:eastAsia="Cambria"/>
              </w:rPr>
            </w:pPr>
            <w:r>
              <w:rPr>
                <w:rFonts w:eastAsia="Cambria"/>
              </w:rPr>
              <w:t>HUI online_UC_31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2EC346C"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A3CD28" w14:textId="77777777" w:rsidR="009D4AC7" w:rsidRDefault="005E40BF">
            <w:r>
              <w:t>2.0</w:t>
            </w:r>
          </w:p>
        </w:tc>
      </w:tr>
      <w:tr w:rsidR="009D4AC7" w14:paraId="1F36197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5919960"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B5B6E3" w14:textId="77777777" w:rsidR="009D4AC7" w:rsidRDefault="00067574">
            <w:r>
              <w:t>Get the list of DAY HUI member joined</w:t>
            </w:r>
          </w:p>
        </w:tc>
      </w:tr>
      <w:tr w:rsidR="009D4AC7" w14:paraId="3E97F82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97B3BB2"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AE2396" w14:textId="77777777" w:rsidR="009D4AC7" w:rsidRDefault="00067574">
            <w:r>
              <w:t>Tran Kim Hieu</w:t>
            </w:r>
          </w:p>
        </w:tc>
      </w:tr>
      <w:tr w:rsidR="009D4AC7" w14:paraId="5AF3F6A5"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717AEA8"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944F9B"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EBEA85A"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4D63A1" w14:textId="77777777" w:rsidR="009D4AC7" w:rsidRDefault="00067574">
            <w:r>
              <w:t>Normal</w:t>
            </w:r>
          </w:p>
        </w:tc>
      </w:tr>
      <w:tr w:rsidR="009D4AC7" w14:paraId="02B1A422"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4A0C01" w14:textId="77777777" w:rsidR="009D4AC7" w:rsidRDefault="00067574">
            <w:r>
              <w:t>Actor:</w:t>
            </w:r>
          </w:p>
          <w:p w14:paraId="1FBB6A11" w14:textId="77777777" w:rsidR="009D4AC7" w:rsidRDefault="00067574">
            <w:pPr>
              <w:pStyle w:val="ListParagraph"/>
              <w:numPr>
                <w:ilvl w:val="0"/>
                <w:numId w:val="13"/>
              </w:numPr>
              <w:rPr>
                <w:rFonts w:eastAsia="Calibri" w:cs="Calibri"/>
              </w:rPr>
            </w:pPr>
            <w:r>
              <w:t>HUI member</w:t>
            </w:r>
          </w:p>
          <w:p w14:paraId="73E0D0A2" w14:textId="77777777" w:rsidR="009D4AC7" w:rsidRDefault="00067574">
            <w:r>
              <w:t>Summary:</w:t>
            </w:r>
          </w:p>
          <w:p w14:paraId="12B0DB7A"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member to</w:t>
            </w:r>
            <w:r>
              <w:t xml:space="preserve"> get the list of DAY HUI member joined</w:t>
            </w:r>
          </w:p>
          <w:p w14:paraId="25E09E48" w14:textId="77777777" w:rsidR="009D4AC7" w:rsidRDefault="00067574">
            <w:r>
              <w:t>Goal</w:t>
            </w:r>
          </w:p>
          <w:p w14:paraId="3524E428" w14:textId="77777777" w:rsidR="009D4AC7" w:rsidRDefault="00067574">
            <w:pPr>
              <w:pStyle w:val="ListParagraph"/>
              <w:numPr>
                <w:ilvl w:val="0"/>
                <w:numId w:val="13"/>
              </w:numPr>
            </w:pPr>
            <w:r>
              <w:t>HUI member can get the list of DAY HUI member joined</w:t>
            </w:r>
          </w:p>
          <w:p w14:paraId="6351AE9E" w14:textId="77777777" w:rsidR="009D4AC7" w:rsidRDefault="00067574">
            <w:r>
              <w:t>Trigger:</w:t>
            </w:r>
          </w:p>
          <w:p w14:paraId="4FA4C64E" w14:textId="77777777" w:rsidR="009D4AC7" w:rsidRDefault="00067574">
            <w:pPr>
              <w:pStyle w:val="ListParagraph"/>
              <w:numPr>
                <w:ilvl w:val="0"/>
                <w:numId w:val="13"/>
              </w:numPr>
            </w:pPr>
            <w:r>
              <w:t>HUI member clicks “Day Hui” link</w:t>
            </w:r>
          </w:p>
          <w:p w14:paraId="7F586F2E" w14:textId="77777777" w:rsidR="009D4AC7" w:rsidRDefault="00067574">
            <w:r>
              <w:t>Precondition:</w:t>
            </w:r>
          </w:p>
          <w:p w14:paraId="7EAE3789" w14:textId="77777777" w:rsidR="009D4AC7" w:rsidRDefault="00067574">
            <w:pPr>
              <w:pStyle w:val="ListParagraph"/>
              <w:numPr>
                <w:ilvl w:val="0"/>
                <w:numId w:val="13"/>
              </w:numPr>
              <w:rPr>
                <w:rFonts w:eastAsia="Calibri" w:cs="Calibri"/>
              </w:rPr>
            </w:pPr>
            <w:r>
              <w:t>Guest must login into the system with role HUI member</w:t>
            </w:r>
          </w:p>
          <w:p w14:paraId="7C957E79" w14:textId="77777777" w:rsidR="009D4AC7" w:rsidRDefault="00067574">
            <w:r>
              <w:t>Post Conditions:</w:t>
            </w:r>
          </w:p>
          <w:p w14:paraId="0E21E3F7" w14:textId="77777777" w:rsidR="009D4AC7" w:rsidRDefault="00067574">
            <w:pPr>
              <w:pStyle w:val="ListParagraph"/>
              <w:numPr>
                <w:ilvl w:val="0"/>
                <w:numId w:val="13"/>
              </w:numPr>
              <w:rPr>
                <w:rFonts w:eastAsia="Calibri" w:cs="Calibri"/>
              </w:rPr>
            </w:pPr>
            <w:r>
              <w:t>Success: The list of Day Hui member joined is shown successfully</w:t>
            </w:r>
          </w:p>
          <w:p w14:paraId="453345E2" w14:textId="77777777" w:rsidR="009D4AC7" w:rsidRDefault="00067574">
            <w:r>
              <w:t>Main Success Scenario:</w:t>
            </w:r>
          </w:p>
          <w:p w14:paraId="5B0CD00F" w14:textId="77777777" w:rsidR="009D4AC7" w:rsidRDefault="009D4AC7"/>
          <w:tbl>
            <w:tblPr>
              <w:tblW w:w="0" w:type="auto"/>
              <w:tblLook w:val="04A0" w:firstRow="1" w:lastRow="0" w:firstColumn="1" w:lastColumn="0" w:noHBand="0" w:noVBand="1"/>
            </w:tblPr>
            <w:tblGrid>
              <w:gridCol w:w="775"/>
              <w:gridCol w:w="2954"/>
              <w:gridCol w:w="4822"/>
            </w:tblGrid>
            <w:tr w:rsidR="009D4AC7" w14:paraId="3EED3E8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596AAF1"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0288AB5"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E5E3392" w14:textId="77777777" w:rsidR="009D4AC7" w:rsidRDefault="00067574">
                  <w:r>
                    <w:t>System Response</w:t>
                  </w:r>
                </w:p>
              </w:tc>
            </w:tr>
            <w:tr w:rsidR="009D4AC7" w14:paraId="12CA19C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83CC3B"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3EC675" w14:textId="77777777" w:rsidR="009D4AC7" w:rsidRDefault="00067574">
                  <w:r>
                    <w:t>HUI manager clicks “Day Hui”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5033DF" w14:textId="77777777" w:rsidR="009D4AC7" w:rsidRDefault="00067574">
                  <w:r>
                    <w:t>The system shows a form:</w:t>
                  </w:r>
                </w:p>
                <w:p w14:paraId="0FE2C2CA" w14:textId="77777777" w:rsidR="009D4AC7" w:rsidRDefault="00067574">
                  <w:pPr>
                    <w:pStyle w:val="ListParagraph"/>
                    <w:numPr>
                      <w:ilvl w:val="0"/>
                      <w:numId w:val="9"/>
                    </w:numPr>
                  </w:pPr>
                  <w:r>
                    <w:t xml:space="preserve">Search by: dropdown </w:t>
                  </w:r>
                  <w:proofErr w:type="gramStart"/>
                  <w:r>
                    <w:t>list(</w:t>
                  </w:r>
                  <w:proofErr w:type="gramEnd"/>
                  <w:r>
                    <w:t>Search by name, Search by date)</w:t>
                  </w:r>
                </w:p>
                <w:p w14:paraId="09576B85" w14:textId="77777777" w:rsidR="009D4AC7" w:rsidRDefault="00067574">
                  <w:pPr>
                    <w:pStyle w:val="ListParagraph"/>
                    <w:numPr>
                      <w:ilvl w:val="0"/>
                      <w:numId w:val="9"/>
                    </w:numPr>
                  </w:pPr>
                  <w:r>
                    <w:t>Search: button</w:t>
                  </w:r>
                </w:p>
                <w:p w14:paraId="79C48044" w14:textId="77777777" w:rsidR="009D4AC7" w:rsidRDefault="00067574">
                  <w:r>
                    <w:t xml:space="preserve">The system shows the list of DAY HUI member </w:t>
                  </w:r>
                  <w:proofErr w:type="gramStart"/>
                  <w:r>
                    <w:t>joined,</w:t>
                  </w:r>
                  <w:proofErr w:type="gramEnd"/>
                  <w:r>
                    <w:t xml:space="preserve"> each item includes:</w:t>
                  </w:r>
                </w:p>
                <w:p w14:paraId="02799E54" w14:textId="77777777" w:rsidR="009D4AC7" w:rsidRDefault="00067574">
                  <w:pPr>
                    <w:pStyle w:val="ListParagraph"/>
                    <w:numPr>
                      <w:ilvl w:val="0"/>
                      <w:numId w:val="45"/>
                    </w:numPr>
                  </w:pPr>
                  <w:r>
                    <w:t>Day Hui: label</w:t>
                  </w:r>
                </w:p>
                <w:p w14:paraId="0EBBA61B" w14:textId="77777777" w:rsidR="009D4AC7" w:rsidRDefault="00067574">
                  <w:pPr>
                    <w:pStyle w:val="ListParagraph"/>
                    <w:numPr>
                      <w:ilvl w:val="0"/>
                      <w:numId w:val="45"/>
                    </w:numPr>
                  </w:pPr>
                  <w:proofErr w:type="gramStart"/>
                  <w:r>
                    <w:t>Hui</w:t>
                  </w:r>
                  <w:proofErr w:type="gramEnd"/>
                  <w:r>
                    <w:t xml:space="preserve"> manager: label</w:t>
                  </w:r>
                </w:p>
                <w:p w14:paraId="4FE00605" w14:textId="77777777" w:rsidR="009D4AC7" w:rsidRDefault="00067574">
                  <w:pPr>
                    <w:pStyle w:val="ListParagraph"/>
                    <w:numPr>
                      <w:ilvl w:val="0"/>
                      <w:numId w:val="45"/>
                    </w:numPr>
                  </w:pPr>
                  <w:r>
                    <w:lastRenderedPageBreak/>
                    <w:t>Date of beginning: label</w:t>
                  </w:r>
                </w:p>
                <w:p w14:paraId="6053BEBD" w14:textId="77777777" w:rsidR="009D4AC7" w:rsidRDefault="00067574">
                  <w:pPr>
                    <w:pStyle w:val="ListParagraph"/>
                    <w:numPr>
                      <w:ilvl w:val="0"/>
                      <w:numId w:val="45"/>
                    </w:numPr>
                  </w:pPr>
                  <w:r>
                    <w:t>Date of finishing: label</w:t>
                  </w:r>
                </w:p>
                <w:p w14:paraId="07C93919" w14:textId="77777777" w:rsidR="009D4AC7" w:rsidRDefault="00067574">
                  <w:pPr>
                    <w:pStyle w:val="ListParagraph"/>
                    <w:numPr>
                      <w:ilvl w:val="0"/>
                      <w:numId w:val="45"/>
                    </w:numPr>
                  </w:pPr>
                  <w:r>
                    <w:t>Amount of money/month: label</w:t>
                  </w:r>
                </w:p>
                <w:p w14:paraId="4DA01ECA" w14:textId="77777777" w:rsidR="009D4AC7" w:rsidRDefault="00067574">
                  <w:pPr>
                    <w:pStyle w:val="ListParagraph"/>
                    <w:numPr>
                      <w:ilvl w:val="0"/>
                      <w:numId w:val="45"/>
                    </w:numPr>
                  </w:pPr>
                  <w:r>
                    <w:t>View detail: link</w:t>
                  </w:r>
                </w:p>
              </w:tc>
            </w:tr>
          </w:tbl>
          <w:p w14:paraId="6E4AC9F1" w14:textId="77777777" w:rsidR="009D4AC7" w:rsidRDefault="009D4AC7"/>
          <w:p w14:paraId="463211AB" w14:textId="77777777" w:rsidR="009D4AC7" w:rsidRDefault="00067574">
            <w:r>
              <w:t>Exception: N/A</w:t>
            </w:r>
          </w:p>
          <w:p w14:paraId="09DCB55A" w14:textId="77777777" w:rsidR="009D4AC7" w:rsidRDefault="009D4AC7"/>
          <w:p w14:paraId="7325E435" w14:textId="77777777" w:rsidR="009D4AC7" w:rsidRDefault="00067574">
            <w:r>
              <w:t xml:space="preserve">Relationship: </w:t>
            </w:r>
          </w:p>
          <w:p w14:paraId="0FB0AD08" w14:textId="77777777" w:rsidR="009D4AC7" w:rsidRDefault="00067574">
            <w:pPr>
              <w:pStyle w:val="ListParagraph"/>
              <w:numPr>
                <w:ilvl w:val="0"/>
                <w:numId w:val="16"/>
              </w:numPr>
              <w:rPr>
                <w:b/>
              </w:rPr>
            </w:pPr>
            <w:r>
              <w:t>The use case “Get the list of DAY HUI member joined” extends the use case “View DAY HUI detail”</w:t>
            </w:r>
          </w:p>
          <w:p w14:paraId="07EAD56A" w14:textId="77777777" w:rsidR="009D4AC7" w:rsidRDefault="00067574">
            <w:r>
              <w:t>Business rule:</w:t>
            </w:r>
          </w:p>
          <w:p w14:paraId="5709FE40" w14:textId="77777777" w:rsidR="009D4AC7" w:rsidRDefault="00067574">
            <w:pPr>
              <w:pStyle w:val="ListParagraph"/>
              <w:numPr>
                <w:ilvl w:val="0"/>
                <w:numId w:val="15"/>
              </w:numPr>
            </w:pPr>
            <w:r>
              <w:t>The list of DAY HUI member joined must be sorted in descending order by date of beginning</w:t>
            </w:r>
          </w:p>
          <w:p w14:paraId="356BC6AD" w14:textId="77777777" w:rsidR="009D4AC7" w:rsidRDefault="00067574">
            <w:pPr>
              <w:pStyle w:val="ListParagraph"/>
              <w:numPr>
                <w:ilvl w:val="0"/>
                <w:numId w:val="15"/>
              </w:numPr>
            </w:pPr>
            <w:r>
              <w:t xml:space="preserve">List first 10 available </w:t>
            </w:r>
            <w:proofErr w:type="gramStart"/>
            <w:r>
              <w:t>item</w:t>
            </w:r>
            <w:proofErr w:type="gramEnd"/>
            <w:r>
              <w:t xml:space="preserve"> in the system: paging is required</w:t>
            </w:r>
          </w:p>
        </w:tc>
      </w:tr>
    </w:tbl>
    <w:p w14:paraId="73F25230" w14:textId="77777777" w:rsidR="009D4AC7" w:rsidRDefault="009D4AC7"/>
    <w:p w14:paraId="3247F13A" w14:textId="77777777" w:rsidR="009D4AC7" w:rsidRDefault="00067574">
      <w:pPr>
        <w:pStyle w:val="Heading2"/>
      </w:pPr>
      <w:r>
        <w:t xml:space="preserve"> </w:t>
      </w:r>
      <w:bookmarkStart w:id="72" w:name="_Toc77162738"/>
      <w:r>
        <w:t>&lt;HUI member&gt; Search a DAY HUI member joined</w:t>
      </w:r>
      <w:bookmarkEnd w:id="72"/>
    </w:p>
    <w:p w14:paraId="0CFE1D4F" w14:textId="77777777" w:rsidR="009D4AC7" w:rsidRDefault="00067574">
      <w:r>
        <w:rPr>
          <w:noProof/>
          <w:lang w:eastAsia="ja-JP"/>
        </w:rPr>
        <w:drawing>
          <wp:inline distT="0" distB="0" distL="0" distR="0" wp14:anchorId="04225D1C" wp14:editId="355AA9A1">
            <wp:extent cx="5715000" cy="17341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715000" cy="1734185"/>
                    </a:xfrm>
                    <a:prstGeom prst="rect">
                      <a:avLst/>
                    </a:prstGeom>
                    <a:noFill/>
                    <a:ln>
                      <a:noFill/>
                    </a:ln>
                  </pic:spPr>
                </pic:pic>
              </a:graphicData>
            </a:graphic>
          </wp:inline>
        </w:drawing>
      </w:r>
    </w:p>
    <w:p w14:paraId="0BB70E02" w14:textId="77777777" w:rsidR="009D4AC7" w:rsidRDefault="009D4AC7"/>
    <w:tbl>
      <w:tblPr>
        <w:tblW w:w="0" w:type="auto"/>
        <w:tblLook w:val="04A0" w:firstRow="1" w:lastRow="0" w:firstColumn="1" w:lastColumn="0" w:noHBand="0" w:noVBand="1"/>
      </w:tblPr>
      <w:tblGrid>
        <w:gridCol w:w="2240"/>
        <w:gridCol w:w="2803"/>
        <w:gridCol w:w="2410"/>
        <w:gridCol w:w="1527"/>
      </w:tblGrid>
      <w:tr w:rsidR="009D4AC7" w14:paraId="285349C0"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8A11FF2" w14:textId="77777777" w:rsidR="009D4AC7" w:rsidRDefault="00067574">
            <w:pPr>
              <w:rPr>
                <w:rFonts w:eastAsia="Cambria"/>
              </w:rPr>
            </w:pPr>
            <w:r>
              <w:t xml:space="preserve">USE CASE – </w:t>
            </w:r>
            <w:r>
              <w:rPr>
                <w:rFonts w:eastAsia="Cambria"/>
              </w:rPr>
              <w:t>HUI online_UC_32</w:t>
            </w:r>
          </w:p>
        </w:tc>
      </w:tr>
      <w:tr w:rsidR="009D4AC7" w14:paraId="5F26076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E41257E"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4804FA" w14:textId="77777777" w:rsidR="009D4AC7" w:rsidRDefault="00067574">
            <w:pPr>
              <w:rPr>
                <w:rFonts w:eastAsia="Cambria"/>
              </w:rPr>
            </w:pPr>
            <w:r>
              <w:rPr>
                <w:rFonts w:eastAsia="Cambria"/>
              </w:rPr>
              <w:t>HUI online_UC_32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9F3B91F"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11ACFC" w14:textId="77777777" w:rsidR="009D4AC7" w:rsidRDefault="005E40BF">
            <w:r>
              <w:t>2.0</w:t>
            </w:r>
          </w:p>
        </w:tc>
      </w:tr>
      <w:tr w:rsidR="009D4AC7" w14:paraId="6ECEE1D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0F6DBAD"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564CD9" w14:textId="77777777" w:rsidR="009D4AC7" w:rsidRDefault="00067574">
            <w:r>
              <w:t>Search a DAY HUI member joined</w:t>
            </w:r>
          </w:p>
        </w:tc>
      </w:tr>
      <w:tr w:rsidR="009D4AC7" w14:paraId="1C29ADB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1BBF4F7"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B1702F" w14:textId="77777777" w:rsidR="009D4AC7" w:rsidRDefault="00067574">
            <w:r>
              <w:t>Ho Quoc Khai</w:t>
            </w:r>
          </w:p>
        </w:tc>
      </w:tr>
      <w:tr w:rsidR="009D4AC7" w14:paraId="43BCDA6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5FA1C07" w14:textId="77777777" w:rsidR="009D4AC7" w:rsidRDefault="00067574">
            <w:r>
              <w:lastRenderedPageBreak/>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11E426"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46A7B12"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001F47" w14:textId="77777777" w:rsidR="009D4AC7" w:rsidRDefault="00067574">
            <w:r>
              <w:t>Normal</w:t>
            </w:r>
          </w:p>
        </w:tc>
      </w:tr>
      <w:tr w:rsidR="009D4AC7" w14:paraId="493A9604"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13AC1C" w14:textId="77777777" w:rsidR="009D4AC7" w:rsidRDefault="00067574">
            <w:r>
              <w:t>Actor:</w:t>
            </w:r>
          </w:p>
          <w:p w14:paraId="70BE9053" w14:textId="77777777" w:rsidR="009D4AC7" w:rsidRDefault="00067574">
            <w:pPr>
              <w:pStyle w:val="ListParagraph"/>
              <w:numPr>
                <w:ilvl w:val="0"/>
                <w:numId w:val="13"/>
              </w:numPr>
              <w:rPr>
                <w:rFonts w:eastAsia="Calibri" w:cs="Calibri"/>
              </w:rPr>
            </w:pPr>
            <w:r>
              <w:t>HUI member</w:t>
            </w:r>
          </w:p>
          <w:p w14:paraId="59B3BE68" w14:textId="77777777" w:rsidR="009D4AC7" w:rsidRDefault="00067574">
            <w:r>
              <w:t>Summary:</w:t>
            </w:r>
          </w:p>
          <w:p w14:paraId="5F9C782B"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member to</w:t>
            </w:r>
            <w:r>
              <w:t xml:space="preserve"> search a DAY HUI member joined</w:t>
            </w:r>
          </w:p>
          <w:p w14:paraId="10BAE20A" w14:textId="77777777" w:rsidR="009D4AC7" w:rsidRDefault="00067574">
            <w:r>
              <w:t>Goal</w:t>
            </w:r>
          </w:p>
          <w:p w14:paraId="6C7E59FE" w14:textId="77777777" w:rsidR="009D4AC7" w:rsidRDefault="00067574">
            <w:pPr>
              <w:pStyle w:val="ListParagraph"/>
              <w:numPr>
                <w:ilvl w:val="0"/>
                <w:numId w:val="13"/>
              </w:numPr>
            </w:pPr>
            <w:r>
              <w:t>HUI member can search a DAY HUI member joined</w:t>
            </w:r>
          </w:p>
          <w:p w14:paraId="464F669A" w14:textId="77777777" w:rsidR="009D4AC7" w:rsidRDefault="00067574">
            <w:r>
              <w:t>Trigger:</w:t>
            </w:r>
          </w:p>
          <w:p w14:paraId="6F1FE933" w14:textId="77777777" w:rsidR="009D4AC7" w:rsidRDefault="00067574">
            <w:pPr>
              <w:pStyle w:val="ListParagraph"/>
              <w:numPr>
                <w:ilvl w:val="0"/>
                <w:numId w:val="13"/>
              </w:numPr>
            </w:pPr>
            <w:r>
              <w:t>HUI member clicks “Search” button</w:t>
            </w:r>
          </w:p>
          <w:p w14:paraId="36423FC4" w14:textId="77777777" w:rsidR="009D4AC7" w:rsidRDefault="00067574">
            <w:r>
              <w:t>Precondition:</w:t>
            </w:r>
          </w:p>
          <w:p w14:paraId="26950DF5" w14:textId="77777777" w:rsidR="009D4AC7" w:rsidRDefault="00067574">
            <w:pPr>
              <w:pStyle w:val="ListParagraph"/>
              <w:numPr>
                <w:ilvl w:val="0"/>
                <w:numId w:val="13"/>
              </w:numPr>
              <w:rPr>
                <w:rFonts w:eastAsia="Calibri" w:cs="Calibri"/>
              </w:rPr>
            </w:pPr>
            <w:r>
              <w:t>Guest must login into the system with role HUI member</w:t>
            </w:r>
          </w:p>
          <w:p w14:paraId="3F453BFB" w14:textId="77777777" w:rsidR="009D4AC7" w:rsidRDefault="00067574">
            <w:r>
              <w:t>Post Conditions:</w:t>
            </w:r>
          </w:p>
          <w:p w14:paraId="5E1AED10" w14:textId="77777777" w:rsidR="009D4AC7" w:rsidRDefault="00067574">
            <w:pPr>
              <w:pStyle w:val="ListParagraph"/>
              <w:numPr>
                <w:ilvl w:val="0"/>
                <w:numId w:val="13"/>
              </w:numPr>
              <w:rPr>
                <w:rFonts w:eastAsia="Calibri" w:cs="Calibri"/>
              </w:rPr>
            </w:pPr>
            <w:r>
              <w:t>Success: The list of Day Hui member joined is shown successfully</w:t>
            </w:r>
          </w:p>
          <w:p w14:paraId="4A0579B2" w14:textId="77777777" w:rsidR="009D4AC7" w:rsidRDefault="00067574">
            <w:r>
              <w:t>Main Success Scenario:</w:t>
            </w:r>
          </w:p>
          <w:p w14:paraId="4F1A774E" w14:textId="77777777" w:rsidR="009D4AC7" w:rsidRDefault="009D4AC7"/>
          <w:tbl>
            <w:tblPr>
              <w:tblW w:w="0" w:type="auto"/>
              <w:tblLook w:val="04A0" w:firstRow="1" w:lastRow="0" w:firstColumn="1" w:lastColumn="0" w:noHBand="0" w:noVBand="1"/>
            </w:tblPr>
            <w:tblGrid>
              <w:gridCol w:w="775"/>
              <w:gridCol w:w="2954"/>
              <w:gridCol w:w="4822"/>
            </w:tblGrid>
            <w:tr w:rsidR="009D4AC7" w14:paraId="3214ED5A"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55FDCC7"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9A59849"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0CFE1C4" w14:textId="77777777" w:rsidR="009D4AC7" w:rsidRDefault="00067574">
                  <w:r>
                    <w:t>System Response</w:t>
                  </w:r>
                </w:p>
              </w:tc>
            </w:tr>
            <w:tr w:rsidR="009D4AC7" w14:paraId="6A17F8DD"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E264AB"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3CDF31" w14:textId="77777777" w:rsidR="009D4AC7" w:rsidRDefault="00067574">
                  <w:r>
                    <w:t>HUI member clicks “Day Hui”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4B4A4C" w14:textId="77777777" w:rsidR="009D4AC7" w:rsidRDefault="00067574">
                  <w:r>
                    <w:t>The system shows a form:</w:t>
                  </w:r>
                </w:p>
                <w:p w14:paraId="406E03E0" w14:textId="77777777" w:rsidR="009D4AC7" w:rsidRDefault="00067574">
                  <w:pPr>
                    <w:pStyle w:val="ListParagraph"/>
                    <w:numPr>
                      <w:ilvl w:val="0"/>
                      <w:numId w:val="9"/>
                    </w:numPr>
                  </w:pPr>
                  <w:r>
                    <w:t xml:space="preserve">Search by: dropdown </w:t>
                  </w:r>
                  <w:proofErr w:type="gramStart"/>
                  <w:r>
                    <w:t>list(</w:t>
                  </w:r>
                  <w:proofErr w:type="gramEnd"/>
                  <w:r>
                    <w:t>Search by name, Search by date)</w:t>
                  </w:r>
                </w:p>
                <w:p w14:paraId="5797800B" w14:textId="77777777" w:rsidR="009D4AC7" w:rsidRDefault="00067574">
                  <w:pPr>
                    <w:pStyle w:val="ListParagraph"/>
                    <w:numPr>
                      <w:ilvl w:val="0"/>
                      <w:numId w:val="9"/>
                    </w:numPr>
                  </w:pPr>
                  <w:r>
                    <w:t>Search: button</w:t>
                  </w:r>
                </w:p>
              </w:tc>
            </w:tr>
            <w:tr w:rsidR="009D4AC7" w14:paraId="525CDD6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B33271" w14:textId="77777777" w:rsidR="009D4AC7" w:rsidRDefault="00067574">
                  <w: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A2F210" w14:textId="77777777" w:rsidR="009D4AC7" w:rsidRDefault="00067574">
                  <w:r>
                    <w:t>HUI member inputs data and clicks “Search”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2D47EC" w14:textId="77777777" w:rsidR="009D4AC7" w:rsidRDefault="00067574">
                  <w:r>
                    <w:t xml:space="preserve">The system shows the list of DAY HUI member </w:t>
                  </w:r>
                  <w:proofErr w:type="gramStart"/>
                  <w:r>
                    <w:t>joined,</w:t>
                  </w:r>
                  <w:proofErr w:type="gramEnd"/>
                  <w:r>
                    <w:t xml:space="preserve"> each item includes:</w:t>
                  </w:r>
                </w:p>
                <w:p w14:paraId="732D0917" w14:textId="77777777" w:rsidR="009D4AC7" w:rsidRDefault="00067574">
                  <w:pPr>
                    <w:pStyle w:val="ListParagraph"/>
                    <w:numPr>
                      <w:ilvl w:val="0"/>
                      <w:numId w:val="45"/>
                    </w:numPr>
                  </w:pPr>
                  <w:r>
                    <w:t>Day Hui: label</w:t>
                  </w:r>
                </w:p>
                <w:p w14:paraId="21C2A7D3" w14:textId="77777777" w:rsidR="009D4AC7" w:rsidRDefault="00067574">
                  <w:pPr>
                    <w:pStyle w:val="ListParagraph"/>
                    <w:numPr>
                      <w:ilvl w:val="0"/>
                      <w:numId w:val="45"/>
                    </w:numPr>
                  </w:pPr>
                  <w:proofErr w:type="gramStart"/>
                  <w:r>
                    <w:t>Hui</w:t>
                  </w:r>
                  <w:proofErr w:type="gramEnd"/>
                  <w:r>
                    <w:t xml:space="preserve"> manager: label</w:t>
                  </w:r>
                </w:p>
                <w:p w14:paraId="43AD15DB" w14:textId="77777777" w:rsidR="009D4AC7" w:rsidRDefault="00067574">
                  <w:pPr>
                    <w:pStyle w:val="ListParagraph"/>
                    <w:numPr>
                      <w:ilvl w:val="0"/>
                      <w:numId w:val="45"/>
                    </w:numPr>
                  </w:pPr>
                  <w:r>
                    <w:t>Date of beginning: label</w:t>
                  </w:r>
                </w:p>
                <w:p w14:paraId="622C41FB" w14:textId="77777777" w:rsidR="009D4AC7" w:rsidRDefault="00067574">
                  <w:pPr>
                    <w:pStyle w:val="ListParagraph"/>
                    <w:numPr>
                      <w:ilvl w:val="0"/>
                      <w:numId w:val="45"/>
                    </w:numPr>
                  </w:pPr>
                  <w:r>
                    <w:t>Date of finishing: label</w:t>
                  </w:r>
                </w:p>
                <w:p w14:paraId="56EC28B4" w14:textId="77777777" w:rsidR="009D4AC7" w:rsidRDefault="00067574">
                  <w:pPr>
                    <w:pStyle w:val="ListParagraph"/>
                    <w:numPr>
                      <w:ilvl w:val="0"/>
                      <w:numId w:val="45"/>
                    </w:numPr>
                  </w:pPr>
                  <w:r>
                    <w:t>Amount of money/month: label</w:t>
                  </w:r>
                </w:p>
                <w:p w14:paraId="3CE25828" w14:textId="77777777" w:rsidR="009D4AC7" w:rsidRDefault="00067574">
                  <w:pPr>
                    <w:pStyle w:val="ListParagraph"/>
                    <w:numPr>
                      <w:ilvl w:val="0"/>
                      <w:numId w:val="45"/>
                    </w:numPr>
                  </w:pPr>
                  <w:r>
                    <w:t>View detail: link</w:t>
                  </w:r>
                </w:p>
              </w:tc>
            </w:tr>
          </w:tbl>
          <w:p w14:paraId="4FA6C7AE" w14:textId="77777777" w:rsidR="009D4AC7" w:rsidRDefault="009D4AC7"/>
          <w:p w14:paraId="4C474370" w14:textId="77777777" w:rsidR="009D4AC7" w:rsidRDefault="00067574">
            <w:r>
              <w:t>Exception: N/A</w:t>
            </w:r>
          </w:p>
          <w:p w14:paraId="64F308BC" w14:textId="77777777" w:rsidR="009D4AC7" w:rsidRDefault="009D4AC7"/>
          <w:p w14:paraId="5AA30776" w14:textId="77777777" w:rsidR="009D4AC7" w:rsidRDefault="00067574">
            <w:r>
              <w:t xml:space="preserve">Relationship: </w:t>
            </w:r>
          </w:p>
          <w:p w14:paraId="3B621AAD" w14:textId="77777777" w:rsidR="009D4AC7" w:rsidRDefault="00067574">
            <w:pPr>
              <w:pStyle w:val="ListParagraph"/>
              <w:numPr>
                <w:ilvl w:val="0"/>
                <w:numId w:val="16"/>
              </w:numPr>
              <w:rPr>
                <w:b/>
              </w:rPr>
            </w:pPr>
            <w:r>
              <w:t>The use case “Search a DAY HUI member joined” extends the use case “View DAY HUI detail”</w:t>
            </w:r>
          </w:p>
          <w:p w14:paraId="3DA62C66" w14:textId="77777777" w:rsidR="009D4AC7" w:rsidRDefault="00067574">
            <w:r>
              <w:t>Business rule:</w:t>
            </w:r>
          </w:p>
          <w:p w14:paraId="2B021ED2" w14:textId="77777777" w:rsidR="009D4AC7" w:rsidRDefault="00067574">
            <w:pPr>
              <w:pStyle w:val="ListParagraph"/>
              <w:numPr>
                <w:ilvl w:val="0"/>
                <w:numId w:val="16"/>
              </w:numPr>
            </w:pPr>
            <w:r>
              <w:t>If HUI member selects “Search by name”, the system expands:</w:t>
            </w:r>
          </w:p>
          <w:p w14:paraId="0B6528FF" w14:textId="77777777" w:rsidR="009D4AC7" w:rsidRDefault="00067574">
            <w:pPr>
              <w:pStyle w:val="ListParagraph"/>
              <w:numPr>
                <w:ilvl w:val="0"/>
                <w:numId w:val="46"/>
              </w:numPr>
            </w:pPr>
            <w:r>
              <w:t>Name: textbox</w:t>
            </w:r>
          </w:p>
          <w:p w14:paraId="42E275C9" w14:textId="77777777" w:rsidR="009D4AC7" w:rsidRDefault="00067574">
            <w:pPr>
              <w:pStyle w:val="ListParagraph"/>
              <w:numPr>
                <w:ilvl w:val="0"/>
                <w:numId w:val="16"/>
              </w:numPr>
            </w:pPr>
            <w:r>
              <w:t>If HUI member selects “Search by date”, the system expands:</w:t>
            </w:r>
          </w:p>
          <w:p w14:paraId="04CD6DE0" w14:textId="77777777" w:rsidR="009D4AC7" w:rsidRDefault="00067574">
            <w:pPr>
              <w:pStyle w:val="ListParagraph"/>
              <w:numPr>
                <w:ilvl w:val="0"/>
                <w:numId w:val="46"/>
              </w:numPr>
            </w:pPr>
            <w:r>
              <w:t>From: datetime picker</w:t>
            </w:r>
          </w:p>
          <w:p w14:paraId="57FCD349" w14:textId="77777777" w:rsidR="009D4AC7" w:rsidRDefault="00067574">
            <w:pPr>
              <w:pStyle w:val="ListParagraph"/>
              <w:numPr>
                <w:ilvl w:val="0"/>
                <w:numId w:val="46"/>
              </w:numPr>
            </w:pPr>
            <w:r>
              <w:t>To: datetime picker</w:t>
            </w:r>
          </w:p>
          <w:p w14:paraId="1942781B" w14:textId="77777777" w:rsidR="009D4AC7" w:rsidRDefault="00067574">
            <w:pPr>
              <w:pStyle w:val="ListParagraph"/>
              <w:numPr>
                <w:ilvl w:val="0"/>
                <w:numId w:val="16"/>
              </w:numPr>
            </w:pPr>
            <w:r>
              <w:t>If HUI member searches by name: A list result which contain the search keyword</w:t>
            </w:r>
          </w:p>
          <w:p w14:paraId="26065C75" w14:textId="77777777" w:rsidR="009D4AC7" w:rsidRDefault="00067574">
            <w:pPr>
              <w:pStyle w:val="ListParagraph"/>
              <w:numPr>
                <w:ilvl w:val="0"/>
                <w:numId w:val="16"/>
              </w:numPr>
            </w:pPr>
            <w:r>
              <w:t>If HUI member searches by date: “Date of beginning” and “Date of finishing” must be between “From” and “To” datetime picker</w:t>
            </w:r>
          </w:p>
          <w:p w14:paraId="5D15B444" w14:textId="77777777" w:rsidR="009D4AC7" w:rsidRDefault="00067574">
            <w:pPr>
              <w:pStyle w:val="ListParagraph"/>
              <w:numPr>
                <w:ilvl w:val="0"/>
                <w:numId w:val="15"/>
              </w:numPr>
            </w:pPr>
            <w:r>
              <w:t>The list of DAY HUI member joined must be sorted in descending order by date of beginning</w:t>
            </w:r>
          </w:p>
          <w:p w14:paraId="24B184A6" w14:textId="77777777" w:rsidR="009D4AC7" w:rsidRDefault="00067574">
            <w:pPr>
              <w:pStyle w:val="ListParagraph"/>
              <w:numPr>
                <w:ilvl w:val="0"/>
                <w:numId w:val="15"/>
              </w:numPr>
            </w:pPr>
            <w:r>
              <w:t xml:space="preserve">List first 10 available </w:t>
            </w:r>
            <w:proofErr w:type="gramStart"/>
            <w:r>
              <w:t>item</w:t>
            </w:r>
            <w:proofErr w:type="gramEnd"/>
            <w:r>
              <w:t xml:space="preserve"> in the system: paging is required</w:t>
            </w:r>
          </w:p>
        </w:tc>
      </w:tr>
    </w:tbl>
    <w:p w14:paraId="6799FCC1" w14:textId="77777777" w:rsidR="009D4AC7" w:rsidRDefault="009D4AC7"/>
    <w:p w14:paraId="19826822" w14:textId="77777777" w:rsidR="009D4AC7" w:rsidRDefault="009D4AC7"/>
    <w:p w14:paraId="3AE1A908" w14:textId="77777777" w:rsidR="009D4AC7" w:rsidRDefault="00067574">
      <w:pPr>
        <w:pStyle w:val="Heading2"/>
      </w:pPr>
      <w:r>
        <w:t xml:space="preserve"> </w:t>
      </w:r>
      <w:bookmarkStart w:id="73" w:name="_Toc77162739"/>
      <w:r>
        <w:t>&lt;HUI member&gt; View DAY HUI detail</w:t>
      </w:r>
      <w:bookmarkEnd w:id="73"/>
    </w:p>
    <w:p w14:paraId="7E1E7916" w14:textId="77777777" w:rsidR="009D4AC7" w:rsidRDefault="00067574">
      <w:r>
        <w:rPr>
          <w:noProof/>
          <w:lang w:eastAsia="ja-JP"/>
        </w:rPr>
        <w:drawing>
          <wp:inline distT="0" distB="0" distL="0" distR="0" wp14:anchorId="722A50A3" wp14:editId="5C648489">
            <wp:extent cx="5715000" cy="17341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715000" cy="1734185"/>
                    </a:xfrm>
                    <a:prstGeom prst="rect">
                      <a:avLst/>
                    </a:prstGeom>
                    <a:noFill/>
                    <a:ln>
                      <a:noFill/>
                    </a:ln>
                  </pic:spPr>
                </pic:pic>
              </a:graphicData>
            </a:graphic>
          </wp:inline>
        </w:drawing>
      </w:r>
    </w:p>
    <w:p w14:paraId="72183162" w14:textId="77777777" w:rsidR="009D4AC7" w:rsidRDefault="009D4AC7"/>
    <w:tbl>
      <w:tblPr>
        <w:tblW w:w="0" w:type="auto"/>
        <w:tblLook w:val="04A0" w:firstRow="1" w:lastRow="0" w:firstColumn="1" w:lastColumn="0" w:noHBand="0" w:noVBand="1"/>
      </w:tblPr>
      <w:tblGrid>
        <w:gridCol w:w="2286"/>
        <w:gridCol w:w="2764"/>
        <w:gridCol w:w="2461"/>
        <w:gridCol w:w="1469"/>
      </w:tblGrid>
      <w:tr w:rsidR="009D4AC7" w14:paraId="0D466048"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52B6820" w14:textId="77777777" w:rsidR="009D4AC7" w:rsidRDefault="00067574">
            <w:pPr>
              <w:rPr>
                <w:rFonts w:eastAsia="Cambria"/>
              </w:rPr>
            </w:pPr>
            <w:r>
              <w:t xml:space="preserve">USE CASE – </w:t>
            </w:r>
            <w:r>
              <w:rPr>
                <w:rFonts w:eastAsia="Cambria"/>
              </w:rPr>
              <w:t>HUI online_UC_33</w:t>
            </w:r>
          </w:p>
        </w:tc>
      </w:tr>
      <w:tr w:rsidR="009D4AC7" w14:paraId="3786B0A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FE856A9"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518D8C" w14:textId="77777777" w:rsidR="009D4AC7" w:rsidRDefault="00067574">
            <w:pPr>
              <w:rPr>
                <w:rFonts w:eastAsia="Cambria"/>
              </w:rPr>
            </w:pPr>
            <w:r>
              <w:rPr>
                <w:rFonts w:eastAsia="Cambria"/>
              </w:rPr>
              <w:t>HUI online_UC_33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6B0333D"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AA7CE8" w14:textId="77777777" w:rsidR="009D4AC7" w:rsidRDefault="005E40BF">
            <w:r>
              <w:t>2.0</w:t>
            </w:r>
          </w:p>
        </w:tc>
      </w:tr>
      <w:tr w:rsidR="009D4AC7" w14:paraId="6B3307D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5334DAF"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37FEB3" w14:textId="77777777" w:rsidR="009D4AC7" w:rsidRDefault="00067574">
            <w:r>
              <w:t>View DAY HUI detail</w:t>
            </w:r>
          </w:p>
        </w:tc>
      </w:tr>
      <w:tr w:rsidR="009D4AC7" w14:paraId="6C60E27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FC0DC1D" w14:textId="77777777" w:rsidR="009D4AC7" w:rsidRDefault="00067574">
            <w:r>
              <w:lastRenderedPageBreak/>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C8F4B7" w14:textId="77777777" w:rsidR="009D4AC7" w:rsidRDefault="00067574">
            <w:r>
              <w:t>Ho Quoc Khai</w:t>
            </w:r>
          </w:p>
        </w:tc>
      </w:tr>
      <w:tr w:rsidR="009D4AC7" w14:paraId="463FF9F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BDC4B0A"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37A2D0"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A6DD9C8"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48ADC9" w14:textId="77777777" w:rsidR="009D4AC7" w:rsidRDefault="00067574">
            <w:r>
              <w:t>Normal</w:t>
            </w:r>
          </w:p>
        </w:tc>
      </w:tr>
      <w:tr w:rsidR="009D4AC7" w14:paraId="6711524F"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64918E" w14:textId="77777777" w:rsidR="009D4AC7" w:rsidRDefault="00067574">
            <w:r>
              <w:t>Actor:</w:t>
            </w:r>
          </w:p>
          <w:p w14:paraId="7030C9DA" w14:textId="77777777" w:rsidR="009D4AC7" w:rsidRDefault="00067574">
            <w:pPr>
              <w:pStyle w:val="ListParagraph"/>
              <w:numPr>
                <w:ilvl w:val="0"/>
                <w:numId w:val="13"/>
              </w:numPr>
              <w:rPr>
                <w:rFonts w:eastAsia="Calibri" w:cs="Calibri"/>
              </w:rPr>
            </w:pPr>
            <w:r>
              <w:t>HUI member</w:t>
            </w:r>
          </w:p>
          <w:p w14:paraId="1ABCA529" w14:textId="77777777" w:rsidR="009D4AC7" w:rsidRDefault="00067574">
            <w:r>
              <w:t>Summary:</w:t>
            </w:r>
          </w:p>
          <w:p w14:paraId="5218DE33"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member to</w:t>
            </w:r>
            <w:r>
              <w:t xml:space="preserve"> view DAY HUI detail</w:t>
            </w:r>
          </w:p>
          <w:p w14:paraId="1F112F3C" w14:textId="77777777" w:rsidR="009D4AC7" w:rsidRDefault="00067574">
            <w:r>
              <w:t>Goal</w:t>
            </w:r>
          </w:p>
          <w:p w14:paraId="714DC911" w14:textId="77777777" w:rsidR="009D4AC7" w:rsidRDefault="00067574">
            <w:pPr>
              <w:pStyle w:val="ListParagraph"/>
              <w:numPr>
                <w:ilvl w:val="0"/>
                <w:numId w:val="13"/>
              </w:numPr>
            </w:pPr>
            <w:r>
              <w:t>HUI member can view DAY HUI detail</w:t>
            </w:r>
          </w:p>
          <w:p w14:paraId="50277AD3" w14:textId="77777777" w:rsidR="009D4AC7" w:rsidRDefault="00067574">
            <w:r>
              <w:t>Trigger:</w:t>
            </w:r>
          </w:p>
          <w:p w14:paraId="159FCEFD" w14:textId="77777777" w:rsidR="009D4AC7" w:rsidRDefault="00067574">
            <w:pPr>
              <w:pStyle w:val="ListParagraph"/>
              <w:numPr>
                <w:ilvl w:val="0"/>
                <w:numId w:val="13"/>
              </w:numPr>
            </w:pPr>
            <w:r>
              <w:t>HUI member clicks “View detail” link</w:t>
            </w:r>
          </w:p>
          <w:p w14:paraId="2ED48DB0" w14:textId="77777777" w:rsidR="009D4AC7" w:rsidRDefault="00067574">
            <w:r>
              <w:t>Precondition:</w:t>
            </w:r>
          </w:p>
          <w:p w14:paraId="2B4C613F" w14:textId="77777777" w:rsidR="009D4AC7" w:rsidRDefault="00067574">
            <w:pPr>
              <w:pStyle w:val="ListParagraph"/>
              <w:numPr>
                <w:ilvl w:val="0"/>
                <w:numId w:val="13"/>
              </w:numPr>
              <w:rPr>
                <w:rFonts w:eastAsia="Calibri" w:cs="Calibri"/>
              </w:rPr>
            </w:pPr>
            <w:r>
              <w:t>Guest must login into the system with role HUI member</w:t>
            </w:r>
          </w:p>
          <w:p w14:paraId="2C3B6C3B" w14:textId="77777777" w:rsidR="009D4AC7" w:rsidRDefault="00067574">
            <w:r>
              <w:t>Post Conditions:</w:t>
            </w:r>
          </w:p>
          <w:p w14:paraId="7EB3CBB4" w14:textId="77777777" w:rsidR="009D4AC7" w:rsidRDefault="00067574">
            <w:pPr>
              <w:pStyle w:val="ListParagraph"/>
              <w:numPr>
                <w:ilvl w:val="0"/>
                <w:numId w:val="13"/>
              </w:numPr>
              <w:rPr>
                <w:rFonts w:eastAsia="Calibri" w:cs="Calibri"/>
              </w:rPr>
            </w:pPr>
            <w:r>
              <w:t>Success: The information of DAY HUI is shown successfully</w:t>
            </w:r>
          </w:p>
          <w:p w14:paraId="529AA20A" w14:textId="77777777" w:rsidR="009D4AC7" w:rsidRDefault="00067574">
            <w:r>
              <w:t>Main Success Scenario:</w:t>
            </w:r>
          </w:p>
          <w:p w14:paraId="114737F9" w14:textId="77777777" w:rsidR="009D4AC7" w:rsidRDefault="009D4AC7"/>
          <w:tbl>
            <w:tblPr>
              <w:tblW w:w="0" w:type="auto"/>
              <w:tblLook w:val="04A0" w:firstRow="1" w:lastRow="0" w:firstColumn="1" w:lastColumn="0" w:noHBand="0" w:noVBand="1"/>
            </w:tblPr>
            <w:tblGrid>
              <w:gridCol w:w="775"/>
              <w:gridCol w:w="2954"/>
              <w:gridCol w:w="4822"/>
            </w:tblGrid>
            <w:tr w:rsidR="009D4AC7" w14:paraId="72805D7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43AF2DE"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4841D52"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B659135" w14:textId="77777777" w:rsidR="009D4AC7" w:rsidRDefault="00067574">
                  <w:r>
                    <w:t>System Response</w:t>
                  </w:r>
                </w:p>
              </w:tc>
            </w:tr>
            <w:tr w:rsidR="009D4AC7" w14:paraId="1E0FB06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8F904D"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9FB89C" w14:textId="77777777" w:rsidR="009D4AC7" w:rsidRDefault="00067574">
                  <w:r>
                    <w:t>HUI member clicks “View detail”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79FBF4" w14:textId="77777777" w:rsidR="009D4AC7" w:rsidRDefault="00067574">
                  <w:r>
                    <w:t xml:space="preserve">The system </w:t>
                  </w:r>
                  <w:proofErr w:type="gramStart"/>
                  <w:r>
                    <w:t>shows :</w:t>
                  </w:r>
                  <w:proofErr w:type="gramEnd"/>
                </w:p>
                <w:p w14:paraId="57C3C430" w14:textId="77777777" w:rsidR="009D4AC7" w:rsidRDefault="00067574">
                  <w:pPr>
                    <w:pStyle w:val="ListParagraph"/>
                    <w:numPr>
                      <w:ilvl w:val="0"/>
                      <w:numId w:val="13"/>
                    </w:numPr>
                  </w:pPr>
                  <w:r>
                    <w:t>HUI manager: link</w:t>
                  </w:r>
                </w:p>
                <w:p w14:paraId="0C4A4BB8" w14:textId="77777777" w:rsidR="009D4AC7" w:rsidRDefault="00067574">
                  <w:pPr>
                    <w:pStyle w:val="ListParagraph"/>
                    <w:numPr>
                      <w:ilvl w:val="0"/>
                      <w:numId w:val="9"/>
                    </w:numPr>
                  </w:pPr>
                  <w:r>
                    <w:t>Day Hui: label</w:t>
                  </w:r>
                </w:p>
                <w:p w14:paraId="19478300" w14:textId="77777777" w:rsidR="009D4AC7" w:rsidRDefault="00067574">
                  <w:pPr>
                    <w:pStyle w:val="ListParagraph"/>
                    <w:numPr>
                      <w:ilvl w:val="0"/>
                      <w:numId w:val="9"/>
                    </w:numPr>
                  </w:pPr>
                  <w:r>
                    <w:t>Date of beginning: label</w:t>
                  </w:r>
                </w:p>
                <w:p w14:paraId="67795078" w14:textId="77777777" w:rsidR="009D4AC7" w:rsidRDefault="00067574">
                  <w:pPr>
                    <w:pStyle w:val="ListParagraph"/>
                    <w:numPr>
                      <w:ilvl w:val="0"/>
                      <w:numId w:val="9"/>
                    </w:numPr>
                  </w:pPr>
                  <w:r>
                    <w:t>Date of finishing: label</w:t>
                  </w:r>
                </w:p>
                <w:p w14:paraId="3410F1A6" w14:textId="77777777" w:rsidR="009D4AC7" w:rsidRDefault="00067574">
                  <w:pPr>
                    <w:pStyle w:val="ListParagraph"/>
                    <w:numPr>
                      <w:ilvl w:val="0"/>
                      <w:numId w:val="9"/>
                    </w:numPr>
                  </w:pPr>
                  <w:r>
                    <w:t>Amount of money/term: label</w:t>
                  </w:r>
                </w:p>
                <w:p w14:paraId="09132FEB" w14:textId="77777777" w:rsidR="009D4AC7" w:rsidRDefault="00067574">
                  <w:pPr>
                    <w:pStyle w:val="ListParagraph"/>
                    <w:numPr>
                      <w:ilvl w:val="0"/>
                      <w:numId w:val="9"/>
                    </w:numPr>
                  </w:pPr>
                  <w:r>
                    <w:t xml:space="preserve">Number of </w:t>
                  </w:r>
                  <w:proofErr w:type="gramStart"/>
                  <w:r>
                    <w:t>date/term</w:t>
                  </w:r>
                  <w:proofErr w:type="gramEnd"/>
                  <w:r>
                    <w:t>: label</w:t>
                  </w:r>
                </w:p>
                <w:p w14:paraId="40221034" w14:textId="77777777" w:rsidR="009D4AC7" w:rsidRDefault="00067574">
                  <w:pPr>
                    <w:pStyle w:val="ListParagraph"/>
                    <w:numPr>
                      <w:ilvl w:val="0"/>
                      <w:numId w:val="9"/>
                    </w:numPr>
                  </w:pPr>
                  <w:r>
                    <w:t>Commission: label</w:t>
                  </w:r>
                </w:p>
                <w:p w14:paraId="75D47FD1" w14:textId="77777777" w:rsidR="009D4AC7" w:rsidRDefault="00067574">
                  <w:pPr>
                    <w:pStyle w:val="ListParagraph"/>
                    <w:numPr>
                      <w:ilvl w:val="0"/>
                      <w:numId w:val="9"/>
                    </w:numPr>
                  </w:pPr>
                  <w:r>
                    <w:t>Pay Hui: button</w:t>
                  </w:r>
                </w:p>
                <w:p w14:paraId="74386876" w14:textId="77777777" w:rsidR="009D4AC7" w:rsidRDefault="00067574">
                  <w:pPr>
                    <w:pStyle w:val="ListParagraph"/>
                    <w:numPr>
                      <w:ilvl w:val="0"/>
                      <w:numId w:val="9"/>
                    </w:numPr>
                  </w:pPr>
                  <w:r>
                    <w:t>Call Hui: button</w:t>
                  </w:r>
                </w:p>
                <w:p w14:paraId="330C7AAB" w14:textId="77777777" w:rsidR="009D4AC7" w:rsidRDefault="00067574">
                  <w:pPr>
                    <w:pStyle w:val="ListParagraph"/>
                    <w:numPr>
                      <w:ilvl w:val="0"/>
                      <w:numId w:val="9"/>
                    </w:numPr>
                  </w:pPr>
                  <w:r>
                    <w:t>A list of members:</w:t>
                  </w:r>
                </w:p>
                <w:p w14:paraId="00CAB915" w14:textId="77777777" w:rsidR="009D4AC7" w:rsidRDefault="00067574">
                  <w:pPr>
                    <w:pStyle w:val="ListParagraph"/>
                    <w:numPr>
                      <w:ilvl w:val="0"/>
                      <w:numId w:val="47"/>
                    </w:numPr>
                  </w:pPr>
                  <w:r>
                    <w:t>Name: link</w:t>
                  </w:r>
                </w:p>
                <w:p w14:paraId="7C2B0EA0" w14:textId="77777777" w:rsidR="009D4AC7" w:rsidRDefault="00067574">
                  <w:pPr>
                    <w:pStyle w:val="ListParagraph"/>
                    <w:numPr>
                      <w:ilvl w:val="0"/>
                      <w:numId w:val="9"/>
                    </w:numPr>
                  </w:pPr>
                  <w:r>
                    <w:t>A table, each item includes:</w:t>
                  </w:r>
                </w:p>
                <w:p w14:paraId="1ADD1294" w14:textId="77777777" w:rsidR="009D4AC7" w:rsidRDefault="00067574">
                  <w:pPr>
                    <w:pStyle w:val="ListParagraph"/>
                    <w:numPr>
                      <w:ilvl w:val="0"/>
                      <w:numId w:val="48"/>
                    </w:numPr>
                  </w:pPr>
                  <w:r>
                    <w:t>Month: label</w:t>
                  </w:r>
                </w:p>
                <w:p w14:paraId="2E1E7FEC" w14:textId="77777777" w:rsidR="009D4AC7" w:rsidRDefault="00067574">
                  <w:pPr>
                    <w:pStyle w:val="ListParagraph"/>
                    <w:numPr>
                      <w:ilvl w:val="0"/>
                      <w:numId w:val="48"/>
                    </w:numPr>
                  </w:pPr>
                  <w:r>
                    <w:lastRenderedPageBreak/>
                    <w:t>Amount: link</w:t>
                  </w:r>
                </w:p>
                <w:p w14:paraId="631E5780" w14:textId="77777777" w:rsidR="009D4AC7" w:rsidRDefault="00067574">
                  <w:pPr>
                    <w:pStyle w:val="ListParagraph"/>
                    <w:numPr>
                      <w:ilvl w:val="0"/>
                      <w:numId w:val="48"/>
                    </w:numPr>
                  </w:pPr>
                  <w:r>
                    <w:t>Date: label</w:t>
                  </w:r>
                </w:p>
              </w:tc>
            </w:tr>
          </w:tbl>
          <w:p w14:paraId="5AEE3BC6" w14:textId="77777777" w:rsidR="009D4AC7" w:rsidRDefault="009D4AC7"/>
          <w:p w14:paraId="00780029" w14:textId="77777777" w:rsidR="009D4AC7" w:rsidRDefault="00067574">
            <w:r>
              <w:t>Exception: N/A</w:t>
            </w:r>
          </w:p>
          <w:p w14:paraId="16AAE795" w14:textId="77777777" w:rsidR="009D4AC7" w:rsidRDefault="009D4AC7"/>
          <w:p w14:paraId="35830BEF" w14:textId="77777777" w:rsidR="009D4AC7" w:rsidRDefault="00067574">
            <w:r>
              <w:t xml:space="preserve">Relationship: </w:t>
            </w:r>
          </w:p>
          <w:p w14:paraId="7F6D95C4" w14:textId="77777777" w:rsidR="009D4AC7" w:rsidRDefault="00067574">
            <w:pPr>
              <w:pStyle w:val="ListParagraph"/>
              <w:numPr>
                <w:ilvl w:val="0"/>
                <w:numId w:val="16"/>
              </w:numPr>
              <w:rPr>
                <w:b/>
              </w:rPr>
            </w:pPr>
            <w:r>
              <w:t>The use case “View DAY HUI detail” extended by the use case “Get the list of DAY HUI member joined”</w:t>
            </w:r>
          </w:p>
          <w:p w14:paraId="2A1782BB" w14:textId="77777777" w:rsidR="009D4AC7" w:rsidRDefault="00067574">
            <w:pPr>
              <w:pStyle w:val="ListParagraph"/>
              <w:numPr>
                <w:ilvl w:val="0"/>
                <w:numId w:val="16"/>
              </w:numPr>
              <w:rPr>
                <w:b/>
              </w:rPr>
            </w:pPr>
            <w:r>
              <w:t>The use case “View DAY HUI detail” extended by the use case “Search a DAY HUI member joined”</w:t>
            </w:r>
          </w:p>
          <w:p w14:paraId="62FF0398" w14:textId="77777777" w:rsidR="009D4AC7" w:rsidRDefault="00067574">
            <w:pPr>
              <w:pStyle w:val="ListParagraph"/>
              <w:numPr>
                <w:ilvl w:val="0"/>
                <w:numId w:val="16"/>
              </w:numPr>
            </w:pPr>
            <w:r>
              <w:t>The use case “View DAY HUI detail” extends the use case “View others profile”</w:t>
            </w:r>
          </w:p>
          <w:p w14:paraId="6C39B8E1" w14:textId="77777777" w:rsidR="009D4AC7" w:rsidRDefault="00067574">
            <w:pPr>
              <w:pStyle w:val="ListParagraph"/>
              <w:numPr>
                <w:ilvl w:val="0"/>
                <w:numId w:val="16"/>
              </w:numPr>
            </w:pPr>
            <w:r>
              <w:t>The use case “View DAY HUI detail” extends the use case “Call HUI”</w:t>
            </w:r>
          </w:p>
          <w:p w14:paraId="7D7687B2" w14:textId="77777777" w:rsidR="009D4AC7" w:rsidRDefault="00067574">
            <w:pPr>
              <w:pStyle w:val="ListParagraph"/>
              <w:numPr>
                <w:ilvl w:val="0"/>
                <w:numId w:val="16"/>
              </w:numPr>
            </w:pPr>
            <w:r>
              <w:t>The use case “View DAY HUI detail” extends the use case “Pay HUI”</w:t>
            </w:r>
          </w:p>
          <w:p w14:paraId="4740B086" w14:textId="77777777" w:rsidR="009D4AC7" w:rsidRDefault="00067574">
            <w:r>
              <w:t>Business rule:</w:t>
            </w:r>
          </w:p>
          <w:p w14:paraId="17C0DE12" w14:textId="77777777" w:rsidR="009D4AC7" w:rsidRDefault="00067574">
            <w:pPr>
              <w:pStyle w:val="ListParagraph"/>
              <w:numPr>
                <w:ilvl w:val="0"/>
                <w:numId w:val="15"/>
              </w:numPr>
            </w:pPr>
            <w:r>
              <w:t>If HUI member mouse hovers “Amount” link, the system shows the list:</w:t>
            </w:r>
          </w:p>
          <w:p w14:paraId="5D1426C3" w14:textId="77777777" w:rsidR="009D4AC7" w:rsidRDefault="00067574">
            <w:pPr>
              <w:pStyle w:val="ListParagraph"/>
              <w:numPr>
                <w:ilvl w:val="0"/>
                <w:numId w:val="49"/>
              </w:numPr>
            </w:pPr>
            <w:r>
              <w:t>Amount of money/term: label</w:t>
            </w:r>
          </w:p>
          <w:p w14:paraId="691FF8F4" w14:textId="77777777" w:rsidR="009D4AC7" w:rsidRDefault="00067574">
            <w:pPr>
              <w:pStyle w:val="ListParagraph"/>
              <w:numPr>
                <w:ilvl w:val="0"/>
                <w:numId w:val="49"/>
              </w:numPr>
            </w:pPr>
            <w:r>
              <w:t>Date: label</w:t>
            </w:r>
          </w:p>
          <w:p w14:paraId="0A9E9AFC" w14:textId="77777777" w:rsidR="009D4AC7" w:rsidRDefault="00067574">
            <w:pPr>
              <w:pStyle w:val="ListParagraph"/>
              <w:numPr>
                <w:ilvl w:val="0"/>
                <w:numId w:val="15"/>
              </w:numPr>
            </w:pPr>
            <w:r>
              <w:t>If HUI member borrows HUI in a month, this month is yellow color</w:t>
            </w:r>
          </w:p>
          <w:p w14:paraId="01AC7012" w14:textId="77777777" w:rsidR="009D4AC7" w:rsidRDefault="00067574">
            <w:pPr>
              <w:pStyle w:val="ListParagraph"/>
              <w:numPr>
                <w:ilvl w:val="0"/>
                <w:numId w:val="15"/>
              </w:numPr>
            </w:pPr>
            <w:r>
              <w:t>“Pay Hui” button is only shown when current date is a date to pay Hui</w:t>
            </w:r>
          </w:p>
          <w:p w14:paraId="4F5410B2" w14:textId="77777777" w:rsidR="009D4AC7" w:rsidRDefault="00067574">
            <w:pPr>
              <w:pStyle w:val="ListParagraph"/>
              <w:numPr>
                <w:ilvl w:val="0"/>
                <w:numId w:val="15"/>
              </w:numPr>
            </w:pPr>
            <w:r>
              <w:t>“Call Hui” button is only shown when current date is a date to call Hui</w:t>
            </w:r>
          </w:p>
        </w:tc>
      </w:tr>
    </w:tbl>
    <w:p w14:paraId="1E8F82C8" w14:textId="77777777" w:rsidR="009D4AC7" w:rsidRDefault="009D4AC7"/>
    <w:p w14:paraId="02990395" w14:textId="77777777" w:rsidR="009D4AC7" w:rsidRDefault="009D4AC7"/>
    <w:p w14:paraId="432B2533" w14:textId="77777777" w:rsidR="009D4AC7" w:rsidRDefault="00067574">
      <w:pPr>
        <w:pStyle w:val="Heading2"/>
      </w:pPr>
      <w:r>
        <w:t xml:space="preserve"> </w:t>
      </w:r>
      <w:bookmarkStart w:id="74" w:name="_Toc77162740"/>
      <w:r>
        <w:t>&lt;HUI member&gt; Call HUI</w:t>
      </w:r>
      <w:bookmarkEnd w:id="74"/>
    </w:p>
    <w:p w14:paraId="693EE69A" w14:textId="77777777" w:rsidR="009D4AC7" w:rsidRDefault="009D4AC7"/>
    <w:p w14:paraId="2D2180F5" w14:textId="77777777" w:rsidR="009D4AC7" w:rsidRDefault="00067574">
      <w:r>
        <w:rPr>
          <w:noProof/>
          <w:lang w:eastAsia="ja-JP"/>
        </w:rPr>
        <w:drawing>
          <wp:inline distT="0" distB="0" distL="0" distR="0" wp14:anchorId="173D5769" wp14:editId="274F103E">
            <wp:extent cx="5715000" cy="17341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715000" cy="1734185"/>
                    </a:xfrm>
                    <a:prstGeom prst="rect">
                      <a:avLst/>
                    </a:prstGeom>
                    <a:noFill/>
                    <a:ln>
                      <a:noFill/>
                    </a:ln>
                  </pic:spPr>
                </pic:pic>
              </a:graphicData>
            </a:graphic>
          </wp:inline>
        </w:drawing>
      </w:r>
    </w:p>
    <w:p w14:paraId="795CF6C4" w14:textId="77777777" w:rsidR="009D4AC7" w:rsidRDefault="009D4AC7"/>
    <w:tbl>
      <w:tblPr>
        <w:tblW w:w="0" w:type="auto"/>
        <w:tblLook w:val="04A0" w:firstRow="1" w:lastRow="0" w:firstColumn="1" w:lastColumn="0" w:noHBand="0" w:noVBand="1"/>
      </w:tblPr>
      <w:tblGrid>
        <w:gridCol w:w="2330"/>
        <w:gridCol w:w="2643"/>
        <w:gridCol w:w="2514"/>
        <w:gridCol w:w="1338"/>
      </w:tblGrid>
      <w:tr w:rsidR="009D4AC7" w14:paraId="36C64CAB"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E73AD24" w14:textId="77777777" w:rsidR="009D4AC7" w:rsidRDefault="00067574">
            <w:pPr>
              <w:rPr>
                <w:rFonts w:eastAsia="Cambria"/>
              </w:rPr>
            </w:pPr>
            <w:r>
              <w:lastRenderedPageBreak/>
              <w:t xml:space="preserve">USE CASE – </w:t>
            </w:r>
            <w:r>
              <w:rPr>
                <w:rFonts w:eastAsia="Cambria"/>
              </w:rPr>
              <w:t>HUI online_UC_34</w:t>
            </w:r>
          </w:p>
        </w:tc>
      </w:tr>
      <w:tr w:rsidR="009D4AC7" w14:paraId="757056D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0780912"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0E648" w14:textId="77777777" w:rsidR="009D4AC7" w:rsidRDefault="00067574">
            <w:pPr>
              <w:rPr>
                <w:rFonts w:eastAsia="Cambria"/>
              </w:rPr>
            </w:pPr>
            <w:r>
              <w:rPr>
                <w:rFonts w:eastAsia="Cambria"/>
              </w:rPr>
              <w:t>HUI online_UC_34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58F43FA"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2FB645" w14:textId="77777777" w:rsidR="009D4AC7" w:rsidRDefault="005E40BF">
            <w:r>
              <w:t>2.0</w:t>
            </w:r>
          </w:p>
        </w:tc>
      </w:tr>
      <w:tr w:rsidR="009D4AC7" w14:paraId="25D53BB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1C09E3E"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83A172" w14:textId="77777777" w:rsidR="009D4AC7" w:rsidRDefault="00067574">
            <w:r>
              <w:t>Call HUI</w:t>
            </w:r>
          </w:p>
        </w:tc>
      </w:tr>
      <w:tr w:rsidR="009D4AC7" w14:paraId="3C531D7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0601F18"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957FC3" w14:textId="77777777" w:rsidR="009D4AC7" w:rsidRDefault="00067574">
            <w:r>
              <w:t>Ho Quoc Khai</w:t>
            </w:r>
          </w:p>
        </w:tc>
      </w:tr>
      <w:tr w:rsidR="009D4AC7" w14:paraId="552063A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B9EBE07"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ED01F5"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6711807"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B3A07C" w14:textId="77777777" w:rsidR="009D4AC7" w:rsidRDefault="00067574">
            <w:r>
              <w:t>Normal</w:t>
            </w:r>
          </w:p>
        </w:tc>
      </w:tr>
      <w:tr w:rsidR="009D4AC7" w14:paraId="15BABACF"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9BD6C2" w14:textId="77777777" w:rsidR="009D4AC7" w:rsidRDefault="00067574">
            <w:r>
              <w:t>Actor:</w:t>
            </w:r>
          </w:p>
          <w:p w14:paraId="338AA931" w14:textId="77777777" w:rsidR="009D4AC7" w:rsidRDefault="00067574">
            <w:pPr>
              <w:pStyle w:val="ListParagraph"/>
              <w:numPr>
                <w:ilvl w:val="0"/>
                <w:numId w:val="13"/>
              </w:numPr>
              <w:rPr>
                <w:rFonts w:eastAsia="Calibri" w:cs="Calibri"/>
              </w:rPr>
            </w:pPr>
            <w:r>
              <w:t>HUI member</w:t>
            </w:r>
          </w:p>
          <w:p w14:paraId="69899909" w14:textId="77777777" w:rsidR="009D4AC7" w:rsidRDefault="00067574">
            <w:r>
              <w:t>Summary:</w:t>
            </w:r>
          </w:p>
          <w:p w14:paraId="5EC0DF1C" w14:textId="77777777" w:rsidR="009D4AC7" w:rsidRDefault="00067574">
            <w:pPr>
              <w:pStyle w:val="ListParagraph"/>
              <w:numPr>
                <w:ilvl w:val="0"/>
                <w:numId w:val="13"/>
              </w:numPr>
              <w:rPr>
                <w:rFonts w:eastAsia="Calibri" w:cs="Calibri"/>
              </w:rPr>
            </w:pPr>
            <w:r>
              <w:rPr>
                <w:rFonts w:eastAsia="Times New Roman"/>
              </w:rPr>
              <w:t xml:space="preserve">This use case allows </w:t>
            </w:r>
            <w:r>
              <w:t>HUI member to call Hui</w:t>
            </w:r>
          </w:p>
          <w:p w14:paraId="283C2424" w14:textId="77777777" w:rsidR="009D4AC7" w:rsidRDefault="00067574">
            <w:r>
              <w:t>Goal</w:t>
            </w:r>
          </w:p>
          <w:p w14:paraId="2643534B" w14:textId="77777777" w:rsidR="009D4AC7" w:rsidRDefault="00067574">
            <w:pPr>
              <w:pStyle w:val="ListParagraph"/>
              <w:numPr>
                <w:ilvl w:val="0"/>
                <w:numId w:val="13"/>
              </w:numPr>
            </w:pPr>
            <w:r>
              <w:t>HUI member can call Hui</w:t>
            </w:r>
          </w:p>
          <w:p w14:paraId="7FDF3265" w14:textId="77777777" w:rsidR="009D4AC7" w:rsidRDefault="00067574">
            <w:r>
              <w:t>Trigger:</w:t>
            </w:r>
          </w:p>
          <w:p w14:paraId="309D37D7" w14:textId="77777777" w:rsidR="009D4AC7" w:rsidRDefault="00067574">
            <w:pPr>
              <w:pStyle w:val="ListParagraph"/>
              <w:numPr>
                <w:ilvl w:val="0"/>
                <w:numId w:val="13"/>
              </w:numPr>
            </w:pPr>
            <w:r>
              <w:t>HUI member clicks “Ok” button</w:t>
            </w:r>
          </w:p>
          <w:p w14:paraId="1A74035B" w14:textId="77777777" w:rsidR="009D4AC7" w:rsidRDefault="00067574">
            <w:r>
              <w:t>Precondition:</w:t>
            </w:r>
          </w:p>
          <w:p w14:paraId="6FB18223" w14:textId="77777777" w:rsidR="009D4AC7" w:rsidRDefault="00067574">
            <w:pPr>
              <w:pStyle w:val="ListParagraph"/>
              <w:numPr>
                <w:ilvl w:val="0"/>
                <w:numId w:val="13"/>
              </w:numPr>
              <w:rPr>
                <w:rFonts w:eastAsia="Calibri" w:cs="Calibri"/>
              </w:rPr>
            </w:pPr>
            <w:r>
              <w:t>Guest must login into the system with role HUI member</w:t>
            </w:r>
          </w:p>
          <w:p w14:paraId="07DA6EE1" w14:textId="77777777" w:rsidR="009D4AC7" w:rsidRDefault="00067574">
            <w:r>
              <w:t>Post Conditions:</w:t>
            </w:r>
          </w:p>
          <w:p w14:paraId="61DC7272" w14:textId="77777777" w:rsidR="009D4AC7" w:rsidRDefault="00067574">
            <w:pPr>
              <w:pStyle w:val="ListParagraph"/>
              <w:numPr>
                <w:ilvl w:val="0"/>
                <w:numId w:val="13"/>
              </w:numPr>
              <w:rPr>
                <w:rFonts w:eastAsia="Calibri" w:cs="Calibri"/>
              </w:rPr>
            </w:pPr>
            <w:r>
              <w:t>Success: HUI member calls Hui successfully</w:t>
            </w:r>
          </w:p>
          <w:p w14:paraId="611F6EE8" w14:textId="77777777" w:rsidR="009D4AC7" w:rsidRDefault="00067574">
            <w:r>
              <w:t>Main Success Scenario:</w:t>
            </w:r>
          </w:p>
          <w:p w14:paraId="0DEE9EEA" w14:textId="77777777" w:rsidR="009D4AC7" w:rsidRDefault="009D4AC7"/>
          <w:tbl>
            <w:tblPr>
              <w:tblW w:w="0" w:type="auto"/>
              <w:tblLook w:val="04A0" w:firstRow="1" w:lastRow="0" w:firstColumn="1" w:lastColumn="0" w:noHBand="0" w:noVBand="1"/>
            </w:tblPr>
            <w:tblGrid>
              <w:gridCol w:w="775"/>
              <w:gridCol w:w="2954"/>
              <w:gridCol w:w="4822"/>
            </w:tblGrid>
            <w:tr w:rsidR="009D4AC7" w14:paraId="338CDA25"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6532850"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F3E4C79"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4087567" w14:textId="77777777" w:rsidR="009D4AC7" w:rsidRDefault="00067574">
                  <w:r>
                    <w:t>System Response</w:t>
                  </w:r>
                </w:p>
              </w:tc>
            </w:tr>
            <w:tr w:rsidR="009D4AC7" w14:paraId="3261899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997C3B"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3FC584" w14:textId="77777777" w:rsidR="009D4AC7" w:rsidRDefault="00067574">
                  <w:r>
                    <w:t>HUI member clicks “Call Hui”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8929E0" w14:textId="77777777" w:rsidR="009D4AC7" w:rsidRDefault="00067574">
                  <w:r>
                    <w:t>The system shows a form:</w:t>
                  </w:r>
                </w:p>
                <w:p w14:paraId="721856CE" w14:textId="77777777" w:rsidR="009D4AC7" w:rsidRDefault="00067574">
                  <w:pPr>
                    <w:pStyle w:val="ListParagraph"/>
                    <w:numPr>
                      <w:ilvl w:val="0"/>
                      <w:numId w:val="13"/>
                    </w:numPr>
                  </w:pPr>
                  <w:r>
                    <w:t xml:space="preserve">Amount: </w:t>
                  </w:r>
                  <w:proofErr w:type="gramStart"/>
                  <w:r>
                    <w:t>textbox,  required</w:t>
                  </w:r>
                  <w:proofErr w:type="gramEnd"/>
                </w:p>
                <w:p w14:paraId="2AC71446" w14:textId="77777777" w:rsidR="009D4AC7" w:rsidRDefault="00067574">
                  <w:pPr>
                    <w:pStyle w:val="ListParagraph"/>
                    <w:numPr>
                      <w:ilvl w:val="0"/>
                      <w:numId w:val="13"/>
                    </w:numPr>
                  </w:pPr>
                  <w:r>
                    <w:t>Call: button</w:t>
                  </w:r>
                </w:p>
              </w:tc>
            </w:tr>
            <w:tr w:rsidR="009D4AC7" w14:paraId="153B1DAF"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E81642" w14:textId="77777777" w:rsidR="009D4AC7" w:rsidRDefault="00067574">
                  <w: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AAC8DA" w14:textId="77777777" w:rsidR="009D4AC7" w:rsidRDefault="00067574">
                  <w:r>
                    <w:t>HUI member clicks “Call”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E83C18" w14:textId="77777777" w:rsidR="009D4AC7" w:rsidRDefault="00067574">
                  <w:r>
                    <w:t>The system shows a confirm message:</w:t>
                  </w:r>
                </w:p>
                <w:p w14:paraId="6E5649F2" w14:textId="77777777" w:rsidR="009D4AC7" w:rsidRDefault="00067574">
                  <w:pPr>
                    <w:pStyle w:val="ListParagraph"/>
                    <w:numPr>
                      <w:ilvl w:val="0"/>
                      <w:numId w:val="50"/>
                    </w:numPr>
                  </w:pPr>
                  <w:r>
                    <w:t>Ok: button</w:t>
                  </w:r>
                </w:p>
                <w:p w14:paraId="7F5FB1F6" w14:textId="77777777" w:rsidR="009D4AC7" w:rsidRDefault="00067574">
                  <w:pPr>
                    <w:pStyle w:val="ListParagraph"/>
                    <w:numPr>
                      <w:ilvl w:val="0"/>
                      <w:numId w:val="50"/>
                    </w:numPr>
                  </w:pPr>
                  <w:r>
                    <w:t>Cancel: button</w:t>
                  </w:r>
                </w:p>
              </w:tc>
            </w:tr>
            <w:tr w:rsidR="009D4AC7" w14:paraId="1E3E6AA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EE8B08" w14:textId="77777777" w:rsidR="009D4AC7" w:rsidRDefault="00067574">
                  <w:r>
                    <w:lastRenderedPageBreak/>
                    <w:t>3</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587E2F" w14:textId="77777777" w:rsidR="009D4AC7" w:rsidRDefault="00067574">
                  <w:r>
                    <w:t>HUI member clicks “Ok”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EDA778" w14:textId="77777777" w:rsidR="009D4AC7" w:rsidRDefault="00067574">
                  <w:r>
                    <w:t>The system shows message “Call Hui successfully”</w:t>
                  </w:r>
                </w:p>
              </w:tc>
            </w:tr>
          </w:tbl>
          <w:p w14:paraId="5B8D79A1" w14:textId="77777777" w:rsidR="009D4AC7" w:rsidRDefault="009D4AC7"/>
          <w:p w14:paraId="5D7FF8D7" w14:textId="77777777" w:rsidR="009D4AC7" w:rsidRDefault="00067574">
            <w:r>
              <w:t>Exception: N/A</w:t>
            </w:r>
          </w:p>
          <w:p w14:paraId="117A4AC4" w14:textId="77777777" w:rsidR="009D4AC7" w:rsidRDefault="009D4AC7"/>
          <w:p w14:paraId="1B9301F2" w14:textId="77777777" w:rsidR="009D4AC7" w:rsidRDefault="00067574">
            <w:r>
              <w:t xml:space="preserve">Relationship: </w:t>
            </w:r>
          </w:p>
          <w:p w14:paraId="71BE51FD" w14:textId="77777777" w:rsidR="009D4AC7" w:rsidRDefault="00067574">
            <w:pPr>
              <w:pStyle w:val="ListParagraph"/>
              <w:numPr>
                <w:ilvl w:val="0"/>
                <w:numId w:val="16"/>
              </w:numPr>
              <w:rPr>
                <w:b/>
              </w:rPr>
            </w:pPr>
            <w:r>
              <w:t>The use case “Call HUI” extended by the use case “View DAY HUI detail”</w:t>
            </w:r>
          </w:p>
          <w:p w14:paraId="2D5C5624" w14:textId="77777777" w:rsidR="009D4AC7" w:rsidRDefault="00067574">
            <w:r>
              <w:t>Business rule:</w:t>
            </w:r>
          </w:p>
          <w:p w14:paraId="4A61670A" w14:textId="77777777" w:rsidR="009D4AC7" w:rsidRDefault="00067574">
            <w:pPr>
              <w:pStyle w:val="ListParagraph"/>
              <w:numPr>
                <w:ilvl w:val="0"/>
                <w:numId w:val="15"/>
              </w:numPr>
            </w:pPr>
            <w:r>
              <w:t>If HUI member borrowed Hui successfully, member can not call Hui any more</w:t>
            </w:r>
          </w:p>
        </w:tc>
      </w:tr>
    </w:tbl>
    <w:p w14:paraId="379D5850" w14:textId="77777777" w:rsidR="009D4AC7" w:rsidRDefault="009D4AC7"/>
    <w:p w14:paraId="2A51C8FC" w14:textId="77777777" w:rsidR="009D4AC7" w:rsidRDefault="009D4AC7"/>
    <w:p w14:paraId="1E982FCF" w14:textId="77777777" w:rsidR="009D4AC7" w:rsidRDefault="00067574">
      <w:pPr>
        <w:pStyle w:val="Heading2"/>
      </w:pPr>
      <w:r>
        <w:t xml:space="preserve"> </w:t>
      </w:r>
      <w:bookmarkStart w:id="75" w:name="_Toc77162741"/>
      <w:r>
        <w:t>&lt;HUI member&gt; Pay HUI</w:t>
      </w:r>
      <w:bookmarkEnd w:id="75"/>
    </w:p>
    <w:p w14:paraId="4F6EDDE2" w14:textId="77777777" w:rsidR="009D4AC7" w:rsidRDefault="009D4AC7"/>
    <w:p w14:paraId="6B42FE17" w14:textId="77777777" w:rsidR="009D4AC7" w:rsidRDefault="009D4AC7"/>
    <w:p w14:paraId="041AB424" w14:textId="77777777" w:rsidR="009D4AC7" w:rsidRDefault="00067574">
      <w:r>
        <w:rPr>
          <w:noProof/>
          <w:lang w:eastAsia="ja-JP"/>
        </w:rPr>
        <w:drawing>
          <wp:inline distT="0" distB="0" distL="0" distR="0" wp14:anchorId="1F2EDDBD" wp14:editId="63FD4C83">
            <wp:extent cx="5715000" cy="17341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715000" cy="1734185"/>
                    </a:xfrm>
                    <a:prstGeom prst="rect">
                      <a:avLst/>
                    </a:prstGeom>
                    <a:noFill/>
                    <a:ln>
                      <a:noFill/>
                    </a:ln>
                  </pic:spPr>
                </pic:pic>
              </a:graphicData>
            </a:graphic>
          </wp:inline>
        </w:drawing>
      </w:r>
    </w:p>
    <w:p w14:paraId="0F7D7F41" w14:textId="77777777" w:rsidR="009D4AC7" w:rsidRDefault="009D4AC7"/>
    <w:tbl>
      <w:tblPr>
        <w:tblW w:w="0" w:type="auto"/>
        <w:tblLook w:val="04A0" w:firstRow="1" w:lastRow="0" w:firstColumn="1" w:lastColumn="0" w:noHBand="0" w:noVBand="1"/>
      </w:tblPr>
      <w:tblGrid>
        <w:gridCol w:w="2316"/>
        <w:gridCol w:w="2626"/>
        <w:gridCol w:w="2499"/>
        <w:gridCol w:w="1330"/>
      </w:tblGrid>
      <w:tr w:rsidR="009D4AC7" w14:paraId="5A29126E"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C87A09A" w14:textId="77777777" w:rsidR="009D4AC7" w:rsidRDefault="00067574">
            <w:pPr>
              <w:rPr>
                <w:rFonts w:eastAsia="Cambria"/>
              </w:rPr>
            </w:pPr>
            <w:r>
              <w:t xml:space="preserve">USE CASE – </w:t>
            </w:r>
            <w:r>
              <w:rPr>
                <w:rFonts w:eastAsia="Cambria"/>
              </w:rPr>
              <w:t>HUI online_UC_35</w:t>
            </w:r>
          </w:p>
        </w:tc>
      </w:tr>
      <w:tr w:rsidR="009D4AC7" w14:paraId="5A25F22D"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4B4E1AC"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4269E9" w14:textId="77777777" w:rsidR="009D4AC7" w:rsidRDefault="00067574">
            <w:pPr>
              <w:rPr>
                <w:rFonts w:eastAsia="Cambria"/>
              </w:rPr>
            </w:pPr>
            <w:r>
              <w:rPr>
                <w:rFonts w:eastAsia="Cambria"/>
              </w:rPr>
              <w:t>HUI online_UC_35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0E5F52C"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FB778B" w14:textId="77777777" w:rsidR="009D4AC7" w:rsidRDefault="005E40BF">
            <w:r>
              <w:t>2.0</w:t>
            </w:r>
          </w:p>
        </w:tc>
      </w:tr>
      <w:tr w:rsidR="009D4AC7" w14:paraId="1644F24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CC88AA6"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7C0E7F" w14:textId="77777777" w:rsidR="009D4AC7" w:rsidRDefault="00067574">
            <w:r>
              <w:t>Pay HUI</w:t>
            </w:r>
          </w:p>
        </w:tc>
      </w:tr>
      <w:tr w:rsidR="009D4AC7" w14:paraId="47A7942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E0F8D52"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AD6278" w14:textId="77777777" w:rsidR="009D4AC7" w:rsidRDefault="00067574">
            <w:r>
              <w:t>Ho Quoc Khai</w:t>
            </w:r>
          </w:p>
        </w:tc>
      </w:tr>
      <w:tr w:rsidR="009D4AC7" w14:paraId="2CD42B3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2EB47A1"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27AC74"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80FA420"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184321" w14:textId="77777777" w:rsidR="009D4AC7" w:rsidRDefault="00067574">
            <w:r>
              <w:t>Normal</w:t>
            </w:r>
          </w:p>
        </w:tc>
      </w:tr>
      <w:tr w:rsidR="009D4AC7" w14:paraId="2A5710E5"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8AE234" w14:textId="77777777" w:rsidR="009D4AC7" w:rsidRDefault="00067574">
            <w:r>
              <w:lastRenderedPageBreak/>
              <w:t>Actor:</w:t>
            </w:r>
          </w:p>
          <w:p w14:paraId="0514BD16" w14:textId="77777777" w:rsidR="009D4AC7" w:rsidRDefault="00067574">
            <w:pPr>
              <w:pStyle w:val="ListParagraph"/>
              <w:numPr>
                <w:ilvl w:val="0"/>
                <w:numId w:val="13"/>
              </w:numPr>
              <w:rPr>
                <w:rFonts w:eastAsia="Calibri" w:cs="Calibri"/>
              </w:rPr>
            </w:pPr>
            <w:r>
              <w:t>HUI member</w:t>
            </w:r>
          </w:p>
          <w:p w14:paraId="07A6A074" w14:textId="77777777" w:rsidR="009D4AC7" w:rsidRDefault="00067574">
            <w:r>
              <w:t>Summary:</w:t>
            </w:r>
          </w:p>
          <w:p w14:paraId="1E66431B" w14:textId="77777777" w:rsidR="009D4AC7" w:rsidRDefault="00067574">
            <w:pPr>
              <w:pStyle w:val="ListParagraph"/>
              <w:numPr>
                <w:ilvl w:val="0"/>
                <w:numId w:val="13"/>
              </w:numPr>
              <w:rPr>
                <w:rFonts w:eastAsia="Calibri" w:cs="Calibri"/>
              </w:rPr>
            </w:pPr>
            <w:r>
              <w:t xml:space="preserve">This use case allows </w:t>
            </w:r>
            <w:r>
              <w:rPr>
                <w:rFonts w:eastAsia="Cambria" w:cs="Cambria"/>
              </w:rPr>
              <w:t>HUI member to pay Hui</w:t>
            </w:r>
          </w:p>
          <w:p w14:paraId="542928CA" w14:textId="77777777" w:rsidR="009D4AC7" w:rsidRDefault="00067574">
            <w:r>
              <w:t>Goal</w:t>
            </w:r>
          </w:p>
          <w:p w14:paraId="4A0EC03F" w14:textId="77777777" w:rsidR="009D4AC7" w:rsidRDefault="00067574">
            <w:pPr>
              <w:pStyle w:val="ListParagraph"/>
              <w:numPr>
                <w:ilvl w:val="0"/>
                <w:numId w:val="13"/>
              </w:numPr>
            </w:pPr>
            <w:r>
              <w:t>HUI member can pay Hui</w:t>
            </w:r>
          </w:p>
          <w:p w14:paraId="32F21C2F" w14:textId="77777777" w:rsidR="009D4AC7" w:rsidRDefault="00067574">
            <w:r>
              <w:t>Trigger:</w:t>
            </w:r>
          </w:p>
          <w:p w14:paraId="0D30151D" w14:textId="77777777" w:rsidR="009D4AC7" w:rsidRDefault="00067574">
            <w:pPr>
              <w:pStyle w:val="ListParagraph"/>
              <w:numPr>
                <w:ilvl w:val="0"/>
                <w:numId w:val="13"/>
              </w:numPr>
            </w:pPr>
            <w:r>
              <w:t>HUI member clicks “Ok” button</w:t>
            </w:r>
          </w:p>
          <w:p w14:paraId="08A6AB71" w14:textId="77777777" w:rsidR="009D4AC7" w:rsidRDefault="00067574">
            <w:r>
              <w:t>Precondition:</w:t>
            </w:r>
          </w:p>
          <w:p w14:paraId="7D0BC079" w14:textId="77777777" w:rsidR="009D4AC7" w:rsidRDefault="00067574">
            <w:pPr>
              <w:pStyle w:val="ListParagraph"/>
              <w:numPr>
                <w:ilvl w:val="0"/>
                <w:numId w:val="13"/>
              </w:numPr>
              <w:rPr>
                <w:rFonts w:eastAsia="Calibri" w:cs="Calibri"/>
              </w:rPr>
            </w:pPr>
            <w:r>
              <w:t>Guest must login into the system with role HUI member</w:t>
            </w:r>
          </w:p>
          <w:p w14:paraId="46E3EB86" w14:textId="77777777" w:rsidR="009D4AC7" w:rsidRDefault="00067574">
            <w:r>
              <w:t>Post Conditions:</w:t>
            </w:r>
          </w:p>
          <w:p w14:paraId="30CF6067" w14:textId="77777777" w:rsidR="009D4AC7" w:rsidRDefault="00067574">
            <w:pPr>
              <w:pStyle w:val="ListParagraph"/>
              <w:numPr>
                <w:ilvl w:val="0"/>
                <w:numId w:val="13"/>
              </w:numPr>
              <w:rPr>
                <w:rFonts w:eastAsia="Calibri" w:cs="Calibri"/>
              </w:rPr>
            </w:pPr>
            <w:r>
              <w:t>Success: HUI member pays Hui successfully</w:t>
            </w:r>
          </w:p>
          <w:p w14:paraId="1EB21867" w14:textId="77777777" w:rsidR="009D4AC7" w:rsidRDefault="00067574">
            <w:r>
              <w:t>Main Success Scenario:</w:t>
            </w:r>
          </w:p>
          <w:p w14:paraId="315ED7BF" w14:textId="77777777" w:rsidR="009D4AC7" w:rsidRDefault="009D4AC7"/>
          <w:tbl>
            <w:tblPr>
              <w:tblW w:w="0" w:type="auto"/>
              <w:tblLook w:val="04A0" w:firstRow="1" w:lastRow="0" w:firstColumn="1" w:lastColumn="0" w:noHBand="0" w:noVBand="1"/>
            </w:tblPr>
            <w:tblGrid>
              <w:gridCol w:w="775"/>
              <w:gridCol w:w="2954"/>
              <w:gridCol w:w="4822"/>
            </w:tblGrid>
            <w:tr w:rsidR="009D4AC7" w14:paraId="4993D12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E879A4C"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3371C44"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4444190" w14:textId="77777777" w:rsidR="009D4AC7" w:rsidRDefault="00067574">
                  <w:r>
                    <w:t>System Response</w:t>
                  </w:r>
                </w:p>
              </w:tc>
            </w:tr>
            <w:tr w:rsidR="009D4AC7" w14:paraId="62E0B760"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CBCCF0"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81F220" w14:textId="77777777" w:rsidR="009D4AC7" w:rsidRDefault="00067574">
                  <w:r>
                    <w:t>HUI member clicks “Pay Hui”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326E6B" w14:textId="77777777" w:rsidR="009D4AC7" w:rsidRDefault="00067574">
                  <w:r>
                    <w:t>The system shows a confirm message:</w:t>
                  </w:r>
                </w:p>
                <w:p w14:paraId="58C2F2EF" w14:textId="77777777" w:rsidR="009D4AC7" w:rsidRDefault="00067574">
                  <w:pPr>
                    <w:pStyle w:val="ListParagraph"/>
                    <w:numPr>
                      <w:ilvl w:val="0"/>
                      <w:numId w:val="13"/>
                    </w:numPr>
                  </w:pPr>
                  <w:r>
                    <w:t>Ok: button</w:t>
                  </w:r>
                </w:p>
                <w:p w14:paraId="49EEA29A" w14:textId="77777777" w:rsidR="009D4AC7" w:rsidRDefault="00067574">
                  <w:pPr>
                    <w:pStyle w:val="ListParagraph"/>
                    <w:numPr>
                      <w:ilvl w:val="0"/>
                      <w:numId w:val="13"/>
                    </w:numPr>
                  </w:pPr>
                  <w:r>
                    <w:t>Cancel: button</w:t>
                  </w:r>
                </w:p>
              </w:tc>
            </w:tr>
            <w:tr w:rsidR="009D4AC7" w14:paraId="5E4F499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E7B803" w14:textId="77777777" w:rsidR="009D4AC7" w:rsidRDefault="00067574">
                  <w: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8B38A3" w14:textId="77777777" w:rsidR="009D4AC7" w:rsidRDefault="00067574">
                  <w:r>
                    <w:t>HUI member clicks “Ok”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088E1F" w14:textId="77777777" w:rsidR="009D4AC7" w:rsidRDefault="00067574">
                  <w:r>
                    <w:t>The system sends money from HUI member to Day Hui automated</w:t>
                  </w:r>
                </w:p>
                <w:p w14:paraId="54410AFC" w14:textId="77777777" w:rsidR="009D4AC7" w:rsidRDefault="00067574">
                  <w:r>
                    <w:t>The system shows message “Pay Hui successfully”</w:t>
                  </w:r>
                </w:p>
              </w:tc>
            </w:tr>
          </w:tbl>
          <w:p w14:paraId="22C6790D" w14:textId="77777777" w:rsidR="009D4AC7" w:rsidRDefault="009D4AC7"/>
          <w:p w14:paraId="331EA9BC" w14:textId="77777777" w:rsidR="009D4AC7" w:rsidRDefault="00067574">
            <w:r>
              <w:t>Exception: N/A</w:t>
            </w:r>
          </w:p>
          <w:p w14:paraId="3A626C1C" w14:textId="77777777" w:rsidR="009D4AC7" w:rsidRDefault="009D4AC7"/>
          <w:p w14:paraId="6CDA4DB4" w14:textId="77777777" w:rsidR="009D4AC7" w:rsidRDefault="00067574">
            <w:r>
              <w:t xml:space="preserve">Relationship: </w:t>
            </w:r>
          </w:p>
          <w:p w14:paraId="0DE3E2F0" w14:textId="77777777" w:rsidR="009D4AC7" w:rsidRDefault="00067574">
            <w:pPr>
              <w:pStyle w:val="ListParagraph"/>
              <w:numPr>
                <w:ilvl w:val="0"/>
                <w:numId w:val="16"/>
              </w:numPr>
              <w:rPr>
                <w:b/>
              </w:rPr>
            </w:pPr>
            <w:r>
              <w:t>The use case “Pay HUI” extended by the use case “View DAY HUI detail”</w:t>
            </w:r>
          </w:p>
          <w:p w14:paraId="7A85BE11" w14:textId="77777777" w:rsidR="009D4AC7" w:rsidRDefault="00067574">
            <w:r>
              <w:t>Business rule:</w:t>
            </w:r>
          </w:p>
          <w:p w14:paraId="77D98ACF" w14:textId="77777777" w:rsidR="009D4AC7" w:rsidRDefault="00067574">
            <w:pPr>
              <w:pStyle w:val="ListParagraph"/>
              <w:numPr>
                <w:ilvl w:val="0"/>
                <w:numId w:val="15"/>
              </w:numPr>
            </w:pPr>
            <w:r>
              <w:t>HUI member must pay HUI on time</w:t>
            </w:r>
          </w:p>
          <w:p w14:paraId="6FAF121F" w14:textId="77777777" w:rsidR="009D4AC7" w:rsidRDefault="00067574">
            <w:pPr>
              <w:pStyle w:val="ListParagraph"/>
              <w:numPr>
                <w:ilvl w:val="0"/>
                <w:numId w:val="15"/>
              </w:numPr>
            </w:pPr>
            <w:r>
              <w:t>If HUI member pays HUI late, member must take responsible for this action</w:t>
            </w:r>
          </w:p>
        </w:tc>
      </w:tr>
    </w:tbl>
    <w:p w14:paraId="692FEEBD" w14:textId="77777777" w:rsidR="009D4AC7" w:rsidRDefault="009D4AC7"/>
    <w:p w14:paraId="6EE6C8C9" w14:textId="77777777" w:rsidR="009D4AC7" w:rsidRDefault="009D4AC7"/>
    <w:p w14:paraId="26B1B817" w14:textId="77777777" w:rsidR="009D4AC7" w:rsidRDefault="00067574">
      <w:pPr>
        <w:pStyle w:val="Heading2"/>
      </w:pPr>
      <w:r>
        <w:t xml:space="preserve"> </w:t>
      </w:r>
      <w:bookmarkStart w:id="76" w:name="_Toc77162742"/>
      <w:r>
        <w:t>&lt;HUI member&gt; View others profile</w:t>
      </w:r>
      <w:bookmarkEnd w:id="76"/>
    </w:p>
    <w:p w14:paraId="0AF00195" w14:textId="77777777" w:rsidR="009D4AC7" w:rsidRDefault="009D4AC7"/>
    <w:p w14:paraId="34795F96" w14:textId="77777777" w:rsidR="009D4AC7" w:rsidRDefault="00067574">
      <w:r>
        <w:rPr>
          <w:noProof/>
          <w:lang w:eastAsia="ja-JP"/>
        </w:rPr>
        <w:drawing>
          <wp:inline distT="0" distB="0" distL="0" distR="0" wp14:anchorId="076D27EB" wp14:editId="01A10C2F">
            <wp:extent cx="5715000" cy="17341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715000" cy="1734185"/>
                    </a:xfrm>
                    <a:prstGeom prst="rect">
                      <a:avLst/>
                    </a:prstGeom>
                    <a:noFill/>
                    <a:ln>
                      <a:noFill/>
                    </a:ln>
                  </pic:spPr>
                </pic:pic>
              </a:graphicData>
            </a:graphic>
          </wp:inline>
        </w:drawing>
      </w:r>
    </w:p>
    <w:p w14:paraId="2F54C8A6" w14:textId="77777777" w:rsidR="009D4AC7" w:rsidRDefault="009D4AC7"/>
    <w:tbl>
      <w:tblPr>
        <w:tblW w:w="0" w:type="auto"/>
        <w:tblLook w:val="04A0" w:firstRow="1" w:lastRow="0" w:firstColumn="1" w:lastColumn="0" w:noHBand="0" w:noVBand="1"/>
      </w:tblPr>
      <w:tblGrid>
        <w:gridCol w:w="2352"/>
        <w:gridCol w:w="2705"/>
        <w:gridCol w:w="2538"/>
        <w:gridCol w:w="1385"/>
      </w:tblGrid>
      <w:tr w:rsidR="009D4AC7" w14:paraId="05ED4D0C"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2A242E6" w14:textId="77777777" w:rsidR="009D4AC7" w:rsidRDefault="00067574">
            <w:pPr>
              <w:rPr>
                <w:rFonts w:eastAsia="Cambria"/>
              </w:rPr>
            </w:pPr>
            <w:r>
              <w:t xml:space="preserve">USE CASE – </w:t>
            </w:r>
            <w:r>
              <w:rPr>
                <w:rFonts w:eastAsia="Cambria"/>
              </w:rPr>
              <w:t>HUI online_UC_36</w:t>
            </w:r>
          </w:p>
        </w:tc>
      </w:tr>
      <w:tr w:rsidR="009D4AC7" w14:paraId="281F177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BB17084"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3669C4" w14:textId="77777777" w:rsidR="009D4AC7" w:rsidRDefault="00067574">
            <w:pPr>
              <w:rPr>
                <w:rFonts w:eastAsia="Cambria"/>
              </w:rPr>
            </w:pPr>
            <w:r>
              <w:rPr>
                <w:rFonts w:eastAsia="Cambria"/>
              </w:rPr>
              <w:t>HUI online_UC_36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F84811B"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59E125" w14:textId="77777777" w:rsidR="009D4AC7" w:rsidRDefault="005E40BF">
            <w:r>
              <w:t>2.0</w:t>
            </w:r>
          </w:p>
        </w:tc>
      </w:tr>
      <w:tr w:rsidR="009D4AC7" w14:paraId="37FC09CF"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BD50873"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B20F26" w14:textId="77777777" w:rsidR="009D4AC7" w:rsidRDefault="00067574">
            <w:r>
              <w:t>View others profile</w:t>
            </w:r>
          </w:p>
        </w:tc>
      </w:tr>
      <w:tr w:rsidR="009D4AC7" w14:paraId="5673CB0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B111E58"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C5EF22" w14:textId="77777777" w:rsidR="009D4AC7" w:rsidRDefault="00067574">
            <w:r>
              <w:t>Ho Quoc Khai</w:t>
            </w:r>
          </w:p>
        </w:tc>
      </w:tr>
      <w:tr w:rsidR="009D4AC7" w14:paraId="72CFE21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340F063"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52D0D1"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D21CD5F"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D0A17C" w14:textId="77777777" w:rsidR="009D4AC7" w:rsidRDefault="00067574">
            <w:r>
              <w:t>Normal</w:t>
            </w:r>
          </w:p>
        </w:tc>
      </w:tr>
      <w:tr w:rsidR="009D4AC7" w14:paraId="18F0664A"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20A614" w14:textId="77777777" w:rsidR="009D4AC7" w:rsidRDefault="00067574">
            <w:r>
              <w:t>Actor:</w:t>
            </w:r>
          </w:p>
          <w:p w14:paraId="7B902980" w14:textId="77777777" w:rsidR="009D4AC7" w:rsidRDefault="00067574">
            <w:pPr>
              <w:pStyle w:val="ListParagraph"/>
              <w:numPr>
                <w:ilvl w:val="0"/>
                <w:numId w:val="13"/>
              </w:numPr>
              <w:rPr>
                <w:rFonts w:eastAsia="Calibri" w:cs="Calibri"/>
              </w:rPr>
            </w:pPr>
            <w:r>
              <w:t>HUI member</w:t>
            </w:r>
          </w:p>
          <w:p w14:paraId="64950457" w14:textId="77777777" w:rsidR="009D4AC7" w:rsidRDefault="00067574">
            <w:r>
              <w:t>Summary:</w:t>
            </w:r>
          </w:p>
          <w:p w14:paraId="43D46CB9" w14:textId="77777777" w:rsidR="009D4AC7" w:rsidRDefault="00067574">
            <w:pPr>
              <w:pStyle w:val="ListParagraph"/>
              <w:numPr>
                <w:ilvl w:val="0"/>
                <w:numId w:val="13"/>
              </w:numPr>
              <w:rPr>
                <w:rFonts w:eastAsia="Calibri" w:cs="Calibri"/>
                <w:color w:val="000000"/>
              </w:rPr>
            </w:pPr>
            <w:r>
              <w:rPr>
                <w:rFonts w:eastAsia="Times New Roman"/>
                <w:color w:val="000000"/>
              </w:rPr>
              <w:t xml:space="preserve">This use case allows </w:t>
            </w:r>
            <w:r>
              <w:t>HUI member to view others profile</w:t>
            </w:r>
          </w:p>
          <w:p w14:paraId="475BDD5B" w14:textId="77777777" w:rsidR="009D4AC7" w:rsidRDefault="00067574">
            <w:r>
              <w:t>Goal</w:t>
            </w:r>
          </w:p>
          <w:p w14:paraId="2A47D855" w14:textId="77777777" w:rsidR="009D4AC7" w:rsidRDefault="00067574">
            <w:pPr>
              <w:pStyle w:val="ListParagraph"/>
              <w:numPr>
                <w:ilvl w:val="0"/>
                <w:numId w:val="13"/>
              </w:numPr>
            </w:pPr>
            <w:r>
              <w:t>HUI member can view others profile</w:t>
            </w:r>
          </w:p>
          <w:p w14:paraId="2142FA6A" w14:textId="77777777" w:rsidR="009D4AC7" w:rsidRDefault="00067574">
            <w:r>
              <w:t>Trigger:</w:t>
            </w:r>
          </w:p>
          <w:p w14:paraId="218D7D91" w14:textId="77777777" w:rsidR="009D4AC7" w:rsidRDefault="00067574">
            <w:pPr>
              <w:pStyle w:val="ListParagraph"/>
              <w:numPr>
                <w:ilvl w:val="0"/>
                <w:numId w:val="13"/>
              </w:numPr>
            </w:pPr>
            <w:r>
              <w:t>HUI member clicks “Hui manager” link to view HUI manager profile</w:t>
            </w:r>
          </w:p>
          <w:p w14:paraId="4C16DAF9" w14:textId="77777777" w:rsidR="009D4AC7" w:rsidRDefault="00067574">
            <w:pPr>
              <w:pStyle w:val="ListParagraph"/>
              <w:numPr>
                <w:ilvl w:val="0"/>
                <w:numId w:val="13"/>
              </w:numPr>
            </w:pPr>
            <w:r>
              <w:t>HUI member clicks “Name” link to view other members profile in Day Hui</w:t>
            </w:r>
          </w:p>
          <w:p w14:paraId="23DB5E3F" w14:textId="77777777" w:rsidR="009D4AC7" w:rsidRDefault="00067574">
            <w:r>
              <w:t>Precondition:</w:t>
            </w:r>
          </w:p>
          <w:p w14:paraId="31BB5DEC" w14:textId="77777777" w:rsidR="009D4AC7" w:rsidRDefault="00067574">
            <w:pPr>
              <w:pStyle w:val="ListParagraph"/>
              <w:numPr>
                <w:ilvl w:val="0"/>
                <w:numId w:val="13"/>
              </w:numPr>
              <w:rPr>
                <w:rFonts w:eastAsia="Calibri" w:cs="Calibri"/>
              </w:rPr>
            </w:pPr>
            <w:r>
              <w:lastRenderedPageBreak/>
              <w:t>Guest must login into the system with role HUI member</w:t>
            </w:r>
          </w:p>
          <w:p w14:paraId="7C0EE1B3" w14:textId="77777777" w:rsidR="009D4AC7" w:rsidRDefault="00067574">
            <w:r>
              <w:t>Post Conditions:</w:t>
            </w:r>
          </w:p>
          <w:p w14:paraId="61F58E5B" w14:textId="77777777" w:rsidR="009D4AC7" w:rsidRDefault="00067574">
            <w:pPr>
              <w:pStyle w:val="ListParagraph"/>
              <w:numPr>
                <w:ilvl w:val="0"/>
                <w:numId w:val="13"/>
              </w:numPr>
              <w:rPr>
                <w:rFonts w:eastAsia="Calibri" w:cs="Calibri"/>
              </w:rPr>
            </w:pPr>
            <w:r>
              <w:t>Success: HUI member view others profile successfully</w:t>
            </w:r>
          </w:p>
          <w:p w14:paraId="24631C7E" w14:textId="77777777" w:rsidR="009D4AC7" w:rsidRDefault="00067574">
            <w:r>
              <w:t>Main Success Scenario:</w:t>
            </w:r>
          </w:p>
          <w:p w14:paraId="0948C2AD" w14:textId="77777777" w:rsidR="009D4AC7" w:rsidRDefault="009D4AC7"/>
          <w:tbl>
            <w:tblPr>
              <w:tblW w:w="0" w:type="auto"/>
              <w:tblLook w:val="04A0" w:firstRow="1" w:lastRow="0" w:firstColumn="1" w:lastColumn="0" w:noHBand="0" w:noVBand="1"/>
            </w:tblPr>
            <w:tblGrid>
              <w:gridCol w:w="775"/>
              <w:gridCol w:w="2954"/>
              <w:gridCol w:w="4822"/>
            </w:tblGrid>
            <w:tr w:rsidR="009D4AC7" w14:paraId="406AD00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7612377"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49A640B"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1FCF5B3" w14:textId="77777777" w:rsidR="009D4AC7" w:rsidRDefault="00067574">
                  <w:r>
                    <w:t>System Response</w:t>
                  </w:r>
                </w:p>
              </w:tc>
            </w:tr>
            <w:tr w:rsidR="009D4AC7" w14:paraId="442AE195"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BBB459"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029453" w14:textId="77777777" w:rsidR="009D4AC7" w:rsidRDefault="00067574">
                  <w:r>
                    <w:t>HUI member clicks “Hui manager”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00ED67" w14:textId="77777777" w:rsidR="009D4AC7" w:rsidRDefault="00067574">
                  <w:r>
                    <w:t>The system shows:</w:t>
                  </w:r>
                </w:p>
                <w:p w14:paraId="6CA03333" w14:textId="77777777" w:rsidR="009D4AC7" w:rsidRDefault="00067574">
                  <w:r>
                    <w:t>The system shows a form:</w:t>
                  </w:r>
                </w:p>
                <w:p w14:paraId="58D920DD" w14:textId="77777777" w:rsidR="009D4AC7" w:rsidRDefault="00067574">
                  <w:pPr>
                    <w:pStyle w:val="ListParagraph"/>
                    <w:numPr>
                      <w:ilvl w:val="0"/>
                      <w:numId w:val="13"/>
                    </w:numPr>
                  </w:pPr>
                  <w:r>
                    <w:t>Average rating: label</w:t>
                  </w:r>
                </w:p>
                <w:p w14:paraId="1CCEA983" w14:textId="77777777" w:rsidR="009D4AC7" w:rsidRDefault="00067574">
                  <w:pPr>
                    <w:pStyle w:val="ListParagraph"/>
                    <w:numPr>
                      <w:ilvl w:val="0"/>
                      <w:numId w:val="13"/>
                    </w:numPr>
                  </w:pPr>
                  <w:r>
                    <w:t>Amount of rating: label</w:t>
                  </w:r>
                </w:p>
                <w:p w14:paraId="3F49B74B" w14:textId="77777777" w:rsidR="009D4AC7" w:rsidRDefault="00067574">
                  <w:pPr>
                    <w:pStyle w:val="ListParagraph"/>
                    <w:numPr>
                      <w:ilvl w:val="0"/>
                      <w:numId w:val="9"/>
                    </w:numPr>
                    <w:rPr>
                      <w:color w:val="000000" w:themeColor="text1"/>
                    </w:rPr>
                  </w:pPr>
                  <w:r>
                    <w:t>Username: label</w:t>
                  </w:r>
                </w:p>
                <w:p w14:paraId="0A0994A3" w14:textId="77777777" w:rsidR="009D4AC7" w:rsidRDefault="00067574">
                  <w:pPr>
                    <w:pStyle w:val="ListParagraph"/>
                    <w:numPr>
                      <w:ilvl w:val="0"/>
                      <w:numId w:val="9"/>
                    </w:numPr>
                  </w:pPr>
                  <w:r>
                    <w:t>Fullname: label</w:t>
                  </w:r>
                </w:p>
                <w:p w14:paraId="2C97E345" w14:textId="77777777" w:rsidR="009D4AC7" w:rsidRDefault="00067574">
                  <w:pPr>
                    <w:pStyle w:val="ListParagraph"/>
                    <w:numPr>
                      <w:ilvl w:val="0"/>
                      <w:numId w:val="9"/>
                    </w:numPr>
                  </w:pPr>
                  <w:r>
                    <w:t>Sex: label</w:t>
                  </w:r>
                </w:p>
                <w:p w14:paraId="59F68E6E" w14:textId="77777777" w:rsidR="009D4AC7" w:rsidRDefault="00067574">
                  <w:pPr>
                    <w:pStyle w:val="ListParagraph"/>
                    <w:numPr>
                      <w:ilvl w:val="0"/>
                      <w:numId w:val="9"/>
                    </w:numPr>
                  </w:pPr>
                  <w:r>
                    <w:t>Phone number: label</w:t>
                  </w:r>
                </w:p>
                <w:p w14:paraId="62C2ECEC" w14:textId="77777777" w:rsidR="009D4AC7" w:rsidRDefault="00067574">
                  <w:pPr>
                    <w:pStyle w:val="ListParagraph"/>
                    <w:numPr>
                      <w:ilvl w:val="0"/>
                      <w:numId w:val="9"/>
                    </w:numPr>
                  </w:pPr>
                  <w:r>
                    <w:t>Place of origin: label</w:t>
                  </w:r>
                </w:p>
                <w:p w14:paraId="6B080734" w14:textId="77777777" w:rsidR="009D4AC7" w:rsidRDefault="00067574">
                  <w:pPr>
                    <w:pStyle w:val="ListParagraph"/>
                    <w:numPr>
                      <w:ilvl w:val="0"/>
                      <w:numId w:val="9"/>
                    </w:numPr>
                  </w:pPr>
                  <w:r>
                    <w:t>Place of residence: label</w:t>
                  </w:r>
                </w:p>
                <w:p w14:paraId="2E093E31" w14:textId="77777777" w:rsidR="009D4AC7" w:rsidRDefault="00067574">
                  <w:pPr>
                    <w:pStyle w:val="ListParagraph"/>
                    <w:numPr>
                      <w:ilvl w:val="0"/>
                      <w:numId w:val="9"/>
                    </w:numPr>
                  </w:pPr>
                  <w:r>
                    <w:t>Image of citizen identity card: image</w:t>
                  </w:r>
                </w:p>
                <w:p w14:paraId="33A3B1A6" w14:textId="77777777" w:rsidR="009D4AC7" w:rsidRDefault="00067574">
                  <w:pPr>
                    <w:pStyle w:val="ListParagraph"/>
                    <w:numPr>
                      <w:ilvl w:val="0"/>
                      <w:numId w:val="9"/>
                    </w:numPr>
                  </w:pPr>
                  <w:r>
                    <w:t>Bank account number: label</w:t>
                  </w:r>
                </w:p>
                <w:p w14:paraId="29E2EA99" w14:textId="77777777" w:rsidR="009D4AC7" w:rsidRDefault="00067574">
                  <w:pPr>
                    <w:pStyle w:val="ListParagraph"/>
                    <w:numPr>
                      <w:ilvl w:val="0"/>
                      <w:numId w:val="9"/>
                    </w:numPr>
                  </w:pPr>
                  <w:r>
                    <w:t>Role: label</w:t>
                  </w:r>
                </w:p>
                <w:p w14:paraId="014EB964" w14:textId="77777777" w:rsidR="009D4AC7" w:rsidRDefault="00067574">
                  <w:pPr>
                    <w:pStyle w:val="ListParagraph"/>
                    <w:numPr>
                      <w:ilvl w:val="0"/>
                      <w:numId w:val="13"/>
                    </w:numPr>
                  </w:pPr>
                  <w:r>
                    <w:t>Send feedback: link</w:t>
                  </w:r>
                </w:p>
              </w:tc>
            </w:tr>
          </w:tbl>
          <w:p w14:paraId="3C1CEA12" w14:textId="77777777" w:rsidR="009D4AC7" w:rsidRDefault="009D4AC7"/>
          <w:p w14:paraId="3C4C8AC8" w14:textId="77777777" w:rsidR="009D4AC7" w:rsidRDefault="00067574">
            <w:r>
              <w:t>Exception: N/A</w:t>
            </w:r>
          </w:p>
          <w:p w14:paraId="5F74F71E" w14:textId="77777777" w:rsidR="009D4AC7" w:rsidRDefault="009D4AC7"/>
          <w:p w14:paraId="25391949" w14:textId="77777777" w:rsidR="009D4AC7" w:rsidRDefault="00067574">
            <w:r>
              <w:t xml:space="preserve">Relationship: </w:t>
            </w:r>
          </w:p>
          <w:p w14:paraId="1A8BC1C4" w14:textId="77777777" w:rsidR="009D4AC7" w:rsidRDefault="00067574">
            <w:pPr>
              <w:pStyle w:val="ListParagraph"/>
              <w:numPr>
                <w:ilvl w:val="0"/>
                <w:numId w:val="16"/>
              </w:numPr>
              <w:rPr>
                <w:b/>
              </w:rPr>
            </w:pPr>
            <w:r>
              <w:t>The use case “View others profile” extended by the use case “View DAY HUI detail”</w:t>
            </w:r>
          </w:p>
          <w:p w14:paraId="7E95312D" w14:textId="77777777" w:rsidR="009D4AC7" w:rsidRDefault="00067574">
            <w:r>
              <w:t>Business rule:</w:t>
            </w:r>
          </w:p>
          <w:p w14:paraId="3C8C754C" w14:textId="77777777" w:rsidR="009D4AC7" w:rsidRDefault="00067574">
            <w:pPr>
              <w:pStyle w:val="ListParagraph"/>
              <w:numPr>
                <w:ilvl w:val="0"/>
                <w:numId w:val="15"/>
              </w:numPr>
            </w:pPr>
            <w:r>
              <w:t xml:space="preserve">HUI member can </w:t>
            </w:r>
            <w:proofErr w:type="gramStart"/>
            <w:r>
              <w:t>clicks</w:t>
            </w:r>
            <w:proofErr w:type="gramEnd"/>
            <w:r>
              <w:t xml:space="preserve"> “Name” link to view other members profile</w:t>
            </w:r>
          </w:p>
          <w:p w14:paraId="737CB874" w14:textId="77777777" w:rsidR="009D4AC7" w:rsidRDefault="00067574">
            <w:pPr>
              <w:pStyle w:val="ListParagraph"/>
              <w:numPr>
                <w:ilvl w:val="0"/>
                <w:numId w:val="15"/>
              </w:numPr>
            </w:pPr>
            <w:r>
              <w:t>The system must display “Average rating” as star</w:t>
            </w:r>
          </w:p>
          <w:p w14:paraId="12BD1DCC" w14:textId="77777777" w:rsidR="009D4AC7" w:rsidRDefault="00067574">
            <w:pPr>
              <w:pStyle w:val="ListParagraph"/>
              <w:numPr>
                <w:ilvl w:val="0"/>
                <w:numId w:val="16"/>
              </w:numPr>
            </w:pPr>
            <w:r>
              <w:t>When HUI member mouse hovers “Average rating”, the system shows:</w:t>
            </w:r>
          </w:p>
          <w:p w14:paraId="7C2CE50F" w14:textId="77777777" w:rsidR="009D4AC7" w:rsidRDefault="00067574">
            <w:pPr>
              <w:pStyle w:val="ListParagraph"/>
              <w:numPr>
                <w:ilvl w:val="1"/>
                <w:numId w:val="17"/>
              </w:numPr>
            </w:pPr>
            <w:r>
              <w:t xml:space="preserve">5 </w:t>
            </w:r>
            <w:proofErr w:type="gramStart"/>
            <w:r>
              <w:t>star</w:t>
            </w:r>
            <w:proofErr w:type="gramEnd"/>
            <w:r>
              <w:t xml:space="preserve"> [meter bar] [</w:t>
            </w:r>
            <w:r w:rsidR="00862D97">
              <w:t>percent</w:t>
            </w:r>
            <w:r>
              <w:t>]</w:t>
            </w:r>
          </w:p>
          <w:p w14:paraId="615C7B5D" w14:textId="77777777" w:rsidR="009D4AC7" w:rsidRDefault="00067574">
            <w:pPr>
              <w:pStyle w:val="ListParagraph"/>
              <w:numPr>
                <w:ilvl w:val="1"/>
                <w:numId w:val="17"/>
              </w:numPr>
            </w:pPr>
            <w:r>
              <w:t xml:space="preserve">4 </w:t>
            </w:r>
            <w:proofErr w:type="gramStart"/>
            <w:r>
              <w:t>star</w:t>
            </w:r>
            <w:proofErr w:type="gramEnd"/>
            <w:r>
              <w:t xml:space="preserve"> [meter bar] [</w:t>
            </w:r>
            <w:r w:rsidR="00862D97">
              <w:t>percent</w:t>
            </w:r>
            <w:r>
              <w:t>]</w:t>
            </w:r>
          </w:p>
          <w:p w14:paraId="33F595FF" w14:textId="77777777" w:rsidR="009D4AC7" w:rsidRDefault="00067574">
            <w:pPr>
              <w:pStyle w:val="ListParagraph"/>
              <w:numPr>
                <w:ilvl w:val="1"/>
                <w:numId w:val="17"/>
              </w:numPr>
            </w:pPr>
            <w:r>
              <w:t xml:space="preserve">3 </w:t>
            </w:r>
            <w:proofErr w:type="gramStart"/>
            <w:r>
              <w:t>star</w:t>
            </w:r>
            <w:proofErr w:type="gramEnd"/>
            <w:r>
              <w:t xml:space="preserve"> [meter bar] [</w:t>
            </w:r>
            <w:r w:rsidR="00862D97">
              <w:t>percent</w:t>
            </w:r>
            <w:r>
              <w:t>]</w:t>
            </w:r>
          </w:p>
          <w:p w14:paraId="6F883119" w14:textId="77777777" w:rsidR="009D4AC7" w:rsidRDefault="00067574">
            <w:pPr>
              <w:pStyle w:val="ListParagraph"/>
              <w:numPr>
                <w:ilvl w:val="1"/>
                <w:numId w:val="17"/>
              </w:numPr>
            </w:pPr>
            <w:r>
              <w:t xml:space="preserve">2 </w:t>
            </w:r>
            <w:proofErr w:type="gramStart"/>
            <w:r>
              <w:t>star</w:t>
            </w:r>
            <w:proofErr w:type="gramEnd"/>
            <w:r>
              <w:t xml:space="preserve"> [meter bar] [</w:t>
            </w:r>
            <w:r w:rsidR="00862D97">
              <w:t>percent</w:t>
            </w:r>
            <w:r>
              <w:t>]</w:t>
            </w:r>
          </w:p>
          <w:p w14:paraId="56D087A3" w14:textId="77777777" w:rsidR="009D4AC7" w:rsidRDefault="00067574">
            <w:pPr>
              <w:pStyle w:val="ListParagraph"/>
              <w:numPr>
                <w:ilvl w:val="1"/>
                <w:numId w:val="17"/>
              </w:numPr>
              <w:rPr>
                <w:rFonts w:eastAsia="Times New Roman"/>
              </w:rPr>
            </w:pPr>
            <w:r>
              <w:lastRenderedPageBreak/>
              <w:t>1 star [meter bar] [</w:t>
            </w:r>
            <w:r w:rsidR="00862D97">
              <w:t>percent</w:t>
            </w:r>
            <w:r>
              <w:t>]</w:t>
            </w:r>
          </w:p>
        </w:tc>
      </w:tr>
    </w:tbl>
    <w:p w14:paraId="5990D1D7" w14:textId="77777777" w:rsidR="009D4AC7" w:rsidRDefault="009D4AC7"/>
    <w:p w14:paraId="23CEFE59" w14:textId="77777777" w:rsidR="009D4AC7" w:rsidRDefault="009D4AC7"/>
    <w:p w14:paraId="57005C9F" w14:textId="77777777" w:rsidR="009D4AC7" w:rsidRDefault="009D4AC7"/>
    <w:p w14:paraId="43EE13C2" w14:textId="77777777" w:rsidR="009D4AC7" w:rsidRDefault="00067574">
      <w:pPr>
        <w:pStyle w:val="Heading2"/>
      </w:pPr>
      <w:bookmarkStart w:id="77" w:name="_Toc77162743"/>
      <w:r>
        <w:t>&lt;HUI member</w:t>
      </w:r>
      <w:proofErr w:type="gramStart"/>
      <w:r>
        <w:t>&gt;  Send</w:t>
      </w:r>
      <w:proofErr w:type="gramEnd"/>
      <w:r>
        <w:t xml:space="preserve"> feedback</w:t>
      </w:r>
      <w:bookmarkEnd w:id="77"/>
    </w:p>
    <w:p w14:paraId="1F78C4B5" w14:textId="77777777" w:rsidR="009D4AC7" w:rsidRDefault="009D4AC7"/>
    <w:p w14:paraId="771F1550" w14:textId="77777777" w:rsidR="009D4AC7" w:rsidRDefault="00067574">
      <w:r>
        <w:rPr>
          <w:noProof/>
          <w:lang w:eastAsia="ja-JP"/>
        </w:rPr>
        <w:drawing>
          <wp:inline distT="0" distB="0" distL="0" distR="0" wp14:anchorId="1A5D2831" wp14:editId="02DB8D5D">
            <wp:extent cx="5715000" cy="1734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715000" cy="1734185"/>
                    </a:xfrm>
                    <a:prstGeom prst="rect">
                      <a:avLst/>
                    </a:prstGeom>
                    <a:noFill/>
                    <a:ln>
                      <a:noFill/>
                    </a:ln>
                  </pic:spPr>
                </pic:pic>
              </a:graphicData>
            </a:graphic>
          </wp:inline>
        </w:drawing>
      </w:r>
    </w:p>
    <w:tbl>
      <w:tblPr>
        <w:tblW w:w="0" w:type="auto"/>
        <w:tblLook w:val="04A0" w:firstRow="1" w:lastRow="0" w:firstColumn="1" w:lastColumn="0" w:noHBand="0" w:noVBand="1"/>
      </w:tblPr>
      <w:tblGrid>
        <w:gridCol w:w="2316"/>
        <w:gridCol w:w="2626"/>
        <w:gridCol w:w="2499"/>
        <w:gridCol w:w="1330"/>
      </w:tblGrid>
      <w:tr w:rsidR="009D4AC7" w14:paraId="4D428CCB"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E819BCA" w14:textId="77777777" w:rsidR="009D4AC7" w:rsidRDefault="00067574">
            <w:pPr>
              <w:rPr>
                <w:rFonts w:eastAsia="Cambria"/>
              </w:rPr>
            </w:pPr>
            <w:r>
              <w:t xml:space="preserve">USE CASE – </w:t>
            </w:r>
            <w:r>
              <w:rPr>
                <w:rFonts w:eastAsia="Cambria"/>
              </w:rPr>
              <w:t>HUI online_UC_37</w:t>
            </w:r>
          </w:p>
        </w:tc>
      </w:tr>
      <w:tr w:rsidR="009D4AC7" w14:paraId="7A2754F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D201DB1"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1FCFE4" w14:textId="77777777" w:rsidR="009D4AC7" w:rsidRDefault="00067574">
            <w:pPr>
              <w:rPr>
                <w:rFonts w:eastAsia="Cambria"/>
              </w:rPr>
            </w:pPr>
            <w:r>
              <w:rPr>
                <w:rFonts w:eastAsia="Cambria"/>
              </w:rPr>
              <w:t>HUI online_UC_37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3772754"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2CC8FD" w14:textId="77777777" w:rsidR="009D4AC7" w:rsidRDefault="005E40BF">
            <w:r>
              <w:t>2.0</w:t>
            </w:r>
          </w:p>
        </w:tc>
      </w:tr>
      <w:tr w:rsidR="009D4AC7" w14:paraId="69C6D87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1F39DBC"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F72804" w14:textId="77777777" w:rsidR="009D4AC7" w:rsidRDefault="00067574">
            <w:r>
              <w:t>Send feedback</w:t>
            </w:r>
          </w:p>
        </w:tc>
      </w:tr>
      <w:tr w:rsidR="009D4AC7" w14:paraId="00960DC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C6A9A0F"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A4E299" w14:textId="77777777" w:rsidR="009D4AC7" w:rsidRDefault="00067574">
            <w:r>
              <w:t>Ho Quoc Khai</w:t>
            </w:r>
          </w:p>
        </w:tc>
      </w:tr>
      <w:tr w:rsidR="009D4AC7" w14:paraId="2F667420"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79B716C"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5B05D1"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BFAF023"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DB62B4" w14:textId="77777777" w:rsidR="009D4AC7" w:rsidRDefault="00067574">
            <w:r>
              <w:t>Normal</w:t>
            </w:r>
          </w:p>
        </w:tc>
      </w:tr>
      <w:tr w:rsidR="009D4AC7" w14:paraId="290032AB"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81B636" w14:textId="77777777" w:rsidR="009D4AC7" w:rsidRDefault="00067574">
            <w:r>
              <w:t>Actor:</w:t>
            </w:r>
          </w:p>
          <w:p w14:paraId="7337ED23" w14:textId="77777777" w:rsidR="009D4AC7" w:rsidRDefault="00067574">
            <w:pPr>
              <w:pStyle w:val="ListParagraph"/>
              <w:numPr>
                <w:ilvl w:val="0"/>
                <w:numId w:val="13"/>
              </w:numPr>
              <w:rPr>
                <w:rFonts w:eastAsia="Calibri" w:cs="Calibri"/>
              </w:rPr>
            </w:pPr>
            <w:r>
              <w:t>HUI member</w:t>
            </w:r>
          </w:p>
          <w:p w14:paraId="43914868" w14:textId="77777777" w:rsidR="009D4AC7" w:rsidRDefault="00067574">
            <w:r>
              <w:t>Summary:</w:t>
            </w:r>
          </w:p>
          <w:p w14:paraId="37939ED0" w14:textId="77777777" w:rsidR="009D4AC7" w:rsidRDefault="00067574">
            <w:pPr>
              <w:pStyle w:val="ListParagraph"/>
              <w:numPr>
                <w:ilvl w:val="0"/>
                <w:numId w:val="13"/>
              </w:numPr>
              <w:rPr>
                <w:rFonts w:eastAsia="Calibri" w:cs="Calibri"/>
                <w:color w:val="000000"/>
              </w:rPr>
            </w:pPr>
            <w:r>
              <w:rPr>
                <w:rFonts w:eastAsia="Times New Roman"/>
                <w:color w:val="000000"/>
              </w:rPr>
              <w:t xml:space="preserve">This use case allows </w:t>
            </w:r>
            <w:r>
              <w:t>HUI member to send feedback</w:t>
            </w:r>
          </w:p>
          <w:p w14:paraId="35407405" w14:textId="77777777" w:rsidR="009D4AC7" w:rsidRDefault="00067574">
            <w:r>
              <w:t>Goal</w:t>
            </w:r>
          </w:p>
          <w:p w14:paraId="04AFB139" w14:textId="77777777" w:rsidR="009D4AC7" w:rsidRDefault="00067574">
            <w:pPr>
              <w:pStyle w:val="ListParagraph"/>
              <w:numPr>
                <w:ilvl w:val="0"/>
                <w:numId w:val="13"/>
              </w:numPr>
            </w:pPr>
            <w:r>
              <w:t>HUI member can send feedback</w:t>
            </w:r>
          </w:p>
          <w:p w14:paraId="632E7D2B" w14:textId="77777777" w:rsidR="009D4AC7" w:rsidRDefault="00067574">
            <w:r>
              <w:t>Trigger:</w:t>
            </w:r>
          </w:p>
          <w:p w14:paraId="0984D3EF" w14:textId="77777777" w:rsidR="009D4AC7" w:rsidRDefault="00067574">
            <w:pPr>
              <w:pStyle w:val="ListParagraph"/>
              <w:numPr>
                <w:ilvl w:val="0"/>
                <w:numId w:val="13"/>
              </w:numPr>
            </w:pPr>
            <w:r>
              <w:t>HUI member clicks “Send” button</w:t>
            </w:r>
          </w:p>
          <w:p w14:paraId="47C32E39" w14:textId="77777777" w:rsidR="009D4AC7" w:rsidRDefault="00067574">
            <w:r>
              <w:lastRenderedPageBreak/>
              <w:t>Precondition:</w:t>
            </w:r>
          </w:p>
          <w:p w14:paraId="25D1159A" w14:textId="77777777" w:rsidR="009D4AC7" w:rsidRDefault="00067574">
            <w:pPr>
              <w:pStyle w:val="ListParagraph"/>
              <w:numPr>
                <w:ilvl w:val="0"/>
                <w:numId w:val="13"/>
              </w:numPr>
              <w:rPr>
                <w:rFonts w:eastAsia="Calibri" w:cs="Calibri"/>
              </w:rPr>
            </w:pPr>
            <w:r>
              <w:t>Guest must login into the system with role HUI member</w:t>
            </w:r>
          </w:p>
          <w:p w14:paraId="61368711" w14:textId="77777777" w:rsidR="009D4AC7" w:rsidRDefault="00067574">
            <w:r>
              <w:t>Post Conditions:</w:t>
            </w:r>
          </w:p>
          <w:p w14:paraId="03E87404" w14:textId="77777777" w:rsidR="009D4AC7" w:rsidRDefault="00067574">
            <w:pPr>
              <w:pStyle w:val="ListParagraph"/>
              <w:numPr>
                <w:ilvl w:val="0"/>
                <w:numId w:val="13"/>
              </w:numPr>
              <w:rPr>
                <w:rFonts w:eastAsia="Calibri" w:cs="Calibri"/>
              </w:rPr>
            </w:pPr>
            <w:r>
              <w:t>Success: HUI member sends feedback successfully</w:t>
            </w:r>
          </w:p>
          <w:p w14:paraId="07B772F5" w14:textId="77777777" w:rsidR="009D4AC7" w:rsidRDefault="00067574">
            <w:r>
              <w:t>Main Success Scenario:</w:t>
            </w:r>
          </w:p>
          <w:p w14:paraId="23C1C8A5" w14:textId="77777777" w:rsidR="009D4AC7" w:rsidRDefault="009D4AC7"/>
          <w:tbl>
            <w:tblPr>
              <w:tblW w:w="0" w:type="auto"/>
              <w:tblLook w:val="04A0" w:firstRow="1" w:lastRow="0" w:firstColumn="1" w:lastColumn="0" w:noHBand="0" w:noVBand="1"/>
            </w:tblPr>
            <w:tblGrid>
              <w:gridCol w:w="775"/>
              <w:gridCol w:w="2954"/>
              <w:gridCol w:w="4822"/>
            </w:tblGrid>
            <w:tr w:rsidR="009D4AC7" w14:paraId="0BAB57D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C3B18CA"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232D5B9"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33DF9F7" w14:textId="77777777" w:rsidR="009D4AC7" w:rsidRDefault="00067574">
                  <w:r>
                    <w:t>System Response</w:t>
                  </w:r>
                </w:p>
              </w:tc>
            </w:tr>
            <w:tr w:rsidR="009D4AC7" w14:paraId="5EA097F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54B3A8"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7D1FDB" w14:textId="77777777" w:rsidR="009D4AC7" w:rsidRDefault="00067574">
                  <w:r>
                    <w:t>HUI member clicks “Send feedback”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3BD6A5" w14:textId="77777777" w:rsidR="009D4AC7" w:rsidRDefault="00067574">
                  <w:r>
                    <w:t xml:space="preserve">The system </w:t>
                  </w:r>
                  <w:proofErr w:type="gramStart"/>
                  <w:r>
                    <w:t>show</w:t>
                  </w:r>
                  <w:proofErr w:type="gramEnd"/>
                  <w:r>
                    <w:t xml:space="preserve"> a form:</w:t>
                  </w:r>
                </w:p>
                <w:p w14:paraId="30A659B9" w14:textId="77777777" w:rsidR="009D4AC7" w:rsidRDefault="00067574">
                  <w:pPr>
                    <w:pStyle w:val="ListParagraph"/>
                    <w:numPr>
                      <w:ilvl w:val="0"/>
                      <w:numId w:val="13"/>
                    </w:numPr>
                  </w:pPr>
                  <w:r>
                    <w:t>Fullname: label</w:t>
                  </w:r>
                </w:p>
                <w:p w14:paraId="78CCE99E" w14:textId="77777777" w:rsidR="009D4AC7" w:rsidRDefault="00067574">
                  <w:pPr>
                    <w:pStyle w:val="ListParagraph"/>
                    <w:numPr>
                      <w:ilvl w:val="0"/>
                      <w:numId w:val="13"/>
                    </w:numPr>
                  </w:pPr>
                  <w:r>
                    <w:t xml:space="preserve">Rate: </w:t>
                  </w:r>
                  <w:proofErr w:type="gramStart"/>
                  <w:r>
                    <w:t>5 star</w:t>
                  </w:r>
                  <w:proofErr w:type="gramEnd"/>
                  <w:r>
                    <w:t xml:space="preserve"> icon</w:t>
                  </w:r>
                </w:p>
                <w:p w14:paraId="682B4350" w14:textId="77777777" w:rsidR="009D4AC7" w:rsidRDefault="00067574">
                  <w:pPr>
                    <w:pStyle w:val="ListParagraph"/>
                    <w:numPr>
                      <w:ilvl w:val="0"/>
                      <w:numId w:val="13"/>
                    </w:numPr>
                  </w:pPr>
                  <w:r>
                    <w:t>Reason: dropdown list (Trustworthy, Good, Rob Hui, Manage bad, Other)</w:t>
                  </w:r>
                </w:p>
                <w:p w14:paraId="5EC24A13" w14:textId="77777777" w:rsidR="009D4AC7" w:rsidRDefault="00067574">
                  <w:pPr>
                    <w:pStyle w:val="ListParagraph"/>
                    <w:numPr>
                      <w:ilvl w:val="0"/>
                      <w:numId w:val="13"/>
                    </w:numPr>
                  </w:pPr>
                  <w:r>
                    <w:t>Send: button</w:t>
                  </w:r>
                </w:p>
              </w:tc>
            </w:tr>
            <w:tr w:rsidR="009D4AC7" w14:paraId="610A5CA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F2A922" w14:textId="77777777" w:rsidR="009D4AC7" w:rsidRDefault="00067574">
                  <w:r>
                    <w:t>2</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4F655A" w14:textId="77777777" w:rsidR="009D4AC7" w:rsidRDefault="00067574">
                  <w:r>
                    <w:t>HUI member selects reason and clicks “Send”</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F00C08" w14:textId="77777777" w:rsidR="009D4AC7" w:rsidRDefault="00067574">
                  <w:pPr>
                    <w:rPr>
                      <w:color w:val="000000" w:themeColor="text1"/>
                    </w:rPr>
                  </w:pPr>
                  <w:r>
                    <w:t>The system validates data and shows success message</w:t>
                  </w:r>
                </w:p>
              </w:tc>
            </w:tr>
          </w:tbl>
          <w:p w14:paraId="65926DE1" w14:textId="77777777" w:rsidR="009D4AC7" w:rsidRDefault="009D4AC7"/>
          <w:p w14:paraId="3D8E3571" w14:textId="77777777" w:rsidR="009D4AC7" w:rsidRDefault="00067574">
            <w:r>
              <w:t>Exception: N/A</w:t>
            </w:r>
          </w:p>
          <w:p w14:paraId="13A50EB0" w14:textId="77777777" w:rsidR="009D4AC7" w:rsidRDefault="009D4AC7"/>
          <w:p w14:paraId="3E313939" w14:textId="77777777" w:rsidR="009D4AC7" w:rsidRDefault="00067574">
            <w:r>
              <w:t xml:space="preserve">Relationship: </w:t>
            </w:r>
          </w:p>
          <w:p w14:paraId="016D1DE5" w14:textId="77777777" w:rsidR="009D4AC7" w:rsidRDefault="00067574">
            <w:pPr>
              <w:pStyle w:val="ListParagraph"/>
              <w:numPr>
                <w:ilvl w:val="0"/>
                <w:numId w:val="16"/>
              </w:numPr>
              <w:rPr>
                <w:b/>
              </w:rPr>
            </w:pPr>
            <w:r>
              <w:t>The use case “Send feedback” extended by the use case “View others profile”</w:t>
            </w:r>
          </w:p>
          <w:p w14:paraId="52209A08" w14:textId="77777777" w:rsidR="009D4AC7" w:rsidRDefault="00067574">
            <w:r>
              <w:t>Business rule:</w:t>
            </w:r>
          </w:p>
          <w:p w14:paraId="47C1F575" w14:textId="77777777" w:rsidR="009D4AC7" w:rsidRDefault="00067574">
            <w:pPr>
              <w:pStyle w:val="ListParagraph"/>
              <w:numPr>
                <w:ilvl w:val="0"/>
                <w:numId w:val="15"/>
              </w:numPr>
            </w:pPr>
            <w:r>
              <w:t>HUI member must select amount of star</w:t>
            </w:r>
          </w:p>
          <w:p w14:paraId="76F2528E" w14:textId="77777777" w:rsidR="009D4AC7" w:rsidRDefault="00067574">
            <w:pPr>
              <w:pStyle w:val="ListParagraph"/>
              <w:numPr>
                <w:ilvl w:val="0"/>
                <w:numId w:val="15"/>
              </w:numPr>
            </w:pPr>
            <w:r>
              <w:t xml:space="preserve">If HUI member selects “Other” in dropdown list, the system expands: </w:t>
            </w:r>
          </w:p>
          <w:p w14:paraId="4956159C" w14:textId="77777777" w:rsidR="009D4AC7" w:rsidRDefault="00067574">
            <w:pPr>
              <w:pStyle w:val="ListParagraph"/>
              <w:numPr>
                <w:ilvl w:val="0"/>
                <w:numId w:val="51"/>
              </w:numPr>
            </w:pPr>
            <w:r>
              <w:t>Description: textarea, required</w:t>
            </w:r>
          </w:p>
          <w:p w14:paraId="0687DD9D" w14:textId="77777777" w:rsidR="009D4AC7" w:rsidRDefault="00067574">
            <w:pPr>
              <w:pStyle w:val="ListParagraph"/>
              <w:numPr>
                <w:ilvl w:val="0"/>
                <w:numId w:val="15"/>
              </w:numPr>
            </w:pPr>
            <w:r>
              <w:t>HUI member only evaluates manager 1 time in a particular Day Hui</w:t>
            </w:r>
          </w:p>
          <w:p w14:paraId="254D7EA4" w14:textId="77777777" w:rsidR="009D4AC7" w:rsidRDefault="00067574">
            <w:pPr>
              <w:pStyle w:val="ListParagraph"/>
              <w:numPr>
                <w:ilvl w:val="0"/>
                <w:numId w:val="15"/>
              </w:numPr>
            </w:pPr>
            <w:r>
              <w:t>Succes message: “Send feedback successfully”</w:t>
            </w:r>
          </w:p>
        </w:tc>
      </w:tr>
    </w:tbl>
    <w:p w14:paraId="07A4A2D7" w14:textId="77777777" w:rsidR="009D4AC7" w:rsidRDefault="009D4AC7"/>
    <w:p w14:paraId="5207C7FA" w14:textId="77777777" w:rsidR="009D4AC7" w:rsidRDefault="009D4AC7"/>
    <w:p w14:paraId="0F8FB2AA" w14:textId="77777777" w:rsidR="009D4AC7" w:rsidRDefault="009D4AC7"/>
    <w:p w14:paraId="16C5EC5E" w14:textId="77777777" w:rsidR="009D4AC7" w:rsidRDefault="00067574">
      <w:pPr>
        <w:pStyle w:val="Heading2"/>
      </w:pPr>
      <w:bookmarkStart w:id="78" w:name="_Toc77162744"/>
      <w:r>
        <w:lastRenderedPageBreak/>
        <w:t>&lt;HUI member</w:t>
      </w:r>
      <w:proofErr w:type="gramStart"/>
      <w:r>
        <w:t>&gt;  View</w:t>
      </w:r>
      <w:proofErr w:type="gramEnd"/>
      <w:r>
        <w:t xml:space="preserve"> history</w:t>
      </w:r>
      <w:bookmarkEnd w:id="78"/>
    </w:p>
    <w:p w14:paraId="42098600" w14:textId="77777777" w:rsidR="009D4AC7" w:rsidRDefault="009D4AC7"/>
    <w:p w14:paraId="02667C27" w14:textId="77777777" w:rsidR="009D4AC7" w:rsidRDefault="00067574">
      <w:r>
        <w:rPr>
          <w:noProof/>
          <w:lang w:eastAsia="ja-JP"/>
        </w:rPr>
        <w:drawing>
          <wp:inline distT="0" distB="0" distL="0" distR="0" wp14:anchorId="3BCAD22F" wp14:editId="6EEE2968">
            <wp:extent cx="5715000" cy="1428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15000" cy="1428750"/>
                    </a:xfrm>
                    <a:prstGeom prst="rect">
                      <a:avLst/>
                    </a:prstGeom>
                    <a:noFill/>
                    <a:ln>
                      <a:noFill/>
                    </a:ln>
                  </pic:spPr>
                </pic:pic>
              </a:graphicData>
            </a:graphic>
          </wp:inline>
        </w:drawing>
      </w:r>
    </w:p>
    <w:p w14:paraId="30B5A8F4" w14:textId="77777777" w:rsidR="009D4AC7" w:rsidRDefault="009D4AC7"/>
    <w:tbl>
      <w:tblPr>
        <w:tblW w:w="0" w:type="auto"/>
        <w:tblLook w:val="04A0" w:firstRow="1" w:lastRow="0" w:firstColumn="1" w:lastColumn="0" w:noHBand="0" w:noVBand="1"/>
      </w:tblPr>
      <w:tblGrid>
        <w:gridCol w:w="2316"/>
        <w:gridCol w:w="2626"/>
        <w:gridCol w:w="2499"/>
        <w:gridCol w:w="1330"/>
      </w:tblGrid>
      <w:tr w:rsidR="009D4AC7" w14:paraId="0402122D"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41F68BE" w14:textId="77777777" w:rsidR="009D4AC7" w:rsidRDefault="00067574">
            <w:pPr>
              <w:rPr>
                <w:rFonts w:eastAsia="Cambria"/>
              </w:rPr>
            </w:pPr>
            <w:r>
              <w:t xml:space="preserve">USE CASE – </w:t>
            </w:r>
            <w:r>
              <w:rPr>
                <w:rFonts w:eastAsia="Cambria"/>
              </w:rPr>
              <w:t>HUI online_UC_38</w:t>
            </w:r>
          </w:p>
        </w:tc>
      </w:tr>
      <w:tr w:rsidR="009D4AC7" w14:paraId="2FE8CE75"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E7FF0F5"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4BD213" w14:textId="77777777" w:rsidR="009D4AC7" w:rsidRDefault="00067574">
            <w:pPr>
              <w:rPr>
                <w:rFonts w:eastAsia="Cambria"/>
              </w:rPr>
            </w:pPr>
            <w:r>
              <w:rPr>
                <w:rFonts w:eastAsia="Cambria"/>
              </w:rPr>
              <w:t>HUI online_UC_38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0C71266"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199152" w14:textId="77777777" w:rsidR="009D4AC7" w:rsidRDefault="005E40BF">
            <w:r>
              <w:t>2.0</w:t>
            </w:r>
          </w:p>
        </w:tc>
      </w:tr>
      <w:tr w:rsidR="009D4AC7" w14:paraId="49C500DD"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14525EA"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C3975" w14:textId="77777777" w:rsidR="009D4AC7" w:rsidRDefault="00067574">
            <w:r>
              <w:t>View history</w:t>
            </w:r>
          </w:p>
        </w:tc>
      </w:tr>
      <w:tr w:rsidR="009D4AC7" w14:paraId="415D737D"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5BF0371"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F3C1C5" w14:textId="77777777" w:rsidR="009D4AC7" w:rsidRDefault="00067574">
            <w:r>
              <w:t>Ho Quoc Khai</w:t>
            </w:r>
          </w:p>
        </w:tc>
      </w:tr>
      <w:tr w:rsidR="009D4AC7" w14:paraId="576B676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92462D8"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F0C98B"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770A182"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F09AB3" w14:textId="77777777" w:rsidR="009D4AC7" w:rsidRDefault="00067574">
            <w:r>
              <w:t>Normal</w:t>
            </w:r>
          </w:p>
        </w:tc>
      </w:tr>
      <w:tr w:rsidR="009D4AC7" w14:paraId="7CFE923C"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6B5C05" w14:textId="77777777" w:rsidR="009D4AC7" w:rsidRDefault="00067574">
            <w:r>
              <w:t>Actor:</w:t>
            </w:r>
          </w:p>
          <w:p w14:paraId="07B61817" w14:textId="77777777" w:rsidR="009D4AC7" w:rsidRDefault="00067574">
            <w:pPr>
              <w:pStyle w:val="ListParagraph"/>
              <w:numPr>
                <w:ilvl w:val="0"/>
                <w:numId w:val="13"/>
              </w:numPr>
              <w:rPr>
                <w:rFonts w:eastAsia="Calibri" w:cs="Calibri"/>
              </w:rPr>
            </w:pPr>
            <w:r>
              <w:t>HUI member</w:t>
            </w:r>
          </w:p>
          <w:p w14:paraId="6FC6EFE3" w14:textId="77777777" w:rsidR="009D4AC7" w:rsidRDefault="00067574">
            <w:r>
              <w:t>Summary:</w:t>
            </w:r>
          </w:p>
          <w:p w14:paraId="3DEDC6E2" w14:textId="77777777" w:rsidR="009D4AC7" w:rsidRDefault="00067574">
            <w:pPr>
              <w:pStyle w:val="ListParagraph"/>
              <w:numPr>
                <w:ilvl w:val="0"/>
                <w:numId w:val="13"/>
              </w:numPr>
              <w:rPr>
                <w:rFonts w:eastAsia="Calibri" w:cs="Calibri"/>
                <w:color w:val="000000"/>
              </w:rPr>
            </w:pPr>
            <w:r>
              <w:rPr>
                <w:rFonts w:eastAsia="Times New Roman"/>
                <w:color w:val="000000"/>
              </w:rPr>
              <w:t xml:space="preserve">This use case allows </w:t>
            </w:r>
            <w:r>
              <w:t>HUI member to view history</w:t>
            </w:r>
          </w:p>
          <w:p w14:paraId="65F3A9D6" w14:textId="77777777" w:rsidR="009D4AC7" w:rsidRDefault="00067574">
            <w:r>
              <w:t>Goal</w:t>
            </w:r>
          </w:p>
          <w:p w14:paraId="4FC7597F" w14:textId="77777777" w:rsidR="009D4AC7" w:rsidRDefault="00067574">
            <w:pPr>
              <w:pStyle w:val="ListParagraph"/>
              <w:numPr>
                <w:ilvl w:val="0"/>
                <w:numId w:val="13"/>
              </w:numPr>
            </w:pPr>
            <w:r>
              <w:t>HUI member can view history</w:t>
            </w:r>
          </w:p>
          <w:p w14:paraId="2DC1466A" w14:textId="77777777" w:rsidR="009D4AC7" w:rsidRDefault="00067574">
            <w:r>
              <w:t>Trigger:</w:t>
            </w:r>
          </w:p>
          <w:p w14:paraId="6AB70BD9" w14:textId="77777777" w:rsidR="009D4AC7" w:rsidRDefault="00067574">
            <w:pPr>
              <w:pStyle w:val="ListParagraph"/>
              <w:numPr>
                <w:ilvl w:val="0"/>
                <w:numId w:val="13"/>
              </w:numPr>
            </w:pPr>
            <w:r>
              <w:t>HUI member clicks “History” link</w:t>
            </w:r>
          </w:p>
          <w:p w14:paraId="0B4E7EA5" w14:textId="77777777" w:rsidR="009D4AC7" w:rsidRDefault="00067574">
            <w:r>
              <w:t>Precondition:</w:t>
            </w:r>
          </w:p>
          <w:p w14:paraId="5D5D2840" w14:textId="77777777" w:rsidR="009D4AC7" w:rsidRDefault="00067574">
            <w:pPr>
              <w:pStyle w:val="ListParagraph"/>
              <w:numPr>
                <w:ilvl w:val="0"/>
                <w:numId w:val="13"/>
              </w:numPr>
              <w:rPr>
                <w:rFonts w:eastAsia="Calibri" w:cs="Calibri"/>
              </w:rPr>
            </w:pPr>
            <w:r>
              <w:t>Guest must login into the system with role HUI member</w:t>
            </w:r>
          </w:p>
          <w:p w14:paraId="59DE14D0" w14:textId="77777777" w:rsidR="009D4AC7" w:rsidRDefault="00067574">
            <w:r>
              <w:t>Post Conditions:</w:t>
            </w:r>
          </w:p>
          <w:p w14:paraId="37D1492D" w14:textId="77777777" w:rsidR="009D4AC7" w:rsidRDefault="00067574">
            <w:pPr>
              <w:pStyle w:val="ListParagraph"/>
              <w:numPr>
                <w:ilvl w:val="0"/>
                <w:numId w:val="13"/>
              </w:numPr>
              <w:rPr>
                <w:rFonts w:eastAsia="Calibri" w:cs="Calibri"/>
              </w:rPr>
            </w:pPr>
            <w:r>
              <w:t>Success: History is shown successfully</w:t>
            </w:r>
          </w:p>
          <w:p w14:paraId="72F1267A" w14:textId="77777777" w:rsidR="009D4AC7" w:rsidRDefault="00067574">
            <w:r>
              <w:t>Main Success Scenario:</w:t>
            </w:r>
          </w:p>
          <w:p w14:paraId="285DFC13" w14:textId="77777777" w:rsidR="009D4AC7" w:rsidRDefault="009D4AC7"/>
          <w:tbl>
            <w:tblPr>
              <w:tblW w:w="0" w:type="auto"/>
              <w:tblLook w:val="04A0" w:firstRow="1" w:lastRow="0" w:firstColumn="1" w:lastColumn="0" w:noHBand="0" w:noVBand="1"/>
            </w:tblPr>
            <w:tblGrid>
              <w:gridCol w:w="775"/>
              <w:gridCol w:w="2954"/>
              <w:gridCol w:w="4822"/>
            </w:tblGrid>
            <w:tr w:rsidR="009D4AC7" w14:paraId="76C4433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89C3227" w14:textId="77777777" w:rsidR="009D4AC7" w:rsidRDefault="00067574">
                  <w:r>
                    <w:lastRenderedPageBreak/>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B3CE66C"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A60986C" w14:textId="77777777" w:rsidR="009D4AC7" w:rsidRDefault="00067574">
                  <w:r>
                    <w:t>System Response</w:t>
                  </w:r>
                </w:p>
              </w:tc>
            </w:tr>
            <w:tr w:rsidR="009D4AC7" w14:paraId="70C6B6C5"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54A3D2"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1DAAB2" w14:textId="77777777" w:rsidR="009D4AC7" w:rsidRDefault="00067574">
                  <w:r>
                    <w:t>HUI member clicks “History”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2A4EB8" w14:textId="77777777" w:rsidR="009D4AC7" w:rsidRDefault="00067574">
                  <w:r>
                    <w:t>The system shows the list Day Hui, each item includes:</w:t>
                  </w:r>
                </w:p>
                <w:p w14:paraId="2F1AE3CD" w14:textId="77777777" w:rsidR="009D4AC7" w:rsidRDefault="00067574">
                  <w:pPr>
                    <w:pStyle w:val="ListParagraph"/>
                    <w:numPr>
                      <w:ilvl w:val="0"/>
                      <w:numId w:val="13"/>
                    </w:numPr>
                  </w:pPr>
                  <w:r>
                    <w:t>DayHui: label</w:t>
                  </w:r>
                </w:p>
                <w:p w14:paraId="35A20C16" w14:textId="77777777" w:rsidR="009D4AC7" w:rsidRDefault="00067574">
                  <w:pPr>
                    <w:pStyle w:val="ListParagraph"/>
                    <w:numPr>
                      <w:ilvl w:val="0"/>
                      <w:numId w:val="13"/>
                    </w:numPr>
                  </w:pPr>
                  <w:r>
                    <w:t>Manager: label</w:t>
                  </w:r>
                </w:p>
                <w:p w14:paraId="24B66EF4" w14:textId="77777777" w:rsidR="009D4AC7" w:rsidRDefault="00067574">
                  <w:pPr>
                    <w:pStyle w:val="ListParagraph"/>
                    <w:numPr>
                      <w:ilvl w:val="0"/>
                      <w:numId w:val="13"/>
                    </w:numPr>
                  </w:pPr>
                  <w:r>
                    <w:t>Date of beginning: label</w:t>
                  </w:r>
                </w:p>
                <w:p w14:paraId="05CB3AA5" w14:textId="77777777" w:rsidR="009D4AC7" w:rsidRDefault="00067574">
                  <w:pPr>
                    <w:pStyle w:val="ListParagraph"/>
                    <w:numPr>
                      <w:ilvl w:val="0"/>
                      <w:numId w:val="13"/>
                    </w:numPr>
                  </w:pPr>
                  <w:r>
                    <w:t>Date of finishing: label</w:t>
                  </w:r>
                </w:p>
                <w:p w14:paraId="609581AA" w14:textId="77777777" w:rsidR="009D4AC7" w:rsidRDefault="00067574">
                  <w:pPr>
                    <w:pStyle w:val="ListParagraph"/>
                    <w:numPr>
                      <w:ilvl w:val="0"/>
                      <w:numId w:val="13"/>
                    </w:numPr>
                  </w:pPr>
                  <w:r>
                    <w:t xml:space="preserve">Number of </w:t>
                  </w:r>
                  <w:proofErr w:type="gramStart"/>
                  <w:r>
                    <w:t>member</w:t>
                  </w:r>
                  <w:proofErr w:type="gramEnd"/>
                  <w:r>
                    <w:t>: label</w:t>
                  </w:r>
                </w:p>
                <w:p w14:paraId="629C39A9" w14:textId="77777777" w:rsidR="009D4AC7" w:rsidRDefault="00067574">
                  <w:pPr>
                    <w:pStyle w:val="ListParagraph"/>
                    <w:numPr>
                      <w:ilvl w:val="0"/>
                      <w:numId w:val="13"/>
                    </w:numPr>
                  </w:pPr>
                  <w:r>
                    <w:t>Amount of money/term: label</w:t>
                  </w:r>
                </w:p>
                <w:p w14:paraId="1E5CFF9C" w14:textId="77777777" w:rsidR="009D4AC7" w:rsidRDefault="00067574">
                  <w:pPr>
                    <w:pStyle w:val="ListParagraph"/>
                    <w:numPr>
                      <w:ilvl w:val="0"/>
                      <w:numId w:val="13"/>
                    </w:numPr>
                  </w:pPr>
                  <w:r>
                    <w:t>Commission: label</w:t>
                  </w:r>
                </w:p>
              </w:tc>
            </w:tr>
          </w:tbl>
          <w:p w14:paraId="125E9F20" w14:textId="77777777" w:rsidR="009D4AC7" w:rsidRDefault="009D4AC7"/>
          <w:p w14:paraId="530B5655" w14:textId="77777777" w:rsidR="009D4AC7" w:rsidRDefault="00067574">
            <w:r>
              <w:t>Exception: N/A</w:t>
            </w:r>
          </w:p>
          <w:p w14:paraId="74FBCE32" w14:textId="77777777" w:rsidR="009D4AC7" w:rsidRDefault="009D4AC7"/>
          <w:p w14:paraId="7B2253C3" w14:textId="77777777" w:rsidR="009D4AC7" w:rsidRDefault="00067574">
            <w:r>
              <w:t>Relationship: N/A</w:t>
            </w:r>
          </w:p>
          <w:p w14:paraId="6EF46CED" w14:textId="77777777" w:rsidR="009D4AC7" w:rsidRDefault="009D4AC7"/>
          <w:p w14:paraId="3203C180" w14:textId="77777777" w:rsidR="009D4AC7" w:rsidRDefault="00067574">
            <w:r>
              <w:t>Business rule:</w:t>
            </w:r>
          </w:p>
          <w:p w14:paraId="552319A6" w14:textId="77777777" w:rsidR="009D4AC7" w:rsidRDefault="00067574">
            <w:pPr>
              <w:pStyle w:val="ListParagraph"/>
              <w:numPr>
                <w:ilvl w:val="0"/>
                <w:numId w:val="15"/>
              </w:numPr>
            </w:pPr>
            <w:r>
              <w:t>List 10 first available Day Hui: paging is required</w:t>
            </w:r>
          </w:p>
          <w:p w14:paraId="3E9BE074" w14:textId="77777777" w:rsidR="009D4AC7" w:rsidRDefault="00067574">
            <w:pPr>
              <w:pStyle w:val="ListParagraph"/>
              <w:numPr>
                <w:ilvl w:val="0"/>
                <w:numId w:val="15"/>
              </w:numPr>
            </w:pPr>
            <w:r>
              <w:t>The list Day Hui must be sorted descending order by date of beginning</w:t>
            </w:r>
          </w:p>
        </w:tc>
      </w:tr>
    </w:tbl>
    <w:p w14:paraId="4D3D0EAB" w14:textId="77777777" w:rsidR="009D4AC7" w:rsidRDefault="009D4AC7"/>
    <w:p w14:paraId="3A688E2A" w14:textId="77777777" w:rsidR="009D4AC7" w:rsidRDefault="009D4AC7"/>
    <w:p w14:paraId="5822A524" w14:textId="77777777" w:rsidR="009D4AC7" w:rsidRDefault="009D4AC7"/>
    <w:p w14:paraId="442645A5" w14:textId="77777777" w:rsidR="009D4AC7" w:rsidRDefault="00067574">
      <w:pPr>
        <w:pStyle w:val="Heading2"/>
      </w:pPr>
      <w:r>
        <w:t xml:space="preserve"> </w:t>
      </w:r>
      <w:bookmarkStart w:id="79" w:name="_Toc77162745"/>
      <w:r>
        <w:t>&lt;HUI member&gt; Find DAY HUI</w:t>
      </w:r>
      <w:bookmarkEnd w:id="79"/>
    </w:p>
    <w:p w14:paraId="0B4AB68B" w14:textId="77777777" w:rsidR="009D4AC7" w:rsidRDefault="009D4AC7"/>
    <w:p w14:paraId="4C499FAD" w14:textId="77777777" w:rsidR="009D4AC7" w:rsidRDefault="00067574">
      <w:r>
        <w:rPr>
          <w:noProof/>
          <w:lang w:eastAsia="ja-JP"/>
        </w:rPr>
        <w:drawing>
          <wp:inline distT="0" distB="0" distL="0" distR="0" wp14:anchorId="41B76927" wp14:editId="3449C613">
            <wp:extent cx="5715000" cy="17830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15000" cy="1783080"/>
                    </a:xfrm>
                    <a:prstGeom prst="rect">
                      <a:avLst/>
                    </a:prstGeom>
                    <a:noFill/>
                    <a:ln>
                      <a:noFill/>
                    </a:ln>
                  </pic:spPr>
                </pic:pic>
              </a:graphicData>
            </a:graphic>
          </wp:inline>
        </w:drawing>
      </w:r>
    </w:p>
    <w:p w14:paraId="3F7F9DFE" w14:textId="77777777" w:rsidR="009D4AC7" w:rsidRDefault="009D4AC7"/>
    <w:tbl>
      <w:tblPr>
        <w:tblW w:w="0" w:type="auto"/>
        <w:tblLook w:val="04A0" w:firstRow="1" w:lastRow="0" w:firstColumn="1" w:lastColumn="0" w:noHBand="0" w:noVBand="1"/>
      </w:tblPr>
      <w:tblGrid>
        <w:gridCol w:w="2357"/>
        <w:gridCol w:w="2701"/>
        <w:gridCol w:w="2544"/>
        <w:gridCol w:w="1378"/>
      </w:tblGrid>
      <w:tr w:rsidR="009D4AC7" w14:paraId="4078B06E"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DDCF390" w14:textId="77777777" w:rsidR="009D4AC7" w:rsidRDefault="00067574">
            <w:pPr>
              <w:rPr>
                <w:rFonts w:eastAsia="Cambria"/>
              </w:rPr>
            </w:pPr>
            <w:r>
              <w:lastRenderedPageBreak/>
              <w:t xml:space="preserve">USE CASE – </w:t>
            </w:r>
            <w:r>
              <w:rPr>
                <w:rFonts w:eastAsia="Cambria"/>
              </w:rPr>
              <w:t>HUI online_UC_39</w:t>
            </w:r>
          </w:p>
        </w:tc>
      </w:tr>
      <w:tr w:rsidR="009D4AC7" w14:paraId="4508AAC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11552FC"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1D8462" w14:textId="77777777" w:rsidR="009D4AC7" w:rsidRDefault="00067574">
            <w:pPr>
              <w:rPr>
                <w:rFonts w:eastAsia="Cambria"/>
              </w:rPr>
            </w:pPr>
            <w:r>
              <w:rPr>
                <w:rFonts w:eastAsia="Cambria"/>
              </w:rPr>
              <w:t>HUI online_UC_39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96C80BD"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93A409" w14:textId="77777777" w:rsidR="009D4AC7" w:rsidRDefault="005E40BF">
            <w:r>
              <w:t>2.0</w:t>
            </w:r>
          </w:p>
        </w:tc>
      </w:tr>
      <w:tr w:rsidR="009D4AC7" w14:paraId="184C929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88CBFBA"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A43330" w14:textId="77777777" w:rsidR="009D4AC7" w:rsidRDefault="00067574">
            <w:r>
              <w:t>Find DAY HUI</w:t>
            </w:r>
          </w:p>
        </w:tc>
      </w:tr>
      <w:tr w:rsidR="009D4AC7" w14:paraId="13A9CFCD"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C9FFEF2"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04792F" w14:textId="77777777" w:rsidR="009D4AC7" w:rsidRDefault="00067574">
            <w:r>
              <w:t>Ho Quoc Khai</w:t>
            </w:r>
          </w:p>
        </w:tc>
      </w:tr>
      <w:tr w:rsidR="009D4AC7" w14:paraId="034E160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495A923"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86905D"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15D01F2"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2089AA" w14:textId="77777777" w:rsidR="009D4AC7" w:rsidRDefault="00067574">
            <w:r>
              <w:t>Normal</w:t>
            </w:r>
          </w:p>
        </w:tc>
      </w:tr>
      <w:tr w:rsidR="009D4AC7" w14:paraId="283C4EBF"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B0BBA6" w14:textId="77777777" w:rsidR="009D4AC7" w:rsidRDefault="00067574">
            <w:r>
              <w:t>Actor:</w:t>
            </w:r>
          </w:p>
          <w:p w14:paraId="481BC1B9" w14:textId="77777777" w:rsidR="009D4AC7" w:rsidRDefault="00067574">
            <w:pPr>
              <w:pStyle w:val="ListParagraph"/>
              <w:numPr>
                <w:ilvl w:val="0"/>
                <w:numId w:val="13"/>
              </w:numPr>
              <w:rPr>
                <w:rFonts w:eastAsia="Calibri" w:cs="Calibri"/>
              </w:rPr>
            </w:pPr>
            <w:r>
              <w:t>HUI member</w:t>
            </w:r>
          </w:p>
          <w:p w14:paraId="6BE3AEB2" w14:textId="77777777" w:rsidR="009D4AC7" w:rsidRDefault="00067574">
            <w:r>
              <w:t>Summary:</w:t>
            </w:r>
          </w:p>
          <w:p w14:paraId="18B1D05D" w14:textId="77777777" w:rsidR="009D4AC7" w:rsidRDefault="00067574">
            <w:pPr>
              <w:pStyle w:val="ListParagraph"/>
              <w:numPr>
                <w:ilvl w:val="0"/>
                <w:numId w:val="13"/>
              </w:numPr>
              <w:rPr>
                <w:rFonts w:eastAsia="Calibri" w:cs="Calibri"/>
                <w:color w:val="000000"/>
              </w:rPr>
            </w:pPr>
            <w:r>
              <w:rPr>
                <w:rFonts w:eastAsia="Times New Roman"/>
                <w:color w:val="000000"/>
              </w:rPr>
              <w:t xml:space="preserve">This use case allows </w:t>
            </w:r>
            <w:r>
              <w:t>HUI member to find Day Hui</w:t>
            </w:r>
          </w:p>
          <w:p w14:paraId="78933043" w14:textId="77777777" w:rsidR="009D4AC7" w:rsidRDefault="00067574">
            <w:r>
              <w:t>Goal</w:t>
            </w:r>
          </w:p>
          <w:p w14:paraId="41AF682F" w14:textId="77777777" w:rsidR="009D4AC7" w:rsidRDefault="00067574">
            <w:pPr>
              <w:pStyle w:val="ListParagraph"/>
              <w:numPr>
                <w:ilvl w:val="0"/>
                <w:numId w:val="13"/>
              </w:numPr>
            </w:pPr>
            <w:r>
              <w:t>HUI member can find Day Hui</w:t>
            </w:r>
          </w:p>
          <w:p w14:paraId="013CB802" w14:textId="77777777" w:rsidR="009D4AC7" w:rsidRDefault="00067574">
            <w:r>
              <w:t>Trigger:</w:t>
            </w:r>
          </w:p>
          <w:p w14:paraId="116BCB8B" w14:textId="77777777" w:rsidR="009D4AC7" w:rsidRDefault="00067574">
            <w:pPr>
              <w:pStyle w:val="ListParagraph"/>
              <w:numPr>
                <w:ilvl w:val="0"/>
                <w:numId w:val="13"/>
              </w:numPr>
            </w:pPr>
            <w:r>
              <w:t>HUI member clicks “Find” button</w:t>
            </w:r>
          </w:p>
          <w:p w14:paraId="6F6C4A6B" w14:textId="77777777" w:rsidR="009D4AC7" w:rsidRDefault="00067574">
            <w:r>
              <w:t>Precondition:</w:t>
            </w:r>
          </w:p>
          <w:p w14:paraId="286FD5AF" w14:textId="77777777" w:rsidR="009D4AC7" w:rsidRDefault="00067574">
            <w:pPr>
              <w:pStyle w:val="ListParagraph"/>
              <w:numPr>
                <w:ilvl w:val="0"/>
                <w:numId w:val="13"/>
              </w:numPr>
              <w:rPr>
                <w:rFonts w:eastAsia="Calibri" w:cs="Calibri"/>
              </w:rPr>
            </w:pPr>
            <w:r>
              <w:t>Guest must login into the system with role HUI member</w:t>
            </w:r>
          </w:p>
          <w:p w14:paraId="65655E88" w14:textId="77777777" w:rsidR="009D4AC7" w:rsidRDefault="00067574">
            <w:r>
              <w:t>Post Conditions:</w:t>
            </w:r>
          </w:p>
          <w:p w14:paraId="7CE87DF0" w14:textId="77777777" w:rsidR="009D4AC7" w:rsidRDefault="00067574">
            <w:pPr>
              <w:pStyle w:val="ListParagraph"/>
              <w:numPr>
                <w:ilvl w:val="0"/>
                <w:numId w:val="13"/>
              </w:numPr>
              <w:rPr>
                <w:rFonts w:eastAsia="Calibri" w:cs="Calibri"/>
              </w:rPr>
            </w:pPr>
            <w:r>
              <w:t>Success: The list of Day Hui is shown successfully</w:t>
            </w:r>
          </w:p>
          <w:p w14:paraId="7E346E06" w14:textId="77777777" w:rsidR="009D4AC7" w:rsidRDefault="00067574">
            <w:r>
              <w:t>Main Success Scenario:</w:t>
            </w:r>
          </w:p>
          <w:p w14:paraId="3C6DD68A" w14:textId="77777777" w:rsidR="009D4AC7" w:rsidRDefault="009D4AC7"/>
          <w:tbl>
            <w:tblPr>
              <w:tblW w:w="0" w:type="auto"/>
              <w:tblLook w:val="04A0" w:firstRow="1" w:lastRow="0" w:firstColumn="1" w:lastColumn="0" w:noHBand="0" w:noVBand="1"/>
            </w:tblPr>
            <w:tblGrid>
              <w:gridCol w:w="775"/>
              <w:gridCol w:w="2954"/>
              <w:gridCol w:w="4822"/>
            </w:tblGrid>
            <w:tr w:rsidR="009D4AC7" w14:paraId="153B5A21"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CCC376F"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1778C38"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24B1398" w14:textId="77777777" w:rsidR="009D4AC7" w:rsidRDefault="00067574">
                  <w:r>
                    <w:t>System Response</w:t>
                  </w:r>
                </w:p>
              </w:tc>
            </w:tr>
            <w:tr w:rsidR="009D4AC7" w14:paraId="4C1F7CCF"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FD6867"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9AFBAE" w14:textId="77777777" w:rsidR="009D4AC7" w:rsidRDefault="00067574">
                  <w:r>
                    <w:t>HUI member inputs and clicks “Find”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B607E5" w14:textId="77777777" w:rsidR="009D4AC7" w:rsidRDefault="00067574">
                  <w:r>
                    <w:t>The system shows the list Day Hui, each item includes:</w:t>
                  </w:r>
                </w:p>
                <w:p w14:paraId="3A59B32F" w14:textId="77777777" w:rsidR="009D4AC7" w:rsidRDefault="00067574">
                  <w:pPr>
                    <w:pStyle w:val="ListParagraph"/>
                    <w:numPr>
                      <w:ilvl w:val="0"/>
                      <w:numId w:val="13"/>
                    </w:numPr>
                  </w:pPr>
                  <w:r>
                    <w:t>DayHui: label</w:t>
                  </w:r>
                </w:p>
                <w:p w14:paraId="1E3BE77F" w14:textId="77777777" w:rsidR="009D4AC7" w:rsidRDefault="00067574">
                  <w:pPr>
                    <w:pStyle w:val="ListParagraph"/>
                    <w:numPr>
                      <w:ilvl w:val="0"/>
                      <w:numId w:val="13"/>
                    </w:numPr>
                  </w:pPr>
                  <w:r>
                    <w:t>Date of beginning: label</w:t>
                  </w:r>
                </w:p>
                <w:p w14:paraId="7B2CA94E" w14:textId="77777777" w:rsidR="009D4AC7" w:rsidRDefault="00067574">
                  <w:pPr>
                    <w:pStyle w:val="ListParagraph"/>
                    <w:numPr>
                      <w:ilvl w:val="0"/>
                      <w:numId w:val="13"/>
                    </w:numPr>
                  </w:pPr>
                  <w:r>
                    <w:t>Date of finishing: label</w:t>
                  </w:r>
                </w:p>
                <w:p w14:paraId="7B68220C" w14:textId="77777777" w:rsidR="009D4AC7" w:rsidRDefault="00067574">
                  <w:pPr>
                    <w:pStyle w:val="ListParagraph"/>
                    <w:numPr>
                      <w:ilvl w:val="0"/>
                      <w:numId w:val="13"/>
                    </w:numPr>
                  </w:pPr>
                  <w:r>
                    <w:t xml:space="preserve">Number of </w:t>
                  </w:r>
                  <w:proofErr w:type="gramStart"/>
                  <w:r>
                    <w:t>member</w:t>
                  </w:r>
                  <w:proofErr w:type="gramEnd"/>
                  <w:r>
                    <w:t>: label</w:t>
                  </w:r>
                </w:p>
                <w:p w14:paraId="64EF2B5B" w14:textId="77777777" w:rsidR="009D4AC7" w:rsidRDefault="00067574">
                  <w:pPr>
                    <w:pStyle w:val="ListParagraph"/>
                    <w:numPr>
                      <w:ilvl w:val="0"/>
                      <w:numId w:val="13"/>
                    </w:numPr>
                  </w:pPr>
                  <w:r>
                    <w:t>Amount of money/term: label</w:t>
                  </w:r>
                </w:p>
                <w:p w14:paraId="465F2BC8" w14:textId="77777777" w:rsidR="009D4AC7" w:rsidRDefault="00067574">
                  <w:pPr>
                    <w:pStyle w:val="ListParagraph"/>
                    <w:numPr>
                      <w:ilvl w:val="0"/>
                      <w:numId w:val="13"/>
                    </w:numPr>
                  </w:pPr>
                  <w:r>
                    <w:t>View detail: link</w:t>
                  </w:r>
                </w:p>
              </w:tc>
            </w:tr>
          </w:tbl>
          <w:p w14:paraId="6F03F347" w14:textId="77777777" w:rsidR="009D4AC7" w:rsidRDefault="009D4AC7"/>
          <w:p w14:paraId="0598E215" w14:textId="77777777" w:rsidR="009D4AC7" w:rsidRDefault="00067574">
            <w:r>
              <w:t>Exception: N/A</w:t>
            </w:r>
          </w:p>
          <w:p w14:paraId="5525F9B3" w14:textId="77777777" w:rsidR="009D4AC7" w:rsidRDefault="009D4AC7"/>
          <w:p w14:paraId="2CE9191A" w14:textId="77777777" w:rsidR="009D4AC7" w:rsidRDefault="00067574">
            <w:r>
              <w:t xml:space="preserve">Relationship: </w:t>
            </w:r>
          </w:p>
          <w:p w14:paraId="0574C275" w14:textId="77777777" w:rsidR="009D4AC7" w:rsidRDefault="00067574">
            <w:pPr>
              <w:pStyle w:val="ListParagraph"/>
              <w:numPr>
                <w:ilvl w:val="0"/>
                <w:numId w:val="52"/>
              </w:numPr>
            </w:pPr>
            <w:r>
              <w:t>The use case “Find DAY HUI” extends the use case “View information of DAY HUI”</w:t>
            </w:r>
          </w:p>
          <w:p w14:paraId="6B54A4F8" w14:textId="77777777" w:rsidR="009D4AC7" w:rsidRDefault="009D4AC7"/>
          <w:p w14:paraId="2949AD37" w14:textId="77777777" w:rsidR="009D4AC7" w:rsidRDefault="00067574">
            <w:r>
              <w:t>Business rule:</w:t>
            </w:r>
          </w:p>
          <w:p w14:paraId="0A86D8D9" w14:textId="77777777" w:rsidR="009D4AC7" w:rsidRDefault="00067574">
            <w:pPr>
              <w:pStyle w:val="ListParagraph"/>
              <w:numPr>
                <w:ilvl w:val="0"/>
                <w:numId w:val="15"/>
              </w:numPr>
            </w:pPr>
            <w:r>
              <w:t>List 10 first available Day Hui: paging is required</w:t>
            </w:r>
          </w:p>
          <w:p w14:paraId="7239A358" w14:textId="77777777" w:rsidR="009D4AC7" w:rsidRDefault="00067574">
            <w:pPr>
              <w:pStyle w:val="ListParagraph"/>
              <w:numPr>
                <w:ilvl w:val="0"/>
                <w:numId w:val="15"/>
              </w:numPr>
            </w:pPr>
            <w:r>
              <w:t>The list Day Hui must be sorted descending order by date of beginning</w:t>
            </w:r>
          </w:p>
        </w:tc>
      </w:tr>
    </w:tbl>
    <w:p w14:paraId="2CA5BEE5" w14:textId="77777777" w:rsidR="009D4AC7" w:rsidRDefault="009D4AC7"/>
    <w:p w14:paraId="6D9911EF" w14:textId="77777777" w:rsidR="009D4AC7" w:rsidRDefault="00067574">
      <w:pPr>
        <w:pStyle w:val="Heading2"/>
      </w:pPr>
      <w:bookmarkStart w:id="80" w:name="_Toc77162746"/>
      <w:r>
        <w:t>&lt;HUI member&gt; View information of DAY HUI</w:t>
      </w:r>
      <w:bookmarkEnd w:id="80"/>
    </w:p>
    <w:p w14:paraId="2451E740" w14:textId="77777777" w:rsidR="009D4AC7" w:rsidRDefault="009D4AC7"/>
    <w:p w14:paraId="75214B9A" w14:textId="77777777" w:rsidR="009D4AC7" w:rsidRDefault="00067574">
      <w:r>
        <w:rPr>
          <w:noProof/>
          <w:lang w:eastAsia="ja-JP"/>
        </w:rPr>
        <w:drawing>
          <wp:inline distT="0" distB="0" distL="0" distR="0" wp14:anchorId="0D4096A1" wp14:editId="01DF5C29">
            <wp:extent cx="5715000" cy="1783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15000" cy="1783080"/>
                    </a:xfrm>
                    <a:prstGeom prst="rect">
                      <a:avLst/>
                    </a:prstGeom>
                    <a:noFill/>
                    <a:ln>
                      <a:noFill/>
                    </a:ln>
                  </pic:spPr>
                </pic:pic>
              </a:graphicData>
            </a:graphic>
          </wp:inline>
        </w:drawing>
      </w:r>
    </w:p>
    <w:p w14:paraId="195E4C7B" w14:textId="77777777" w:rsidR="009D4AC7" w:rsidRDefault="009D4AC7"/>
    <w:tbl>
      <w:tblPr>
        <w:tblW w:w="0" w:type="auto"/>
        <w:tblLook w:val="04A0" w:firstRow="1" w:lastRow="0" w:firstColumn="1" w:lastColumn="0" w:noHBand="0" w:noVBand="1"/>
      </w:tblPr>
      <w:tblGrid>
        <w:gridCol w:w="2337"/>
        <w:gridCol w:w="2718"/>
        <w:gridCol w:w="2520"/>
        <w:gridCol w:w="1405"/>
      </w:tblGrid>
      <w:tr w:rsidR="009D4AC7" w14:paraId="552BD32E"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1A8D623" w14:textId="77777777" w:rsidR="009D4AC7" w:rsidRDefault="00067574">
            <w:pPr>
              <w:rPr>
                <w:rFonts w:eastAsia="Cambria"/>
              </w:rPr>
            </w:pPr>
            <w:r>
              <w:t xml:space="preserve">USE CASE – </w:t>
            </w:r>
            <w:r>
              <w:rPr>
                <w:rFonts w:eastAsia="Cambria"/>
              </w:rPr>
              <w:t>HUI online_UC_40</w:t>
            </w:r>
          </w:p>
        </w:tc>
      </w:tr>
      <w:tr w:rsidR="009D4AC7" w14:paraId="110C1BA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D517D15"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383B4A" w14:textId="77777777" w:rsidR="009D4AC7" w:rsidRDefault="00067574">
            <w:pPr>
              <w:rPr>
                <w:rFonts w:eastAsia="Cambria"/>
              </w:rPr>
            </w:pPr>
            <w:r>
              <w:rPr>
                <w:rFonts w:eastAsia="Cambria"/>
              </w:rPr>
              <w:t>HUI online_UC_40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A474340"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EBBF07" w14:textId="77777777" w:rsidR="009D4AC7" w:rsidRDefault="005E40BF">
            <w:r>
              <w:t>2.0</w:t>
            </w:r>
          </w:p>
        </w:tc>
      </w:tr>
      <w:tr w:rsidR="009D4AC7" w14:paraId="7CAE1ED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88E952A"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FD3384" w14:textId="77777777" w:rsidR="009D4AC7" w:rsidRDefault="00067574">
            <w:r>
              <w:t>View information of DAY HUI</w:t>
            </w:r>
          </w:p>
        </w:tc>
      </w:tr>
      <w:tr w:rsidR="009D4AC7" w14:paraId="4220D478"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EE1769E"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906FE0" w14:textId="77777777" w:rsidR="009D4AC7" w:rsidRDefault="00067574">
            <w:r>
              <w:t>Ho Quoc Khai</w:t>
            </w:r>
          </w:p>
        </w:tc>
      </w:tr>
      <w:tr w:rsidR="009D4AC7" w14:paraId="6219DD59"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083CF3F"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B25A95"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449F6E5"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91A2A9" w14:textId="77777777" w:rsidR="009D4AC7" w:rsidRDefault="00067574">
            <w:r>
              <w:t>Normal</w:t>
            </w:r>
          </w:p>
        </w:tc>
      </w:tr>
      <w:tr w:rsidR="009D4AC7" w14:paraId="7F2007B5"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4D82C4" w14:textId="77777777" w:rsidR="009D4AC7" w:rsidRDefault="00067574">
            <w:r>
              <w:t>Actor:</w:t>
            </w:r>
          </w:p>
          <w:p w14:paraId="599E4E1A" w14:textId="77777777" w:rsidR="009D4AC7" w:rsidRDefault="00067574">
            <w:pPr>
              <w:pStyle w:val="ListParagraph"/>
              <w:numPr>
                <w:ilvl w:val="0"/>
                <w:numId w:val="13"/>
              </w:numPr>
              <w:rPr>
                <w:rFonts w:eastAsia="Calibri" w:cs="Calibri"/>
              </w:rPr>
            </w:pPr>
            <w:r>
              <w:lastRenderedPageBreak/>
              <w:t>HUI member</w:t>
            </w:r>
          </w:p>
          <w:p w14:paraId="29271E6D" w14:textId="77777777" w:rsidR="009D4AC7" w:rsidRDefault="00067574">
            <w:r>
              <w:t>Summary:</w:t>
            </w:r>
          </w:p>
          <w:p w14:paraId="5CC7136A" w14:textId="77777777" w:rsidR="009D4AC7" w:rsidRDefault="00067574">
            <w:pPr>
              <w:pStyle w:val="ListParagraph"/>
              <w:numPr>
                <w:ilvl w:val="0"/>
                <w:numId w:val="13"/>
              </w:numPr>
              <w:rPr>
                <w:rFonts w:eastAsia="Calibri" w:cs="Calibri"/>
                <w:color w:val="000000"/>
              </w:rPr>
            </w:pPr>
            <w:r>
              <w:rPr>
                <w:rFonts w:eastAsia="Times New Roman"/>
                <w:color w:val="000000"/>
              </w:rPr>
              <w:t xml:space="preserve">This use case allows </w:t>
            </w:r>
            <w:r>
              <w:t>HUI member to view information of DAY HUI</w:t>
            </w:r>
          </w:p>
          <w:p w14:paraId="5C409EDA" w14:textId="77777777" w:rsidR="009D4AC7" w:rsidRDefault="00067574">
            <w:r>
              <w:t>Goal</w:t>
            </w:r>
          </w:p>
          <w:p w14:paraId="361AE6C4" w14:textId="77777777" w:rsidR="009D4AC7" w:rsidRDefault="00067574">
            <w:pPr>
              <w:pStyle w:val="ListParagraph"/>
              <w:numPr>
                <w:ilvl w:val="0"/>
                <w:numId w:val="13"/>
              </w:numPr>
            </w:pPr>
            <w:r>
              <w:t>HUI member can view information of DAY HUI</w:t>
            </w:r>
          </w:p>
          <w:p w14:paraId="4113B150" w14:textId="77777777" w:rsidR="009D4AC7" w:rsidRDefault="00067574">
            <w:r>
              <w:t>Trigger:</w:t>
            </w:r>
          </w:p>
          <w:p w14:paraId="2B86282D" w14:textId="77777777" w:rsidR="009D4AC7" w:rsidRDefault="00067574">
            <w:pPr>
              <w:pStyle w:val="ListParagraph"/>
              <w:numPr>
                <w:ilvl w:val="0"/>
                <w:numId w:val="13"/>
              </w:numPr>
            </w:pPr>
            <w:r>
              <w:t>HUI member clicks “View detail” link</w:t>
            </w:r>
          </w:p>
          <w:p w14:paraId="54BFFF38" w14:textId="77777777" w:rsidR="009D4AC7" w:rsidRDefault="00067574">
            <w:r>
              <w:t>Precondition:</w:t>
            </w:r>
          </w:p>
          <w:p w14:paraId="64AEDC03" w14:textId="77777777" w:rsidR="009D4AC7" w:rsidRDefault="00067574">
            <w:pPr>
              <w:pStyle w:val="ListParagraph"/>
              <w:numPr>
                <w:ilvl w:val="0"/>
                <w:numId w:val="13"/>
              </w:numPr>
              <w:rPr>
                <w:rFonts w:eastAsia="Calibri" w:cs="Calibri"/>
              </w:rPr>
            </w:pPr>
            <w:r>
              <w:t>Guest must login into the system with role HUI member</w:t>
            </w:r>
          </w:p>
          <w:p w14:paraId="233B42AC" w14:textId="77777777" w:rsidR="009D4AC7" w:rsidRDefault="00067574">
            <w:r>
              <w:t>Post Conditions:</w:t>
            </w:r>
          </w:p>
          <w:p w14:paraId="33798352" w14:textId="77777777" w:rsidR="009D4AC7" w:rsidRDefault="00067574">
            <w:pPr>
              <w:pStyle w:val="ListParagraph"/>
              <w:numPr>
                <w:ilvl w:val="0"/>
                <w:numId w:val="13"/>
              </w:numPr>
              <w:rPr>
                <w:rFonts w:eastAsia="Calibri" w:cs="Calibri"/>
              </w:rPr>
            </w:pPr>
            <w:r>
              <w:t>Success: The information of Day Hui is shown successfully</w:t>
            </w:r>
          </w:p>
          <w:p w14:paraId="57AFBB87" w14:textId="77777777" w:rsidR="009D4AC7" w:rsidRDefault="00067574">
            <w:r>
              <w:t>Main Success Scenario:</w:t>
            </w:r>
          </w:p>
          <w:p w14:paraId="0BBA029D" w14:textId="77777777" w:rsidR="009D4AC7" w:rsidRDefault="009D4AC7"/>
          <w:tbl>
            <w:tblPr>
              <w:tblW w:w="0" w:type="auto"/>
              <w:tblLook w:val="04A0" w:firstRow="1" w:lastRow="0" w:firstColumn="1" w:lastColumn="0" w:noHBand="0" w:noVBand="1"/>
            </w:tblPr>
            <w:tblGrid>
              <w:gridCol w:w="775"/>
              <w:gridCol w:w="2954"/>
              <w:gridCol w:w="4822"/>
            </w:tblGrid>
            <w:tr w:rsidR="009D4AC7" w14:paraId="37531AEF"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A02E8F8"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CB06B2D"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70C8B90" w14:textId="77777777" w:rsidR="009D4AC7" w:rsidRDefault="00067574">
                  <w:r>
                    <w:t>System Response</w:t>
                  </w:r>
                </w:p>
              </w:tc>
            </w:tr>
            <w:tr w:rsidR="009D4AC7" w14:paraId="66D4853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3D13FA"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34066E" w14:textId="77777777" w:rsidR="009D4AC7" w:rsidRDefault="00067574">
                  <w:r>
                    <w:t>HUI member inputs and clicks “View detail” link</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E79509" w14:textId="77777777" w:rsidR="009D4AC7" w:rsidRDefault="00067574">
                  <w:r>
                    <w:t>The system shows:</w:t>
                  </w:r>
                </w:p>
                <w:p w14:paraId="614D4366" w14:textId="77777777" w:rsidR="009D4AC7" w:rsidRDefault="00067574">
                  <w:pPr>
                    <w:pStyle w:val="ListParagraph"/>
                    <w:numPr>
                      <w:ilvl w:val="0"/>
                      <w:numId w:val="13"/>
                    </w:numPr>
                  </w:pPr>
                  <w:r>
                    <w:t>Average rating: label</w:t>
                  </w:r>
                </w:p>
                <w:p w14:paraId="6C1F84AE" w14:textId="77777777" w:rsidR="009D4AC7" w:rsidRDefault="00067574">
                  <w:pPr>
                    <w:pStyle w:val="ListParagraph"/>
                    <w:numPr>
                      <w:ilvl w:val="0"/>
                      <w:numId w:val="13"/>
                    </w:numPr>
                  </w:pPr>
                  <w:r>
                    <w:t>Amount of rating: label</w:t>
                  </w:r>
                </w:p>
                <w:p w14:paraId="1032053E" w14:textId="77777777" w:rsidR="009D4AC7" w:rsidRDefault="00067574">
                  <w:pPr>
                    <w:pStyle w:val="ListParagraph"/>
                    <w:numPr>
                      <w:ilvl w:val="0"/>
                      <w:numId w:val="13"/>
                    </w:numPr>
                  </w:pPr>
                  <w:r>
                    <w:t>Manager: label</w:t>
                  </w:r>
                </w:p>
                <w:p w14:paraId="69FFE314" w14:textId="77777777" w:rsidR="009D4AC7" w:rsidRDefault="00067574">
                  <w:pPr>
                    <w:pStyle w:val="ListParagraph"/>
                    <w:numPr>
                      <w:ilvl w:val="0"/>
                      <w:numId w:val="13"/>
                    </w:numPr>
                  </w:pPr>
                  <w:r>
                    <w:t>DayHui: label</w:t>
                  </w:r>
                </w:p>
                <w:p w14:paraId="18B76204" w14:textId="77777777" w:rsidR="009D4AC7" w:rsidRDefault="00067574">
                  <w:pPr>
                    <w:pStyle w:val="ListParagraph"/>
                    <w:numPr>
                      <w:ilvl w:val="0"/>
                      <w:numId w:val="13"/>
                    </w:numPr>
                  </w:pPr>
                  <w:r>
                    <w:t>Date of beginning: label</w:t>
                  </w:r>
                </w:p>
                <w:p w14:paraId="4E37EE92" w14:textId="77777777" w:rsidR="009D4AC7" w:rsidRDefault="00067574">
                  <w:pPr>
                    <w:pStyle w:val="ListParagraph"/>
                    <w:numPr>
                      <w:ilvl w:val="0"/>
                      <w:numId w:val="13"/>
                    </w:numPr>
                  </w:pPr>
                  <w:r>
                    <w:t>Date of finishing: label</w:t>
                  </w:r>
                </w:p>
                <w:p w14:paraId="52C83CF1" w14:textId="77777777" w:rsidR="009D4AC7" w:rsidRDefault="00067574">
                  <w:pPr>
                    <w:pStyle w:val="ListParagraph"/>
                    <w:numPr>
                      <w:ilvl w:val="0"/>
                      <w:numId w:val="13"/>
                    </w:numPr>
                  </w:pPr>
                  <w:r>
                    <w:t xml:space="preserve">Number of </w:t>
                  </w:r>
                  <w:proofErr w:type="gramStart"/>
                  <w:r>
                    <w:t>member</w:t>
                  </w:r>
                  <w:proofErr w:type="gramEnd"/>
                  <w:r>
                    <w:t>: label</w:t>
                  </w:r>
                </w:p>
                <w:p w14:paraId="66D6C496" w14:textId="77777777" w:rsidR="009D4AC7" w:rsidRDefault="00067574">
                  <w:pPr>
                    <w:pStyle w:val="ListParagraph"/>
                    <w:numPr>
                      <w:ilvl w:val="0"/>
                      <w:numId w:val="13"/>
                    </w:numPr>
                  </w:pPr>
                  <w:r>
                    <w:t xml:space="preserve">Number of </w:t>
                  </w:r>
                  <w:proofErr w:type="gramStart"/>
                  <w:r>
                    <w:t>date/term</w:t>
                  </w:r>
                  <w:proofErr w:type="gramEnd"/>
                  <w:r>
                    <w:t>: label</w:t>
                  </w:r>
                </w:p>
                <w:p w14:paraId="5840A2EE" w14:textId="77777777" w:rsidR="009D4AC7" w:rsidRDefault="00067574">
                  <w:pPr>
                    <w:pStyle w:val="ListParagraph"/>
                    <w:numPr>
                      <w:ilvl w:val="0"/>
                      <w:numId w:val="13"/>
                    </w:numPr>
                  </w:pPr>
                  <w:r>
                    <w:t>Amount of money/term: label</w:t>
                  </w:r>
                </w:p>
                <w:p w14:paraId="42B768A4" w14:textId="77777777" w:rsidR="009D4AC7" w:rsidRDefault="00067574">
                  <w:pPr>
                    <w:pStyle w:val="ListParagraph"/>
                    <w:numPr>
                      <w:ilvl w:val="0"/>
                      <w:numId w:val="13"/>
                    </w:numPr>
                  </w:pPr>
                  <w:r>
                    <w:t>Commission: label</w:t>
                  </w:r>
                </w:p>
                <w:p w14:paraId="11362FCD" w14:textId="77777777" w:rsidR="009D4AC7" w:rsidRDefault="00067574">
                  <w:pPr>
                    <w:pStyle w:val="ListParagraph"/>
                    <w:numPr>
                      <w:ilvl w:val="0"/>
                      <w:numId w:val="13"/>
                    </w:numPr>
                  </w:pPr>
                  <w:r>
                    <w:t>Join: button</w:t>
                  </w:r>
                </w:p>
              </w:tc>
            </w:tr>
          </w:tbl>
          <w:p w14:paraId="02087717" w14:textId="77777777" w:rsidR="009D4AC7" w:rsidRDefault="009D4AC7"/>
          <w:p w14:paraId="19CD5F7C" w14:textId="77777777" w:rsidR="009D4AC7" w:rsidRDefault="00067574">
            <w:r>
              <w:t>Exception: N/A</w:t>
            </w:r>
          </w:p>
          <w:p w14:paraId="76D4DF61" w14:textId="77777777" w:rsidR="009D4AC7" w:rsidRDefault="009D4AC7"/>
          <w:p w14:paraId="5F8A7A15" w14:textId="77777777" w:rsidR="009D4AC7" w:rsidRDefault="00067574">
            <w:r>
              <w:t xml:space="preserve">Relationship: </w:t>
            </w:r>
          </w:p>
          <w:p w14:paraId="5E7A5C8E" w14:textId="77777777" w:rsidR="009D4AC7" w:rsidRDefault="00067574">
            <w:pPr>
              <w:pStyle w:val="ListParagraph"/>
              <w:numPr>
                <w:ilvl w:val="0"/>
                <w:numId w:val="52"/>
              </w:numPr>
            </w:pPr>
            <w:r>
              <w:t>The use case “View information of DAY HUI” extended by the use case “Find DAY HUI”</w:t>
            </w:r>
          </w:p>
          <w:p w14:paraId="173DA721" w14:textId="77777777" w:rsidR="009D4AC7" w:rsidRDefault="00067574">
            <w:pPr>
              <w:pStyle w:val="ListParagraph"/>
              <w:numPr>
                <w:ilvl w:val="0"/>
                <w:numId w:val="52"/>
              </w:numPr>
            </w:pPr>
            <w:r>
              <w:lastRenderedPageBreak/>
              <w:t>The use case “View information of DAY HUI” extends the use case “Join a DAY HUI”</w:t>
            </w:r>
          </w:p>
          <w:p w14:paraId="334153E9" w14:textId="77777777" w:rsidR="009D4AC7" w:rsidRDefault="009D4AC7"/>
          <w:p w14:paraId="6C3CF0F3" w14:textId="77777777" w:rsidR="009D4AC7" w:rsidRDefault="00067574">
            <w:r>
              <w:t>Business rule:</w:t>
            </w:r>
          </w:p>
          <w:p w14:paraId="78F49C46" w14:textId="77777777" w:rsidR="009D4AC7" w:rsidRDefault="00067574">
            <w:pPr>
              <w:pStyle w:val="ListParagraph"/>
              <w:numPr>
                <w:ilvl w:val="0"/>
                <w:numId w:val="15"/>
              </w:numPr>
            </w:pPr>
            <w:r>
              <w:t>The system must display “Average rating” as star</w:t>
            </w:r>
          </w:p>
          <w:p w14:paraId="5B1C2F53" w14:textId="77777777" w:rsidR="009D4AC7" w:rsidRDefault="00067574">
            <w:pPr>
              <w:pStyle w:val="ListParagraph"/>
              <w:numPr>
                <w:ilvl w:val="0"/>
                <w:numId w:val="16"/>
              </w:numPr>
            </w:pPr>
            <w:r>
              <w:t>When HUI member mouse hovers “Average rating”, the system shows:</w:t>
            </w:r>
          </w:p>
          <w:p w14:paraId="635073C5" w14:textId="77777777" w:rsidR="009D4AC7" w:rsidRDefault="00067574">
            <w:pPr>
              <w:pStyle w:val="ListParagraph"/>
              <w:numPr>
                <w:ilvl w:val="1"/>
                <w:numId w:val="17"/>
              </w:numPr>
            </w:pPr>
            <w:r>
              <w:t xml:space="preserve">5 </w:t>
            </w:r>
            <w:proofErr w:type="gramStart"/>
            <w:r>
              <w:t>star</w:t>
            </w:r>
            <w:proofErr w:type="gramEnd"/>
            <w:r>
              <w:t xml:space="preserve"> [meter bar] [</w:t>
            </w:r>
            <w:r w:rsidR="00862D97">
              <w:t>percent</w:t>
            </w:r>
            <w:r>
              <w:t>]</w:t>
            </w:r>
          </w:p>
          <w:p w14:paraId="207626A2" w14:textId="77777777" w:rsidR="009D4AC7" w:rsidRDefault="00067574">
            <w:pPr>
              <w:pStyle w:val="ListParagraph"/>
              <w:numPr>
                <w:ilvl w:val="1"/>
                <w:numId w:val="17"/>
              </w:numPr>
            </w:pPr>
            <w:r>
              <w:t xml:space="preserve">4 </w:t>
            </w:r>
            <w:proofErr w:type="gramStart"/>
            <w:r>
              <w:t>star</w:t>
            </w:r>
            <w:proofErr w:type="gramEnd"/>
            <w:r>
              <w:t xml:space="preserve"> [meter bar] [</w:t>
            </w:r>
            <w:r w:rsidR="00862D97">
              <w:t>percent</w:t>
            </w:r>
            <w:r>
              <w:t>]</w:t>
            </w:r>
          </w:p>
          <w:p w14:paraId="6FB4D510" w14:textId="77777777" w:rsidR="009D4AC7" w:rsidRDefault="00067574">
            <w:pPr>
              <w:pStyle w:val="ListParagraph"/>
              <w:numPr>
                <w:ilvl w:val="1"/>
                <w:numId w:val="17"/>
              </w:numPr>
            </w:pPr>
            <w:r>
              <w:t xml:space="preserve">3 </w:t>
            </w:r>
            <w:proofErr w:type="gramStart"/>
            <w:r>
              <w:t>star</w:t>
            </w:r>
            <w:proofErr w:type="gramEnd"/>
            <w:r>
              <w:t xml:space="preserve"> [meter bar] [</w:t>
            </w:r>
            <w:r w:rsidR="00862D97">
              <w:t>percent</w:t>
            </w:r>
            <w:r>
              <w:t>]</w:t>
            </w:r>
          </w:p>
          <w:p w14:paraId="075EBA35" w14:textId="77777777" w:rsidR="009D4AC7" w:rsidRDefault="00067574">
            <w:pPr>
              <w:pStyle w:val="ListParagraph"/>
              <w:numPr>
                <w:ilvl w:val="1"/>
                <w:numId w:val="17"/>
              </w:numPr>
            </w:pPr>
            <w:r>
              <w:t xml:space="preserve">2 </w:t>
            </w:r>
            <w:proofErr w:type="gramStart"/>
            <w:r>
              <w:t>star</w:t>
            </w:r>
            <w:proofErr w:type="gramEnd"/>
            <w:r>
              <w:t xml:space="preserve"> [meter bar] [</w:t>
            </w:r>
            <w:r w:rsidR="00862D97">
              <w:t>percent</w:t>
            </w:r>
            <w:r>
              <w:t>]</w:t>
            </w:r>
          </w:p>
          <w:p w14:paraId="581A2C3D" w14:textId="77777777" w:rsidR="009D4AC7" w:rsidRDefault="00067574">
            <w:pPr>
              <w:pStyle w:val="ListParagraph"/>
              <w:numPr>
                <w:ilvl w:val="1"/>
                <w:numId w:val="17"/>
              </w:numPr>
              <w:rPr>
                <w:rFonts w:eastAsia="Times New Roman"/>
              </w:rPr>
            </w:pPr>
            <w:r>
              <w:t>1 star [meter bar] [</w:t>
            </w:r>
            <w:r w:rsidR="00862D97">
              <w:t>percent</w:t>
            </w:r>
            <w:r>
              <w:t>]</w:t>
            </w:r>
          </w:p>
        </w:tc>
      </w:tr>
    </w:tbl>
    <w:p w14:paraId="0AD4AC02" w14:textId="77777777" w:rsidR="009D4AC7" w:rsidRDefault="009D4AC7"/>
    <w:p w14:paraId="1BD788F1" w14:textId="77777777" w:rsidR="009D4AC7" w:rsidRDefault="009D4AC7"/>
    <w:p w14:paraId="36AD5294" w14:textId="77777777" w:rsidR="009D4AC7" w:rsidRDefault="009D4AC7"/>
    <w:p w14:paraId="3245C71E" w14:textId="77777777" w:rsidR="009D4AC7" w:rsidRDefault="009D4AC7"/>
    <w:p w14:paraId="39F48B16" w14:textId="77777777" w:rsidR="009D4AC7" w:rsidRDefault="00B350DE">
      <w:pPr>
        <w:pStyle w:val="Heading2"/>
      </w:pPr>
      <w:bookmarkStart w:id="81" w:name="_Toc77162747"/>
      <w:r>
        <w:t xml:space="preserve">&lt;HUI member&gt; </w:t>
      </w:r>
      <w:r w:rsidR="00067574">
        <w:t>Join a DAY HUI</w:t>
      </w:r>
      <w:bookmarkEnd w:id="81"/>
    </w:p>
    <w:p w14:paraId="7588A5E1" w14:textId="77777777" w:rsidR="009D4AC7" w:rsidRDefault="00067574">
      <w:r>
        <w:rPr>
          <w:noProof/>
          <w:lang w:eastAsia="ja-JP"/>
        </w:rPr>
        <w:drawing>
          <wp:inline distT="0" distB="0" distL="0" distR="0" wp14:anchorId="70DF30D0" wp14:editId="3D6083F1">
            <wp:extent cx="5715000" cy="17830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15000" cy="1783080"/>
                    </a:xfrm>
                    <a:prstGeom prst="rect">
                      <a:avLst/>
                    </a:prstGeom>
                    <a:noFill/>
                    <a:ln>
                      <a:noFill/>
                    </a:ln>
                  </pic:spPr>
                </pic:pic>
              </a:graphicData>
            </a:graphic>
          </wp:inline>
        </w:drawing>
      </w:r>
    </w:p>
    <w:p w14:paraId="16508F3E" w14:textId="77777777" w:rsidR="009D4AC7" w:rsidRDefault="009D4AC7"/>
    <w:tbl>
      <w:tblPr>
        <w:tblW w:w="0" w:type="auto"/>
        <w:tblLook w:val="04A0" w:firstRow="1" w:lastRow="0" w:firstColumn="1" w:lastColumn="0" w:noHBand="0" w:noVBand="1"/>
      </w:tblPr>
      <w:tblGrid>
        <w:gridCol w:w="2333"/>
        <w:gridCol w:w="2722"/>
        <w:gridCol w:w="2514"/>
        <w:gridCol w:w="1411"/>
      </w:tblGrid>
      <w:tr w:rsidR="009D4AC7" w14:paraId="685A3E99" w14:textId="77777777">
        <w:trPr>
          <w:trHeight w:val="30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B940395" w14:textId="77777777" w:rsidR="009D4AC7" w:rsidRDefault="00067574">
            <w:pPr>
              <w:rPr>
                <w:rFonts w:eastAsia="Cambria"/>
              </w:rPr>
            </w:pPr>
            <w:r>
              <w:t xml:space="preserve">USE CASE – </w:t>
            </w:r>
            <w:r>
              <w:rPr>
                <w:rFonts w:eastAsia="Cambria"/>
              </w:rPr>
              <w:t>HUI online_UC_41</w:t>
            </w:r>
          </w:p>
        </w:tc>
      </w:tr>
      <w:tr w:rsidR="009D4AC7" w14:paraId="122FB78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9205AC2" w14:textId="77777777" w:rsidR="009D4AC7" w:rsidRDefault="00067574">
            <w:r>
              <w:t>Use Case No.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46A2E4" w14:textId="77777777" w:rsidR="009D4AC7" w:rsidRDefault="00067574">
            <w:pPr>
              <w:rPr>
                <w:rFonts w:eastAsia="Cambria"/>
              </w:rPr>
            </w:pPr>
            <w:r>
              <w:rPr>
                <w:rFonts w:eastAsia="Cambria"/>
              </w:rPr>
              <w:t>HUI online_UC_41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5E3B335" w14:textId="77777777" w:rsidR="009D4AC7" w:rsidRDefault="00067574">
            <w:r>
              <w:t>Use Case Version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5EE2CD" w14:textId="77777777" w:rsidR="009D4AC7" w:rsidRDefault="005E40BF">
            <w:r>
              <w:t>2.0</w:t>
            </w:r>
          </w:p>
        </w:tc>
      </w:tr>
      <w:tr w:rsidR="009D4AC7" w14:paraId="24611794"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BA17756" w14:textId="77777777" w:rsidR="009D4AC7" w:rsidRDefault="00067574">
            <w:r>
              <w:t>Use Case Name</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6BF34A" w14:textId="77777777" w:rsidR="009D4AC7" w:rsidRDefault="00067574">
            <w:r>
              <w:t>Join a DAY HUI</w:t>
            </w:r>
          </w:p>
        </w:tc>
      </w:tr>
      <w:tr w:rsidR="009D4AC7" w14:paraId="1234733B"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BD25D5C" w14:textId="77777777" w:rsidR="009D4AC7" w:rsidRDefault="00067574">
            <w:r>
              <w:t>Author</w:t>
            </w:r>
          </w:p>
        </w:tc>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546F09" w14:textId="77777777" w:rsidR="009D4AC7" w:rsidRDefault="00067574">
            <w:r>
              <w:t>Ho Quoc Khai</w:t>
            </w:r>
          </w:p>
        </w:tc>
      </w:tr>
      <w:tr w:rsidR="009D4AC7" w14:paraId="4A917C96"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1355270" w14:textId="77777777" w:rsidR="009D4AC7" w:rsidRDefault="00067574">
            <w: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A84868" w14:textId="77777777" w:rsidR="009D4AC7" w:rsidRDefault="005E40BF">
            <w:r>
              <w:t>07/07/2021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3EEC70D" w14:textId="77777777" w:rsidR="009D4AC7" w:rsidRDefault="00067574">
            <w:r>
              <w:t>Priority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571A1D" w14:textId="77777777" w:rsidR="009D4AC7" w:rsidRDefault="00067574">
            <w:r>
              <w:t>Normal</w:t>
            </w:r>
          </w:p>
        </w:tc>
      </w:tr>
      <w:tr w:rsidR="009D4AC7" w14:paraId="4F261E05" w14:textId="77777777">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656D38" w14:textId="77777777" w:rsidR="009D4AC7" w:rsidRDefault="00067574">
            <w:r>
              <w:lastRenderedPageBreak/>
              <w:t>Actor:</w:t>
            </w:r>
          </w:p>
          <w:p w14:paraId="301BD84F" w14:textId="77777777" w:rsidR="009D4AC7" w:rsidRDefault="00067574">
            <w:pPr>
              <w:pStyle w:val="ListParagraph"/>
              <w:numPr>
                <w:ilvl w:val="0"/>
                <w:numId w:val="13"/>
              </w:numPr>
              <w:rPr>
                <w:rFonts w:eastAsia="Calibri" w:cs="Calibri"/>
              </w:rPr>
            </w:pPr>
            <w:r>
              <w:t>HUI member</w:t>
            </w:r>
          </w:p>
          <w:p w14:paraId="374615CF" w14:textId="77777777" w:rsidR="009D4AC7" w:rsidRDefault="00067574">
            <w:r>
              <w:t>Summary:</w:t>
            </w:r>
          </w:p>
          <w:p w14:paraId="16BF6824" w14:textId="77777777" w:rsidR="009D4AC7" w:rsidRDefault="00067574">
            <w:pPr>
              <w:pStyle w:val="ListParagraph"/>
              <w:numPr>
                <w:ilvl w:val="0"/>
                <w:numId w:val="13"/>
              </w:numPr>
              <w:rPr>
                <w:rFonts w:eastAsia="Calibri" w:cs="Calibri"/>
                <w:color w:val="000000"/>
              </w:rPr>
            </w:pPr>
            <w:r>
              <w:rPr>
                <w:rFonts w:eastAsia="Times New Roman"/>
                <w:color w:val="000000"/>
              </w:rPr>
              <w:t xml:space="preserve">This use case allows </w:t>
            </w:r>
            <w:r>
              <w:t>HUI member to join a DAY HUI</w:t>
            </w:r>
          </w:p>
          <w:p w14:paraId="480ADA8F" w14:textId="77777777" w:rsidR="009D4AC7" w:rsidRDefault="00067574">
            <w:r>
              <w:t>Goal</w:t>
            </w:r>
          </w:p>
          <w:p w14:paraId="636F839A" w14:textId="77777777" w:rsidR="009D4AC7" w:rsidRDefault="00067574">
            <w:pPr>
              <w:pStyle w:val="ListParagraph"/>
              <w:numPr>
                <w:ilvl w:val="0"/>
                <w:numId w:val="13"/>
              </w:numPr>
            </w:pPr>
            <w:r>
              <w:t>HUI member can join a DAY HUI</w:t>
            </w:r>
          </w:p>
          <w:p w14:paraId="48189B1D" w14:textId="77777777" w:rsidR="009D4AC7" w:rsidRDefault="00067574">
            <w:r>
              <w:t>Trigger:</w:t>
            </w:r>
          </w:p>
          <w:p w14:paraId="73037E26" w14:textId="77777777" w:rsidR="009D4AC7" w:rsidRDefault="00067574">
            <w:pPr>
              <w:pStyle w:val="ListParagraph"/>
              <w:numPr>
                <w:ilvl w:val="0"/>
                <w:numId w:val="13"/>
              </w:numPr>
            </w:pPr>
            <w:r>
              <w:t>HUI member clicks “join” button</w:t>
            </w:r>
          </w:p>
          <w:p w14:paraId="680B771B" w14:textId="77777777" w:rsidR="009D4AC7" w:rsidRDefault="00067574">
            <w:r>
              <w:t>Precondition:</w:t>
            </w:r>
          </w:p>
          <w:p w14:paraId="1AE53807" w14:textId="77777777" w:rsidR="009D4AC7" w:rsidRDefault="00067574">
            <w:pPr>
              <w:pStyle w:val="ListParagraph"/>
              <w:numPr>
                <w:ilvl w:val="0"/>
                <w:numId w:val="13"/>
              </w:numPr>
              <w:rPr>
                <w:rFonts w:eastAsia="Calibri" w:cs="Calibri"/>
              </w:rPr>
            </w:pPr>
            <w:r>
              <w:t>Guest must login into the system with role HUI member</w:t>
            </w:r>
          </w:p>
          <w:p w14:paraId="66A329A0" w14:textId="77777777" w:rsidR="009D4AC7" w:rsidRDefault="00067574">
            <w:r>
              <w:t>Post Conditions:</w:t>
            </w:r>
          </w:p>
          <w:p w14:paraId="1C80CB19" w14:textId="77777777" w:rsidR="009D4AC7" w:rsidRDefault="00067574">
            <w:pPr>
              <w:pStyle w:val="ListParagraph"/>
              <w:numPr>
                <w:ilvl w:val="0"/>
                <w:numId w:val="13"/>
              </w:numPr>
              <w:rPr>
                <w:rFonts w:eastAsia="Calibri" w:cs="Calibri"/>
              </w:rPr>
            </w:pPr>
            <w:r>
              <w:t>Success: HUI member sends request to HUI manager successfully</w:t>
            </w:r>
          </w:p>
          <w:p w14:paraId="13FC4E1C" w14:textId="77777777" w:rsidR="009D4AC7" w:rsidRDefault="00067574">
            <w:r>
              <w:t>Main Success Scenario:</w:t>
            </w:r>
          </w:p>
          <w:p w14:paraId="514D3B59" w14:textId="77777777" w:rsidR="009D4AC7" w:rsidRDefault="009D4AC7"/>
          <w:tbl>
            <w:tblPr>
              <w:tblW w:w="0" w:type="auto"/>
              <w:tblLook w:val="04A0" w:firstRow="1" w:lastRow="0" w:firstColumn="1" w:lastColumn="0" w:noHBand="0" w:noVBand="1"/>
            </w:tblPr>
            <w:tblGrid>
              <w:gridCol w:w="775"/>
              <w:gridCol w:w="2954"/>
              <w:gridCol w:w="4822"/>
            </w:tblGrid>
            <w:tr w:rsidR="009D4AC7" w14:paraId="509E6DBF"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AEAA17F" w14:textId="77777777" w:rsidR="009D4AC7" w:rsidRDefault="00067574">
                  <w:r>
                    <w:t>Step</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64248A6" w14:textId="77777777" w:rsidR="009D4AC7" w:rsidRDefault="00067574">
                  <w:r>
                    <w:t>Actor Action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7E9D508" w14:textId="77777777" w:rsidR="009D4AC7" w:rsidRDefault="00067574">
                  <w:r>
                    <w:t>System Response</w:t>
                  </w:r>
                </w:p>
              </w:tc>
            </w:tr>
            <w:tr w:rsidR="009D4AC7" w14:paraId="2F33C0A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E50A0E" w14:textId="77777777" w:rsidR="009D4AC7" w:rsidRDefault="00067574">
                  <w:r>
                    <w:t>1</w:t>
                  </w:r>
                </w:p>
              </w:tc>
              <w:tc>
                <w:tcPr>
                  <w:tcW w:w="2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BFBAD7" w14:textId="77777777" w:rsidR="009D4AC7" w:rsidRDefault="00067574">
                  <w:r>
                    <w:t>HUI member clicks “Join” button</w:t>
                  </w:r>
                </w:p>
              </w:tc>
              <w:tc>
                <w:tcPr>
                  <w:tcW w:w="48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6F9855" w14:textId="77777777" w:rsidR="009D4AC7" w:rsidRDefault="00067574">
                  <w:r>
                    <w:t>The system sends request to HUI manager and shows success message</w:t>
                  </w:r>
                </w:p>
              </w:tc>
            </w:tr>
          </w:tbl>
          <w:p w14:paraId="6F71D2D4" w14:textId="77777777" w:rsidR="009D4AC7" w:rsidRDefault="009D4AC7"/>
          <w:p w14:paraId="7CB1EFE5" w14:textId="77777777" w:rsidR="009D4AC7" w:rsidRDefault="00067574">
            <w:r>
              <w:t>Exception: N/A</w:t>
            </w:r>
          </w:p>
          <w:p w14:paraId="514D1F26" w14:textId="77777777" w:rsidR="009D4AC7" w:rsidRDefault="009D4AC7"/>
          <w:p w14:paraId="16B0D17E" w14:textId="77777777" w:rsidR="009D4AC7" w:rsidRDefault="00067574">
            <w:r>
              <w:t xml:space="preserve">Relationship: </w:t>
            </w:r>
          </w:p>
          <w:p w14:paraId="18619CB4" w14:textId="77777777" w:rsidR="009D4AC7" w:rsidRDefault="00067574">
            <w:pPr>
              <w:pStyle w:val="ListParagraph"/>
              <w:numPr>
                <w:ilvl w:val="0"/>
                <w:numId w:val="52"/>
              </w:numPr>
            </w:pPr>
            <w:r>
              <w:t>The use case “Join a DAY HUI” extended by the use case “View information of DAY HUI”</w:t>
            </w:r>
          </w:p>
          <w:p w14:paraId="73C55544" w14:textId="77777777" w:rsidR="009D4AC7" w:rsidRDefault="00067574">
            <w:r>
              <w:t>Business rule:</w:t>
            </w:r>
          </w:p>
          <w:p w14:paraId="74651486" w14:textId="77777777" w:rsidR="009D4AC7" w:rsidRDefault="00067574">
            <w:pPr>
              <w:pStyle w:val="ListParagraph"/>
              <w:numPr>
                <w:ilvl w:val="0"/>
                <w:numId w:val="15"/>
              </w:numPr>
            </w:pPr>
            <w:r>
              <w:t>HUI manager must receive request when HUI member clicks “Join” button</w:t>
            </w:r>
          </w:p>
          <w:p w14:paraId="64D15E93" w14:textId="77777777" w:rsidR="009D4AC7" w:rsidRDefault="00067574">
            <w:pPr>
              <w:pStyle w:val="ListParagraph"/>
              <w:numPr>
                <w:ilvl w:val="0"/>
                <w:numId w:val="15"/>
              </w:numPr>
            </w:pPr>
            <w:r>
              <w:t>The success message is “Please wait for manager to join”</w:t>
            </w:r>
          </w:p>
        </w:tc>
      </w:tr>
    </w:tbl>
    <w:p w14:paraId="045A7FE2" w14:textId="77777777" w:rsidR="009D4AC7" w:rsidRDefault="009D4AC7" w:rsidP="0041141E">
      <w:pPr>
        <w:ind w:left="0"/>
      </w:pPr>
      <w:bookmarkStart w:id="82" w:name="_Toc77014495"/>
      <w:bookmarkEnd w:id="82"/>
    </w:p>
    <w:p w14:paraId="1EE8C151" w14:textId="77777777" w:rsidR="009D4AC7" w:rsidRDefault="00067574">
      <w:pPr>
        <w:pStyle w:val="Heading1"/>
      </w:pPr>
      <w:bookmarkStart w:id="83" w:name="_Toc461102230"/>
      <w:bookmarkStart w:id="84" w:name="_Toc77162748"/>
      <w:r>
        <w:lastRenderedPageBreak/>
        <w:t>NON-FUNCTIONAL Requirements</w:t>
      </w:r>
      <w:bookmarkEnd w:id="83"/>
      <w:bookmarkEnd w:id="84"/>
      <w:r>
        <w:t xml:space="preserve"> </w:t>
      </w:r>
    </w:p>
    <w:p w14:paraId="624D0D73" w14:textId="77777777" w:rsidR="009D4AC7" w:rsidRDefault="00067574">
      <w:pPr>
        <w:pStyle w:val="Heading2"/>
      </w:pPr>
      <w:bookmarkStart w:id="85" w:name="_Toc461102231"/>
      <w:bookmarkStart w:id="86" w:name="_Toc521150205"/>
      <w:bookmarkStart w:id="87" w:name="_Toc461102234"/>
      <w:bookmarkStart w:id="88" w:name="_Toc521150208"/>
      <w:bookmarkStart w:id="89" w:name="_Toc77162749"/>
      <w:r>
        <w:t>Usability</w:t>
      </w:r>
      <w:bookmarkEnd w:id="85"/>
      <w:bookmarkEnd w:id="86"/>
      <w:bookmarkEnd w:id="89"/>
      <w:r>
        <w:t xml:space="preserve"> </w:t>
      </w:r>
    </w:p>
    <w:p w14:paraId="4109EA7D" w14:textId="77777777" w:rsidR="009D4AC7" w:rsidRDefault="00067574">
      <w:pPr>
        <w:pStyle w:val="ListParagraph"/>
        <w:numPr>
          <w:ilvl w:val="0"/>
          <w:numId w:val="53"/>
        </w:numPr>
      </w:pPr>
      <w:bookmarkStart w:id="90" w:name="_Toc461102232"/>
      <w:bookmarkStart w:id="91" w:name="_Toc521150206"/>
      <w:r>
        <w:t>Website’s UI is fit for each browser on each device</w:t>
      </w:r>
    </w:p>
    <w:p w14:paraId="3475A4F6" w14:textId="77777777" w:rsidR="009D4AC7" w:rsidRDefault="00067574">
      <w:pPr>
        <w:pStyle w:val="ListParagraph"/>
        <w:numPr>
          <w:ilvl w:val="0"/>
          <w:numId w:val="53"/>
        </w:numPr>
      </w:pPr>
      <w:r>
        <w:t>User can use after 2 hours training</w:t>
      </w:r>
    </w:p>
    <w:p w14:paraId="20464C42" w14:textId="77777777" w:rsidR="009D4AC7" w:rsidRDefault="00067574">
      <w:pPr>
        <w:pStyle w:val="Heading2"/>
      </w:pPr>
      <w:bookmarkStart w:id="92" w:name="_Toc77162750"/>
      <w:r>
        <w:t>Reliability</w:t>
      </w:r>
      <w:bookmarkEnd w:id="90"/>
      <w:bookmarkEnd w:id="91"/>
      <w:bookmarkEnd w:id="92"/>
      <w:r>
        <w:t xml:space="preserve"> </w:t>
      </w:r>
    </w:p>
    <w:p w14:paraId="43E8401E" w14:textId="77777777" w:rsidR="009D4AC7" w:rsidRDefault="00067574">
      <w:pPr>
        <w:pStyle w:val="ListParagraph"/>
        <w:numPr>
          <w:ilvl w:val="0"/>
          <w:numId w:val="53"/>
        </w:numPr>
      </w:pPr>
      <w:bookmarkStart w:id="93" w:name="_Toc461102233"/>
      <w:bookmarkStart w:id="94" w:name="_Toc521150207"/>
      <w:r>
        <w:t>The system can run properly without crash.</w:t>
      </w:r>
    </w:p>
    <w:p w14:paraId="3FF084F5" w14:textId="77777777" w:rsidR="009D4AC7" w:rsidRDefault="00067574">
      <w:pPr>
        <w:pStyle w:val="ListParagraph"/>
        <w:numPr>
          <w:ilvl w:val="0"/>
          <w:numId w:val="53"/>
        </w:numPr>
      </w:pPr>
      <w:r>
        <w:t xml:space="preserve">Mobile application and web admin can be </w:t>
      </w:r>
      <w:proofErr w:type="gramStart"/>
      <w:r>
        <w:t>operate</w:t>
      </w:r>
      <w:proofErr w:type="gramEnd"/>
      <w:r>
        <w:t xml:space="preserve"> while API is activated.</w:t>
      </w:r>
    </w:p>
    <w:p w14:paraId="09297E7A" w14:textId="77777777" w:rsidR="009D4AC7" w:rsidRDefault="00067574">
      <w:pPr>
        <w:pStyle w:val="Heading2"/>
      </w:pPr>
      <w:bookmarkStart w:id="95" w:name="_Toc77162751"/>
      <w:r>
        <w:t>Performance</w:t>
      </w:r>
      <w:bookmarkEnd w:id="93"/>
      <w:bookmarkEnd w:id="94"/>
      <w:bookmarkEnd w:id="95"/>
    </w:p>
    <w:p w14:paraId="17E5CF23" w14:textId="77777777" w:rsidR="009D4AC7" w:rsidRDefault="00067574">
      <w:pPr>
        <w:pStyle w:val="ListParagraph"/>
        <w:numPr>
          <w:ilvl w:val="0"/>
          <w:numId w:val="54"/>
        </w:numPr>
      </w:pPr>
      <w:r>
        <w:t>System has successfully test with basic standard</w:t>
      </w:r>
    </w:p>
    <w:p w14:paraId="664829C2" w14:textId="77777777" w:rsidR="009D4AC7" w:rsidRDefault="00067574">
      <w:pPr>
        <w:pStyle w:val="NoSpacing"/>
        <w:numPr>
          <w:ilvl w:val="0"/>
          <w:numId w:val="54"/>
        </w:numPr>
        <w:spacing w:line="256" w:lineRule="auto"/>
        <w:contextualSpacing/>
        <w:jc w:val="left"/>
        <w:rPr>
          <w:rFonts w:ascii="Cambria" w:hAnsi="Cambria"/>
          <w:sz w:val="24"/>
          <w:szCs w:val="24"/>
        </w:rPr>
      </w:pPr>
      <w:r>
        <w:rPr>
          <w:rFonts w:ascii="Cambria" w:hAnsi="Cambria"/>
          <w:sz w:val="24"/>
          <w:szCs w:val="24"/>
        </w:rPr>
        <w:t>Requests from web application are responded in less than 5 seconds at 4 Mbps bandwidth speed and 1GHz processing speed of CPU.</w:t>
      </w:r>
    </w:p>
    <w:p w14:paraId="7976F295" w14:textId="77777777" w:rsidR="009D4AC7" w:rsidRDefault="00067574">
      <w:pPr>
        <w:pStyle w:val="Heading2"/>
      </w:pPr>
      <w:bookmarkStart w:id="96" w:name="_Toc77162752"/>
      <w:r>
        <w:t>Supportability</w:t>
      </w:r>
      <w:bookmarkEnd w:id="87"/>
      <w:bookmarkEnd w:id="88"/>
      <w:bookmarkEnd w:id="96"/>
    </w:p>
    <w:p w14:paraId="634528AD" w14:textId="77777777" w:rsidR="009D4AC7" w:rsidRDefault="00067574">
      <w:pPr>
        <w:pStyle w:val="InfoBlue"/>
      </w:pPr>
      <w:r>
        <w:t>[This section indicates any requirements that will enhance the supportability or maintainability of the system being built, including coding standards, naming conventions, class libraries, maintenance access, and maintenance utilities.]</w:t>
      </w:r>
    </w:p>
    <w:p w14:paraId="6F365A13" w14:textId="77777777" w:rsidR="009D4AC7" w:rsidRDefault="00067574">
      <w:pPr>
        <w:pStyle w:val="Heading30"/>
      </w:pPr>
      <w:bookmarkStart w:id="97" w:name="_Toc77162753"/>
      <w:r>
        <w:t>&lt;Supportability Requirement One&gt;</w:t>
      </w:r>
      <w:bookmarkEnd w:id="97"/>
    </w:p>
    <w:p w14:paraId="132A73F4" w14:textId="77777777" w:rsidR="009D4AC7" w:rsidRDefault="00067574">
      <w:pPr>
        <w:pStyle w:val="InfoBlue"/>
      </w:pPr>
      <w:r>
        <w:t>[The requirement description goes here.]</w:t>
      </w:r>
    </w:p>
    <w:p w14:paraId="5EAF2497" w14:textId="77777777" w:rsidR="009D4AC7" w:rsidRDefault="00067574">
      <w:pPr>
        <w:pStyle w:val="Heading2"/>
      </w:pPr>
      <w:bookmarkStart w:id="98" w:name="_Toc521150209"/>
      <w:bookmarkStart w:id="99" w:name="_Toc461102235"/>
      <w:bookmarkStart w:id="100" w:name="_Toc77162754"/>
      <w:r>
        <w:t>Design Constraints</w:t>
      </w:r>
      <w:bookmarkEnd w:id="98"/>
      <w:bookmarkEnd w:id="99"/>
      <w:bookmarkEnd w:id="100"/>
    </w:p>
    <w:p w14:paraId="001BA39B" w14:textId="77777777" w:rsidR="009D4AC7" w:rsidRDefault="00067574">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3F601041" w14:textId="77777777" w:rsidR="009D4AC7" w:rsidRDefault="00067574">
      <w:pPr>
        <w:pStyle w:val="Heading30"/>
      </w:pPr>
      <w:bookmarkStart w:id="101" w:name="_Toc77162755"/>
      <w:r>
        <w:t>&lt;Design Constraint One&gt;</w:t>
      </w:r>
      <w:bookmarkEnd w:id="101"/>
    </w:p>
    <w:p w14:paraId="635C6820" w14:textId="77777777" w:rsidR="009D4AC7" w:rsidRDefault="00067574">
      <w:pPr>
        <w:pStyle w:val="InfoBlue"/>
      </w:pPr>
      <w:r>
        <w:t>[The requirement description goes here.]</w:t>
      </w:r>
    </w:p>
    <w:p w14:paraId="6B138C08" w14:textId="77777777" w:rsidR="009D4AC7" w:rsidRDefault="00067574">
      <w:pPr>
        <w:pStyle w:val="Heading2"/>
      </w:pPr>
      <w:bookmarkStart w:id="102" w:name="_Toc461102236"/>
      <w:bookmarkStart w:id="103" w:name="_Toc521150210"/>
      <w:bookmarkStart w:id="104" w:name="_Toc77162756"/>
      <w:r>
        <w:t>On-line User Documentation and Help System Requirements</w:t>
      </w:r>
      <w:bookmarkEnd w:id="102"/>
      <w:bookmarkEnd w:id="103"/>
      <w:bookmarkEnd w:id="104"/>
    </w:p>
    <w:p w14:paraId="67F00B23" w14:textId="77777777" w:rsidR="009D4AC7" w:rsidRDefault="00067574">
      <w:pPr>
        <w:pStyle w:val="InfoBlue"/>
      </w:pPr>
      <w:r>
        <w:t xml:space="preserve">[Describes the requirements, if any, for o-line user documentation, help systems, help about </w:t>
      </w:r>
      <w:r>
        <w:lastRenderedPageBreak/>
        <w:t>notices, and so forth.]</w:t>
      </w:r>
    </w:p>
    <w:p w14:paraId="7EE81DD8" w14:textId="77777777" w:rsidR="009D4AC7" w:rsidRDefault="00067574">
      <w:pPr>
        <w:pStyle w:val="Heading2"/>
      </w:pPr>
      <w:bookmarkStart w:id="105" w:name="_Toc461102237"/>
      <w:bookmarkStart w:id="106" w:name="_Toc521150211"/>
      <w:bookmarkStart w:id="107" w:name="_Toc77162757"/>
      <w:r>
        <w:t>Purchased Components</w:t>
      </w:r>
      <w:bookmarkEnd w:id="105"/>
      <w:bookmarkEnd w:id="106"/>
      <w:bookmarkEnd w:id="107"/>
    </w:p>
    <w:p w14:paraId="29CDE965" w14:textId="77777777" w:rsidR="009D4AC7" w:rsidRDefault="00067574">
      <w:pPr>
        <w:pStyle w:val="InfoBlue"/>
      </w:pPr>
      <w:r>
        <w:t>[This section describes any purchased components to be used with the system, any applicable licensing or usage restrictions, and any associated compatibility and interoperability or interface standards.]</w:t>
      </w:r>
    </w:p>
    <w:p w14:paraId="5B7FA055" w14:textId="77777777" w:rsidR="009D4AC7" w:rsidRDefault="00067574">
      <w:pPr>
        <w:pStyle w:val="Heading2"/>
      </w:pPr>
      <w:bookmarkStart w:id="108" w:name="_Toc521150212"/>
      <w:bookmarkStart w:id="109" w:name="_Toc461102238"/>
      <w:bookmarkStart w:id="110" w:name="_Toc77162758"/>
      <w:r>
        <w:t>Interfaces</w:t>
      </w:r>
      <w:bookmarkEnd w:id="108"/>
      <w:bookmarkEnd w:id="109"/>
      <w:bookmarkEnd w:id="110"/>
    </w:p>
    <w:p w14:paraId="4A36B226" w14:textId="77777777" w:rsidR="009D4AC7" w:rsidRDefault="00067574">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14:paraId="2F5D2A68" w14:textId="77777777" w:rsidR="009D4AC7" w:rsidRDefault="00067574">
      <w:pPr>
        <w:pStyle w:val="Heading30"/>
      </w:pPr>
      <w:bookmarkStart w:id="111" w:name="_Toc77162759"/>
      <w:r>
        <w:t>User Interfaces</w:t>
      </w:r>
      <w:bookmarkEnd w:id="111"/>
    </w:p>
    <w:p w14:paraId="2430A004" w14:textId="77777777" w:rsidR="009D4AC7" w:rsidRDefault="00067574">
      <w:pPr>
        <w:pStyle w:val="InfoBlue"/>
      </w:pPr>
      <w:r>
        <w:t>[Describe the user interfaces that are to be implemented by the software.]</w:t>
      </w:r>
    </w:p>
    <w:p w14:paraId="787770D2" w14:textId="77777777" w:rsidR="009D4AC7" w:rsidRDefault="00067574">
      <w:pPr>
        <w:pStyle w:val="Heading30"/>
      </w:pPr>
      <w:bookmarkStart w:id="112" w:name="_Toc77162760"/>
      <w:r>
        <w:t>Hardware Interfaces</w:t>
      </w:r>
      <w:bookmarkEnd w:id="112"/>
    </w:p>
    <w:p w14:paraId="19303169" w14:textId="77777777" w:rsidR="009D4AC7" w:rsidRDefault="00067574">
      <w:pPr>
        <w:pStyle w:val="InfoBlue"/>
      </w:pPr>
      <w:r>
        <w:t>[This section defines any hardware interfaces that are to be supported by the software, including logical structure, physical addresses, expected behavior, and so on.]</w:t>
      </w:r>
    </w:p>
    <w:p w14:paraId="68E44C34" w14:textId="77777777" w:rsidR="009D4AC7" w:rsidRDefault="00067574">
      <w:pPr>
        <w:pStyle w:val="Heading30"/>
      </w:pPr>
      <w:bookmarkStart w:id="113" w:name="_Toc77162761"/>
      <w:r>
        <w:t>Software Interfaces</w:t>
      </w:r>
      <w:bookmarkEnd w:id="113"/>
    </w:p>
    <w:p w14:paraId="194C5689" w14:textId="77777777" w:rsidR="009D4AC7" w:rsidRDefault="00067574">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0A091F9" w14:textId="77777777" w:rsidR="009D4AC7" w:rsidRDefault="00067574">
      <w:pPr>
        <w:pStyle w:val="Heading30"/>
      </w:pPr>
      <w:bookmarkStart w:id="114" w:name="_Toc77162762"/>
      <w:r>
        <w:t>Communications Interfaces</w:t>
      </w:r>
      <w:bookmarkEnd w:id="114"/>
    </w:p>
    <w:p w14:paraId="4B0CCCE1" w14:textId="77777777" w:rsidR="009D4AC7" w:rsidRDefault="00067574">
      <w:pPr>
        <w:pStyle w:val="BodyText"/>
      </w:pPr>
      <w:r>
        <w:t>[Describe any communications interfaces to other systems or devices such as local area networks, remote serial devices, and so forth.]</w:t>
      </w:r>
    </w:p>
    <w:p w14:paraId="451CC242" w14:textId="77777777" w:rsidR="009D4AC7" w:rsidRDefault="00067574">
      <w:pPr>
        <w:pStyle w:val="Heading2"/>
      </w:pPr>
      <w:bookmarkStart w:id="115" w:name="_Toc461102239"/>
      <w:bookmarkStart w:id="116" w:name="_Toc521150213"/>
      <w:bookmarkStart w:id="117" w:name="_Toc77162763"/>
      <w:r>
        <w:t>Licensing Requirements</w:t>
      </w:r>
      <w:bookmarkEnd w:id="115"/>
      <w:bookmarkEnd w:id="116"/>
      <w:bookmarkEnd w:id="117"/>
    </w:p>
    <w:p w14:paraId="7B5534BD" w14:textId="77777777" w:rsidR="009D4AC7" w:rsidRDefault="00067574">
      <w:pPr>
        <w:pStyle w:val="InfoBlue"/>
      </w:pPr>
      <w:r>
        <w:t>[Defines any licensing enforcement requirements or other usage restriction requirements that are to be exhibited by the software.]</w:t>
      </w:r>
    </w:p>
    <w:p w14:paraId="0ED543E7" w14:textId="77777777" w:rsidR="009D4AC7" w:rsidRDefault="00067574">
      <w:pPr>
        <w:pStyle w:val="Heading2"/>
      </w:pPr>
      <w:bookmarkStart w:id="118" w:name="_Toc521150214"/>
      <w:bookmarkStart w:id="119" w:name="_Toc461102240"/>
      <w:bookmarkStart w:id="120" w:name="_Toc77162764"/>
      <w:r>
        <w:t>Legal, Copyright, and Other Notices</w:t>
      </w:r>
      <w:bookmarkEnd w:id="118"/>
      <w:bookmarkEnd w:id="119"/>
      <w:bookmarkEnd w:id="120"/>
    </w:p>
    <w:p w14:paraId="269AB788" w14:textId="77777777" w:rsidR="009D4AC7" w:rsidRDefault="00067574">
      <w:pPr>
        <w:pStyle w:val="InfoBlue"/>
      </w:pPr>
      <w:r>
        <w:t>[This section describes any necessary legal disclaimers, warranties, copyright notices, patent notices, wordmark, trademark, or logo compliance issues for the software.]</w:t>
      </w:r>
    </w:p>
    <w:p w14:paraId="187FA23E" w14:textId="77777777" w:rsidR="009D4AC7" w:rsidRDefault="00067574">
      <w:pPr>
        <w:pStyle w:val="Heading2"/>
      </w:pPr>
      <w:bookmarkStart w:id="121" w:name="_Toc461102241"/>
      <w:bookmarkStart w:id="122" w:name="_Toc521150215"/>
      <w:bookmarkStart w:id="123" w:name="_Toc77162765"/>
      <w:r>
        <w:lastRenderedPageBreak/>
        <w:t>Applicable Standards</w:t>
      </w:r>
      <w:bookmarkEnd w:id="121"/>
      <w:bookmarkEnd w:id="122"/>
      <w:bookmarkEnd w:id="123"/>
    </w:p>
    <w:p w14:paraId="737FE316" w14:textId="77777777" w:rsidR="009D4AC7" w:rsidRDefault="00067574">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14:paraId="0C37B689" w14:textId="77777777" w:rsidR="009D4AC7" w:rsidRDefault="00067574">
      <w:pPr>
        <w:pStyle w:val="Heading1"/>
      </w:pPr>
      <w:bookmarkStart w:id="124" w:name="_Toc521150216"/>
      <w:bookmarkStart w:id="125" w:name="_Toc461102242"/>
      <w:bookmarkStart w:id="126" w:name="_Toc77162766"/>
      <w:r>
        <w:lastRenderedPageBreak/>
        <w:t>Supporting Information</w:t>
      </w:r>
      <w:bookmarkEnd w:id="124"/>
      <w:bookmarkEnd w:id="125"/>
      <w:bookmarkEnd w:id="126"/>
    </w:p>
    <w:p w14:paraId="50625CD7" w14:textId="77777777" w:rsidR="009D4AC7" w:rsidRDefault="00067574">
      <w:pPr>
        <w:pStyle w:val="InfoBlue"/>
      </w:pPr>
      <w:r>
        <w:t>[The supporting information makes the SRS easier to use.  It includes:</w:t>
      </w:r>
    </w:p>
    <w:p w14:paraId="68909159" w14:textId="77777777" w:rsidR="009D4AC7" w:rsidRDefault="00067574">
      <w:pPr>
        <w:pStyle w:val="InfoBlue"/>
      </w:pPr>
      <w:r>
        <w:t>Table of contents</w:t>
      </w:r>
    </w:p>
    <w:p w14:paraId="0D24FD18" w14:textId="77777777" w:rsidR="009D4AC7" w:rsidRDefault="00067574">
      <w:pPr>
        <w:pStyle w:val="InfoBlue"/>
      </w:pPr>
      <w:r>
        <w:t>Index</w:t>
      </w:r>
    </w:p>
    <w:p w14:paraId="5F0E3B90" w14:textId="77777777" w:rsidR="009D4AC7" w:rsidRDefault="00067574">
      <w:pPr>
        <w:pStyle w:val="InfoBlue"/>
      </w:pPr>
      <w:r>
        <w:t>Appendices</w:t>
      </w:r>
    </w:p>
    <w:p w14:paraId="400FE5D8" w14:textId="77777777" w:rsidR="009D4AC7" w:rsidRDefault="00067574">
      <w:pPr>
        <w:pStyle w:val="InfoBlue"/>
      </w:pPr>
      <w:r>
        <w:t>These may include use-case storyboards or user-interface prototypes. When appendices are included, the SRS should explicitly state whether or not the appendices are to be considered part of the requirements.]</w:t>
      </w:r>
      <w:bookmarkEnd w:id="2"/>
      <w:bookmarkEnd w:id="3"/>
      <w:bookmarkEnd w:id="4"/>
      <w:bookmarkEnd w:id="5"/>
      <w:bookmarkEnd w:id="6"/>
      <w:bookmarkEnd w:id="7"/>
      <w:bookmarkEnd w:id="10"/>
      <w:bookmarkEnd w:id="11"/>
    </w:p>
    <w:sectPr w:rsidR="009D4AC7">
      <w:headerReference w:type="default" r:id="rId38"/>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8233E" w14:textId="77777777" w:rsidR="00504FF2" w:rsidRDefault="00504FF2">
      <w:pPr>
        <w:spacing w:before="0" w:after="0"/>
      </w:pPr>
      <w:r>
        <w:separator/>
      </w:r>
    </w:p>
  </w:endnote>
  <w:endnote w:type="continuationSeparator" w:id="0">
    <w:p w14:paraId="356B8759" w14:textId="77777777" w:rsidR="00504FF2" w:rsidRDefault="00504F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G Times">
    <w:altName w:val="Segoe Print"/>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58998" w14:textId="77777777" w:rsidR="009D4AC7" w:rsidRDefault="00067574">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340345">
      <w:rPr>
        <w:rStyle w:val="PageNumber"/>
        <w:noProof/>
      </w:rPr>
      <w:t>21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340345">
      <w:rPr>
        <w:rStyle w:val="PageNumber"/>
        <w:noProof/>
      </w:rPr>
      <w:t>90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0B6E0" w14:textId="77777777" w:rsidR="00504FF2" w:rsidRDefault="00504FF2">
      <w:pPr>
        <w:spacing w:before="0" w:after="0"/>
      </w:pPr>
      <w:r>
        <w:separator/>
      </w:r>
    </w:p>
  </w:footnote>
  <w:footnote w:type="continuationSeparator" w:id="0">
    <w:p w14:paraId="07AE9246" w14:textId="77777777" w:rsidR="00504FF2" w:rsidRDefault="00504FF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89B0A" w14:textId="77777777" w:rsidR="009D4AC7" w:rsidRDefault="00067574">
    <w:pPr>
      <w:pStyle w:val="Header"/>
    </w:pPr>
    <w:r>
      <w:t>&lt;HOL-HUI ONLINE&gt; - Software Requirement Specification</w:t>
    </w:r>
    <w:r>
      <w:tab/>
      <w:t>v.</w:t>
    </w:r>
    <w:r w:rsidR="005E40BF">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83811" w14:textId="77777777" w:rsidR="009D4AC7" w:rsidRDefault="00067574">
    <w:pPr>
      <w:pStyle w:val="Header"/>
    </w:pPr>
    <w:r>
      <w:t>&lt;HOL-HUI ONLINE&gt; - Software Requirement Specification</w:t>
    </w:r>
    <w:r>
      <w:tab/>
      <w:t>v.</w:t>
    </w:r>
    <w:r w:rsidR="005E40BF">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5C6F"/>
    <w:multiLevelType w:val="multilevel"/>
    <w:tmpl w:val="006F5C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2C6537"/>
    <w:multiLevelType w:val="multilevel"/>
    <w:tmpl w:val="072C65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77086D"/>
    <w:multiLevelType w:val="multilevel"/>
    <w:tmpl w:val="0777086D"/>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9A12640"/>
    <w:multiLevelType w:val="multilevel"/>
    <w:tmpl w:val="09A12640"/>
    <w:lvl w:ilvl="0">
      <w:start w:val="1"/>
      <w:numFmt w:val="bullet"/>
      <w:lvlText w:val="o"/>
      <w:lvlJc w:val="left"/>
      <w:pPr>
        <w:ind w:left="1495" w:hanging="360"/>
      </w:pPr>
      <w:rPr>
        <w:rFonts w:ascii="Courier New" w:hAnsi="Courier New" w:cs="Courier New" w:hint="default"/>
      </w:rPr>
    </w:lvl>
    <w:lvl w:ilvl="1">
      <w:start w:val="1"/>
      <w:numFmt w:val="bullet"/>
      <w:lvlText w:val="o"/>
      <w:lvlJc w:val="left"/>
      <w:pPr>
        <w:ind w:left="2215" w:hanging="360"/>
      </w:pPr>
      <w:rPr>
        <w:rFonts w:ascii="Courier New" w:hAnsi="Courier New" w:cs="Courier New" w:hint="default"/>
      </w:rPr>
    </w:lvl>
    <w:lvl w:ilvl="2">
      <w:start w:val="1"/>
      <w:numFmt w:val="bullet"/>
      <w:lvlText w:val=""/>
      <w:lvlJc w:val="left"/>
      <w:pPr>
        <w:ind w:left="2935" w:hanging="360"/>
      </w:pPr>
      <w:rPr>
        <w:rFonts w:ascii="Wingdings" w:hAnsi="Wingdings" w:hint="default"/>
      </w:rPr>
    </w:lvl>
    <w:lvl w:ilvl="3">
      <w:start w:val="1"/>
      <w:numFmt w:val="bullet"/>
      <w:lvlText w:val=""/>
      <w:lvlJc w:val="left"/>
      <w:pPr>
        <w:ind w:left="3655" w:hanging="360"/>
      </w:pPr>
      <w:rPr>
        <w:rFonts w:ascii="Symbol" w:hAnsi="Symbol" w:hint="default"/>
      </w:rPr>
    </w:lvl>
    <w:lvl w:ilvl="4">
      <w:start w:val="1"/>
      <w:numFmt w:val="bullet"/>
      <w:lvlText w:val="o"/>
      <w:lvlJc w:val="left"/>
      <w:pPr>
        <w:ind w:left="4375" w:hanging="360"/>
      </w:pPr>
      <w:rPr>
        <w:rFonts w:ascii="Courier New" w:hAnsi="Courier New" w:cs="Courier New" w:hint="default"/>
      </w:rPr>
    </w:lvl>
    <w:lvl w:ilvl="5">
      <w:start w:val="1"/>
      <w:numFmt w:val="bullet"/>
      <w:lvlText w:val=""/>
      <w:lvlJc w:val="left"/>
      <w:pPr>
        <w:ind w:left="5095" w:hanging="360"/>
      </w:pPr>
      <w:rPr>
        <w:rFonts w:ascii="Wingdings" w:hAnsi="Wingdings" w:hint="default"/>
      </w:rPr>
    </w:lvl>
    <w:lvl w:ilvl="6">
      <w:start w:val="1"/>
      <w:numFmt w:val="bullet"/>
      <w:lvlText w:val=""/>
      <w:lvlJc w:val="left"/>
      <w:pPr>
        <w:ind w:left="5815" w:hanging="360"/>
      </w:pPr>
      <w:rPr>
        <w:rFonts w:ascii="Symbol" w:hAnsi="Symbol" w:hint="default"/>
      </w:rPr>
    </w:lvl>
    <w:lvl w:ilvl="7">
      <w:start w:val="1"/>
      <w:numFmt w:val="bullet"/>
      <w:lvlText w:val="o"/>
      <w:lvlJc w:val="left"/>
      <w:pPr>
        <w:ind w:left="6535" w:hanging="360"/>
      </w:pPr>
      <w:rPr>
        <w:rFonts w:ascii="Courier New" w:hAnsi="Courier New" w:cs="Courier New" w:hint="default"/>
      </w:rPr>
    </w:lvl>
    <w:lvl w:ilvl="8">
      <w:start w:val="1"/>
      <w:numFmt w:val="bullet"/>
      <w:lvlText w:val=""/>
      <w:lvlJc w:val="left"/>
      <w:pPr>
        <w:ind w:left="7255" w:hanging="360"/>
      </w:pPr>
      <w:rPr>
        <w:rFonts w:ascii="Wingdings" w:hAnsi="Wingdings" w:hint="default"/>
      </w:rPr>
    </w:lvl>
  </w:abstractNum>
  <w:abstractNum w:abstractNumId="4" w15:restartNumberingAfterBreak="0">
    <w:nsid w:val="0ABE4D35"/>
    <w:multiLevelType w:val="multilevel"/>
    <w:tmpl w:val="0ABE4D35"/>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F2120C3"/>
    <w:multiLevelType w:val="multilevel"/>
    <w:tmpl w:val="0F2120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07B69B4"/>
    <w:multiLevelType w:val="multilevel"/>
    <w:tmpl w:val="107B69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30020DD"/>
    <w:multiLevelType w:val="multilevel"/>
    <w:tmpl w:val="130020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48E3D75"/>
    <w:multiLevelType w:val="multilevel"/>
    <w:tmpl w:val="148E3D75"/>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17967A1C"/>
    <w:multiLevelType w:val="multilevel"/>
    <w:tmpl w:val="17967A1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1BA406F8"/>
    <w:multiLevelType w:val="multilevel"/>
    <w:tmpl w:val="1BA406F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1BEC6440"/>
    <w:multiLevelType w:val="multilevel"/>
    <w:tmpl w:val="1BEC644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1DD821DF"/>
    <w:multiLevelType w:val="multilevel"/>
    <w:tmpl w:val="1DD821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15C0EA2"/>
    <w:multiLevelType w:val="multilevel"/>
    <w:tmpl w:val="215C0EA2"/>
    <w:lvl w:ilvl="0">
      <w:start w:val="1"/>
      <w:numFmt w:val="bullet"/>
      <w:lvlText w:val=""/>
      <w:lvlJc w:val="left"/>
      <w:pPr>
        <w:ind w:left="720" w:hanging="360"/>
      </w:pPr>
      <w:rPr>
        <w:rFonts w:ascii="Symbol" w:hAnsi="Symbol" w:hint="default"/>
      </w:rPr>
    </w:lvl>
    <w:lvl w:ilvl="1">
      <w:start w:val="1"/>
      <w:numFmt w:val="bullet"/>
      <w:lvlText w:val="o"/>
      <w:lvlJc w:val="left"/>
      <w:pPr>
        <w:ind w:left="1139" w:hanging="360"/>
      </w:pPr>
      <w:rPr>
        <w:rFonts w:ascii="Courier New" w:hAnsi="Courier New" w:cs="Courier New" w:hint="default"/>
      </w:rPr>
    </w:lvl>
    <w:lvl w:ilvl="2">
      <w:start w:val="1"/>
      <w:numFmt w:val="bullet"/>
      <w:lvlText w:val=""/>
      <w:lvlJc w:val="left"/>
      <w:pPr>
        <w:ind w:left="1859" w:hanging="360"/>
      </w:pPr>
      <w:rPr>
        <w:rFonts w:ascii="Wingdings" w:hAnsi="Wingdings" w:hint="default"/>
      </w:rPr>
    </w:lvl>
    <w:lvl w:ilvl="3">
      <w:start w:val="1"/>
      <w:numFmt w:val="bullet"/>
      <w:lvlText w:val=""/>
      <w:lvlJc w:val="left"/>
      <w:pPr>
        <w:ind w:left="2579" w:hanging="360"/>
      </w:pPr>
      <w:rPr>
        <w:rFonts w:ascii="Symbol" w:hAnsi="Symbol" w:hint="default"/>
      </w:rPr>
    </w:lvl>
    <w:lvl w:ilvl="4">
      <w:start w:val="1"/>
      <w:numFmt w:val="bullet"/>
      <w:lvlText w:val="o"/>
      <w:lvlJc w:val="left"/>
      <w:pPr>
        <w:ind w:left="3299" w:hanging="360"/>
      </w:pPr>
      <w:rPr>
        <w:rFonts w:ascii="Courier New" w:hAnsi="Courier New" w:cs="Courier New" w:hint="default"/>
      </w:rPr>
    </w:lvl>
    <w:lvl w:ilvl="5">
      <w:start w:val="1"/>
      <w:numFmt w:val="bullet"/>
      <w:lvlText w:val=""/>
      <w:lvlJc w:val="left"/>
      <w:pPr>
        <w:ind w:left="4019" w:hanging="360"/>
      </w:pPr>
      <w:rPr>
        <w:rFonts w:ascii="Wingdings" w:hAnsi="Wingdings" w:hint="default"/>
      </w:rPr>
    </w:lvl>
    <w:lvl w:ilvl="6">
      <w:start w:val="1"/>
      <w:numFmt w:val="bullet"/>
      <w:lvlText w:val=""/>
      <w:lvlJc w:val="left"/>
      <w:pPr>
        <w:ind w:left="4739" w:hanging="360"/>
      </w:pPr>
      <w:rPr>
        <w:rFonts w:ascii="Symbol" w:hAnsi="Symbol" w:hint="default"/>
      </w:rPr>
    </w:lvl>
    <w:lvl w:ilvl="7">
      <w:start w:val="1"/>
      <w:numFmt w:val="bullet"/>
      <w:lvlText w:val="o"/>
      <w:lvlJc w:val="left"/>
      <w:pPr>
        <w:ind w:left="5459" w:hanging="360"/>
      </w:pPr>
      <w:rPr>
        <w:rFonts w:ascii="Courier New" w:hAnsi="Courier New" w:cs="Courier New" w:hint="default"/>
      </w:rPr>
    </w:lvl>
    <w:lvl w:ilvl="8">
      <w:start w:val="1"/>
      <w:numFmt w:val="bullet"/>
      <w:lvlText w:val=""/>
      <w:lvlJc w:val="left"/>
      <w:pPr>
        <w:ind w:left="6179" w:hanging="360"/>
      </w:pPr>
      <w:rPr>
        <w:rFonts w:ascii="Wingdings" w:hAnsi="Wingdings" w:hint="default"/>
      </w:rPr>
    </w:lvl>
  </w:abstractNum>
  <w:abstractNum w:abstractNumId="14" w15:restartNumberingAfterBreak="0">
    <w:nsid w:val="252F38B9"/>
    <w:multiLevelType w:val="multilevel"/>
    <w:tmpl w:val="252F38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54A4F5E"/>
    <w:multiLevelType w:val="singleLevel"/>
    <w:tmpl w:val="254A4F5E"/>
    <w:lvl w:ilvl="0">
      <w:numFmt w:val="bullet"/>
      <w:pStyle w:val="Point"/>
      <w:lvlText w:val="-"/>
      <w:lvlJc w:val="left"/>
      <w:pPr>
        <w:tabs>
          <w:tab w:val="left" w:pos="795"/>
        </w:tabs>
        <w:ind w:left="795" w:hanging="360"/>
      </w:pPr>
      <w:rPr>
        <w:rFonts w:hint="default"/>
      </w:rPr>
    </w:lvl>
  </w:abstractNum>
  <w:abstractNum w:abstractNumId="16" w15:restartNumberingAfterBreak="0">
    <w:nsid w:val="267633B5"/>
    <w:multiLevelType w:val="multilevel"/>
    <w:tmpl w:val="267633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B2F6B28"/>
    <w:multiLevelType w:val="multilevel"/>
    <w:tmpl w:val="2B2F6B28"/>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C7B29E3"/>
    <w:multiLevelType w:val="multilevel"/>
    <w:tmpl w:val="2C7B29E3"/>
    <w:lvl w:ilvl="0">
      <w:start w:val="1"/>
      <w:numFmt w:val="bullet"/>
      <w:lvlText w:val="o"/>
      <w:lvlJc w:val="left"/>
      <w:pPr>
        <w:ind w:left="1488" w:hanging="360"/>
      </w:pPr>
      <w:rPr>
        <w:rFonts w:ascii="Courier New" w:hAnsi="Courier New" w:cs="Courier New" w:hint="default"/>
      </w:rPr>
    </w:lvl>
    <w:lvl w:ilvl="1">
      <w:start w:val="1"/>
      <w:numFmt w:val="bullet"/>
      <w:lvlText w:val="o"/>
      <w:lvlJc w:val="left"/>
      <w:pPr>
        <w:ind w:left="2208" w:hanging="360"/>
      </w:pPr>
      <w:rPr>
        <w:rFonts w:ascii="Courier New" w:hAnsi="Courier New" w:cs="Courier New" w:hint="default"/>
      </w:rPr>
    </w:lvl>
    <w:lvl w:ilvl="2">
      <w:start w:val="1"/>
      <w:numFmt w:val="bullet"/>
      <w:lvlText w:val=""/>
      <w:lvlJc w:val="left"/>
      <w:pPr>
        <w:ind w:left="2928" w:hanging="360"/>
      </w:pPr>
      <w:rPr>
        <w:rFonts w:ascii="Wingdings" w:hAnsi="Wingdings" w:hint="default"/>
      </w:rPr>
    </w:lvl>
    <w:lvl w:ilvl="3">
      <w:start w:val="1"/>
      <w:numFmt w:val="bullet"/>
      <w:lvlText w:val=""/>
      <w:lvlJc w:val="left"/>
      <w:pPr>
        <w:ind w:left="3648" w:hanging="360"/>
      </w:pPr>
      <w:rPr>
        <w:rFonts w:ascii="Symbol" w:hAnsi="Symbol" w:hint="default"/>
      </w:rPr>
    </w:lvl>
    <w:lvl w:ilvl="4">
      <w:start w:val="1"/>
      <w:numFmt w:val="bullet"/>
      <w:lvlText w:val="o"/>
      <w:lvlJc w:val="left"/>
      <w:pPr>
        <w:ind w:left="4368" w:hanging="360"/>
      </w:pPr>
      <w:rPr>
        <w:rFonts w:ascii="Courier New" w:hAnsi="Courier New" w:cs="Courier New" w:hint="default"/>
      </w:rPr>
    </w:lvl>
    <w:lvl w:ilvl="5">
      <w:start w:val="1"/>
      <w:numFmt w:val="bullet"/>
      <w:lvlText w:val=""/>
      <w:lvlJc w:val="left"/>
      <w:pPr>
        <w:ind w:left="5088" w:hanging="360"/>
      </w:pPr>
      <w:rPr>
        <w:rFonts w:ascii="Wingdings" w:hAnsi="Wingdings" w:hint="default"/>
      </w:rPr>
    </w:lvl>
    <w:lvl w:ilvl="6">
      <w:start w:val="1"/>
      <w:numFmt w:val="bullet"/>
      <w:lvlText w:val=""/>
      <w:lvlJc w:val="left"/>
      <w:pPr>
        <w:ind w:left="5808" w:hanging="360"/>
      </w:pPr>
      <w:rPr>
        <w:rFonts w:ascii="Symbol" w:hAnsi="Symbol" w:hint="default"/>
      </w:rPr>
    </w:lvl>
    <w:lvl w:ilvl="7">
      <w:start w:val="1"/>
      <w:numFmt w:val="bullet"/>
      <w:lvlText w:val="o"/>
      <w:lvlJc w:val="left"/>
      <w:pPr>
        <w:ind w:left="6528" w:hanging="360"/>
      </w:pPr>
      <w:rPr>
        <w:rFonts w:ascii="Courier New" w:hAnsi="Courier New" w:cs="Courier New" w:hint="default"/>
      </w:rPr>
    </w:lvl>
    <w:lvl w:ilvl="8">
      <w:start w:val="1"/>
      <w:numFmt w:val="bullet"/>
      <w:lvlText w:val=""/>
      <w:lvlJc w:val="left"/>
      <w:pPr>
        <w:ind w:left="7248" w:hanging="360"/>
      </w:pPr>
      <w:rPr>
        <w:rFonts w:ascii="Wingdings" w:hAnsi="Wingdings" w:hint="default"/>
      </w:rPr>
    </w:lvl>
  </w:abstractNum>
  <w:abstractNum w:abstractNumId="19" w15:restartNumberingAfterBreak="0">
    <w:nsid w:val="2EBF1C05"/>
    <w:multiLevelType w:val="multilevel"/>
    <w:tmpl w:val="2EBF1C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3A8004B"/>
    <w:multiLevelType w:val="multilevel"/>
    <w:tmpl w:val="33A8004B"/>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33EA5A04"/>
    <w:multiLevelType w:val="multilevel"/>
    <w:tmpl w:val="33EA5A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ACC5CBB"/>
    <w:multiLevelType w:val="multilevel"/>
    <w:tmpl w:val="3ACC5C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BA867BF"/>
    <w:multiLevelType w:val="multilevel"/>
    <w:tmpl w:val="3BA867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CD922D9"/>
    <w:multiLevelType w:val="singleLevel"/>
    <w:tmpl w:val="3CD922D9"/>
    <w:lvl w:ilvl="0">
      <w:start w:val="1"/>
      <w:numFmt w:val="bullet"/>
      <w:pStyle w:val="Mucvidu"/>
      <w:lvlText w:val=""/>
      <w:lvlJc w:val="left"/>
      <w:pPr>
        <w:tabs>
          <w:tab w:val="left" w:pos="360"/>
        </w:tabs>
        <w:ind w:left="360" w:hanging="360"/>
      </w:pPr>
      <w:rPr>
        <w:rFonts w:ascii="Wingdings" w:hAnsi="Wingdings" w:cs="Times New Roman" w:hint="default"/>
      </w:rPr>
    </w:lvl>
  </w:abstractNum>
  <w:abstractNum w:abstractNumId="25" w15:restartNumberingAfterBreak="0">
    <w:nsid w:val="3DAE7804"/>
    <w:multiLevelType w:val="multilevel"/>
    <w:tmpl w:val="3DAE78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2A9184D"/>
    <w:multiLevelType w:val="multilevel"/>
    <w:tmpl w:val="42A9184D"/>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431F3CAF"/>
    <w:multiLevelType w:val="multilevel"/>
    <w:tmpl w:val="431F3CAF"/>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454821E1"/>
    <w:multiLevelType w:val="multilevel"/>
    <w:tmpl w:val="454821E1"/>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hint="default"/>
      </w:rPr>
    </w:lvl>
    <w:lvl w:ilvl="2">
      <w:start w:val="1"/>
      <w:numFmt w:val="decimal"/>
      <w:lvlText w:val="%2.%1.%3"/>
      <w:lvlJc w:val="left"/>
      <w:pPr>
        <w:tabs>
          <w:tab w:val="left" w:pos="108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numFmt w:val="none"/>
      <w:pStyle w:val="Heading8"/>
      <w:lvlText w:val=""/>
      <w:lvlJc w:val="left"/>
      <w:pPr>
        <w:tabs>
          <w:tab w:val="left" w:pos="360"/>
        </w:tabs>
      </w:pPr>
    </w:lvl>
    <w:lvl w:ilvl="8">
      <w:start w:val="1"/>
      <w:numFmt w:val="decimal"/>
      <w:pStyle w:val="Heading9"/>
      <w:lvlText w:val="%1.%2.%3.%4.%5.%6.%7.%8.%9"/>
      <w:lvlJc w:val="left"/>
      <w:pPr>
        <w:tabs>
          <w:tab w:val="left" w:pos="1584"/>
        </w:tabs>
        <w:ind w:left="1584" w:hanging="1584"/>
      </w:pPr>
      <w:rPr>
        <w:rFonts w:hint="default"/>
      </w:rPr>
    </w:lvl>
  </w:abstractNum>
  <w:abstractNum w:abstractNumId="29" w15:restartNumberingAfterBreak="0">
    <w:nsid w:val="4602784E"/>
    <w:multiLevelType w:val="multilevel"/>
    <w:tmpl w:val="460278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6C41AF5"/>
    <w:multiLevelType w:val="multilevel"/>
    <w:tmpl w:val="46C41AF5"/>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4EAB43E0"/>
    <w:multiLevelType w:val="multilevel"/>
    <w:tmpl w:val="4EAB4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EE91814"/>
    <w:multiLevelType w:val="multilevel"/>
    <w:tmpl w:val="4EE918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03A189A"/>
    <w:multiLevelType w:val="multilevel"/>
    <w:tmpl w:val="503A189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15:restartNumberingAfterBreak="0">
    <w:nsid w:val="58BD205E"/>
    <w:multiLevelType w:val="multilevel"/>
    <w:tmpl w:val="58BD205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D780DB2"/>
    <w:multiLevelType w:val="multilevel"/>
    <w:tmpl w:val="5D780D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E7A44CB"/>
    <w:multiLevelType w:val="singleLevel"/>
    <w:tmpl w:val="5E7A44CB"/>
    <w:lvl w:ilvl="0">
      <w:start w:val="1"/>
      <w:numFmt w:val="decimal"/>
      <w:pStyle w:val="Tailieu"/>
      <w:lvlText w:val="%1."/>
      <w:lvlJc w:val="left"/>
      <w:pPr>
        <w:tabs>
          <w:tab w:val="left" w:pos="360"/>
        </w:tabs>
        <w:ind w:left="360" w:hanging="360"/>
      </w:pPr>
    </w:lvl>
  </w:abstractNum>
  <w:abstractNum w:abstractNumId="37" w15:restartNumberingAfterBreak="0">
    <w:nsid w:val="61915516"/>
    <w:multiLevelType w:val="multilevel"/>
    <w:tmpl w:val="61915516"/>
    <w:lvl w:ilvl="0">
      <w:start w:val="1"/>
      <w:numFmt w:val="decimal"/>
      <w:lvlText w:val="%1."/>
      <w:lvlJc w:val="left"/>
      <w:pPr>
        <w:tabs>
          <w:tab w:val="left" w:pos="720"/>
        </w:tabs>
        <w:ind w:left="720" w:hanging="720"/>
      </w:pPr>
    </w:lvl>
    <w:lvl w:ilvl="1">
      <w:start w:val="1"/>
      <w:numFmt w:val="decimal"/>
      <w:pStyle w:val="Heading3"/>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38" w15:restartNumberingAfterBreak="0">
    <w:nsid w:val="66A16996"/>
    <w:multiLevelType w:val="multilevel"/>
    <w:tmpl w:val="66A16996"/>
    <w:lvl w:ilvl="0">
      <w:start w:val="1"/>
      <w:numFmt w:val="bullet"/>
      <w:lvlText w:val="o"/>
      <w:lvlJc w:val="left"/>
      <w:pPr>
        <w:ind w:left="1488" w:hanging="360"/>
      </w:pPr>
      <w:rPr>
        <w:rFonts w:ascii="Courier New" w:hAnsi="Courier New" w:cs="Courier New" w:hint="default"/>
      </w:rPr>
    </w:lvl>
    <w:lvl w:ilvl="1">
      <w:start w:val="1"/>
      <w:numFmt w:val="bullet"/>
      <w:lvlText w:val="o"/>
      <w:lvlJc w:val="left"/>
      <w:pPr>
        <w:ind w:left="2208" w:hanging="360"/>
      </w:pPr>
      <w:rPr>
        <w:rFonts w:ascii="Courier New" w:hAnsi="Courier New" w:cs="Courier New" w:hint="default"/>
      </w:rPr>
    </w:lvl>
    <w:lvl w:ilvl="2">
      <w:start w:val="1"/>
      <w:numFmt w:val="bullet"/>
      <w:lvlText w:val=""/>
      <w:lvlJc w:val="left"/>
      <w:pPr>
        <w:ind w:left="2928" w:hanging="360"/>
      </w:pPr>
      <w:rPr>
        <w:rFonts w:ascii="Wingdings" w:hAnsi="Wingdings" w:hint="default"/>
      </w:rPr>
    </w:lvl>
    <w:lvl w:ilvl="3">
      <w:start w:val="1"/>
      <w:numFmt w:val="bullet"/>
      <w:lvlText w:val=""/>
      <w:lvlJc w:val="left"/>
      <w:pPr>
        <w:ind w:left="3648" w:hanging="360"/>
      </w:pPr>
      <w:rPr>
        <w:rFonts w:ascii="Symbol" w:hAnsi="Symbol" w:hint="default"/>
      </w:rPr>
    </w:lvl>
    <w:lvl w:ilvl="4">
      <w:start w:val="1"/>
      <w:numFmt w:val="bullet"/>
      <w:lvlText w:val="o"/>
      <w:lvlJc w:val="left"/>
      <w:pPr>
        <w:ind w:left="4368" w:hanging="360"/>
      </w:pPr>
      <w:rPr>
        <w:rFonts w:ascii="Courier New" w:hAnsi="Courier New" w:cs="Courier New" w:hint="default"/>
      </w:rPr>
    </w:lvl>
    <w:lvl w:ilvl="5">
      <w:start w:val="1"/>
      <w:numFmt w:val="bullet"/>
      <w:lvlText w:val=""/>
      <w:lvlJc w:val="left"/>
      <w:pPr>
        <w:ind w:left="5088" w:hanging="360"/>
      </w:pPr>
      <w:rPr>
        <w:rFonts w:ascii="Wingdings" w:hAnsi="Wingdings" w:hint="default"/>
      </w:rPr>
    </w:lvl>
    <w:lvl w:ilvl="6">
      <w:start w:val="1"/>
      <w:numFmt w:val="bullet"/>
      <w:lvlText w:val=""/>
      <w:lvlJc w:val="left"/>
      <w:pPr>
        <w:ind w:left="5808" w:hanging="360"/>
      </w:pPr>
      <w:rPr>
        <w:rFonts w:ascii="Symbol" w:hAnsi="Symbol" w:hint="default"/>
      </w:rPr>
    </w:lvl>
    <w:lvl w:ilvl="7">
      <w:start w:val="1"/>
      <w:numFmt w:val="bullet"/>
      <w:lvlText w:val="o"/>
      <w:lvlJc w:val="left"/>
      <w:pPr>
        <w:ind w:left="6528" w:hanging="360"/>
      </w:pPr>
      <w:rPr>
        <w:rFonts w:ascii="Courier New" w:hAnsi="Courier New" w:cs="Courier New" w:hint="default"/>
      </w:rPr>
    </w:lvl>
    <w:lvl w:ilvl="8">
      <w:start w:val="1"/>
      <w:numFmt w:val="bullet"/>
      <w:lvlText w:val=""/>
      <w:lvlJc w:val="left"/>
      <w:pPr>
        <w:ind w:left="7248" w:hanging="360"/>
      </w:pPr>
      <w:rPr>
        <w:rFonts w:ascii="Wingdings" w:hAnsi="Wingdings" w:hint="default"/>
      </w:rPr>
    </w:lvl>
  </w:abstractNum>
  <w:abstractNum w:abstractNumId="39" w15:restartNumberingAfterBreak="0">
    <w:nsid w:val="678109D2"/>
    <w:multiLevelType w:val="multilevel"/>
    <w:tmpl w:val="678109D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0" w15:restartNumberingAfterBreak="0">
    <w:nsid w:val="6AD24B08"/>
    <w:multiLevelType w:val="multilevel"/>
    <w:tmpl w:val="6AD24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6C40170F"/>
    <w:multiLevelType w:val="multilevel"/>
    <w:tmpl w:val="6C40170F"/>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71756C2C"/>
    <w:multiLevelType w:val="multilevel"/>
    <w:tmpl w:val="71756C2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3" w15:restartNumberingAfterBreak="0">
    <w:nsid w:val="71BB7563"/>
    <w:multiLevelType w:val="singleLevel"/>
    <w:tmpl w:val="71BB7563"/>
    <w:lvl w:ilvl="0">
      <w:start w:val="1"/>
      <w:numFmt w:val="decimal"/>
      <w:pStyle w:val="TableTitle"/>
      <w:lvlText w:val="B¶ng %1:"/>
      <w:lvlJc w:val="left"/>
      <w:pPr>
        <w:tabs>
          <w:tab w:val="left" w:pos="1080"/>
        </w:tabs>
      </w:pPr>
    </w:lvl>
  </w:abstractNum>
  <w:abstractNum w:abstractNumId="44" w15:restartNumberingAfterBreak="0">
    <w:nsid w:val="72086652"/>
    <w:multiLevelType w:val="multilevel"/>
    <w:tmpl w:val="7208665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5" w15:restartNumberingAfterBreak="0">
    <w:nsid w:val="74583477"/>
    <w:multiLevelType w:val="multilevel"/>
    <w:tmpl w:val="745834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74C45322"/>
    <w:multiLevelType w:val="multilevel"/>
    <w:tmpl w:val="74C453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7C1920B2"/>
    <w:multiLevelType w:val="singleLevel"/>
    <w:tmpl w:val="7C1920B2"/>
    <w:lvl w:ilvl="0">
      <w:start w:val="1"/>
      <w:numFmt w:val="bullet"/>
      <w:pStyle w:val="Vidu"/>
      <w:lvlText w:val=""/>
      <w:lvlJc w:val="left"/>
      <w:pPr>
        <w:tabs>
          <w:tab w:val="left" w:pos="360"/>
        </w:tabs>
        <w:ind w:left="360" w:hanging="360"/>
      </w:pPr>
      <w:rPr>
        <w:rFonts w:ascii="Symbol" w:hAnsi="Symbol" w:cs="Times New Roman" w:hint="default"/>
      </w:rPr>
    </w:lvl>
  </w:abstractNum>
  <w:abstractNum w:abstractNumId="48" w15:restartNumberingAfterBreak="0">
    <w:nsid w:val="7E6831FE"/>
    <w:multiLevelType w:val="multilevel"/>
    <w:tmpl w:val="7E6831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7EC80FEF"/>
    <w:multiLevelType w:val="multilevel"/>
    <w:tmpl w:val="7EC80FEF"/>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0" w15:restartNumberingAfterBreak="0">
    <w:nsid w:val="7F0F36BC"/>
    <w:multiLevelType w:val="multilevel"/>
    <w:tmpl w:val="7F0F36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F472DCF"/>
    <w:multiLevelType w:val="multilevel"/>
    <w:tmpl w:val="7F472DCF"/>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2" w15:restartNumberingAfterBreak="0">
    <w:nsid w:val="7F6A5BC2"/>
    <w:multiLevelType w:val="multilevel"/>
    <w:tmpl w:val="7F6A5BC2"/>
    <w:lvl w:ilvl="0">
      <w:start w:val="1"/>
      <w:numFmt w:val="bullet"/>
      <w:lvlText w:val=""/>
      <w:lvlJc w:val="left"/>
      <w:pPr>
        <w:ind w:left="627"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53" w15:restartNumberingAfterBreak="0">
    <w:nsid w:val="7FA23735"/>
    <w:multiLevelType w:val="multilevel"/>
    <w:tmpl w:val="7FA237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8"/>
  </w:num>
  <w:num w:numId="2">
    <w:abstractNumId w:val="47"/>
  </w:num>
  <w:num w:numId="3">
    <w:abstractNumId w:val="24"/>
  </w:num>
  <w:num w:numId="4">
    <w:abstractNumId w:val="36"/>
  </w:num>
  <w:num w:numId="5">
    <w:abstractNumId w:val="15"/>
  </w:num>
  <w:num w:numId="6">
    <w:abstractNumId w:val="37"/>
  </w:num>
  <w:num w:numId="7">
    <w:abstractNumId w:val="43"/>
  </w:num>
  <w:num w:numId="8">
    <w:abstractNumId w:val="31"/>
  </w:num>
  <w:num w:numId="9">
    <w:abstractNumId w:val="13"/>
  </w:num>
  <w:num w:numId="10">
    <w:abstractNumId w:val="6"/>
  </w:num>
  <w:num w:numId="11">
    <w:abstractNumId w:val="25"/>
  </w:num>
  <w:num w:numId="12">
    <w:abstractNumId w:val="2"/>
  </w:num>
  <w:num w:numId="13">
    <w:abstractNumId w:val="19"/>
  </w:num>
  <w:num w:numId="14">
    <w:abstractNumId w:val="14"/>
  </w:num>
  <w:num w:numId="15">
    <w:abstractNumId w:val="53"/>
  </w:num>
  <w:num w:numId="16">
    <w:abstractNumId w:val="23"/>
  </w:num>
  <w:num w:numId="17">
    <w:abstractNumId w:val="34"/>
  </w:num>
  <w:num w:numId="18">
    <w:abstractNumId w:val="38"/>
  </w:num>
  <w:num w:numId="19">
    <w:abstractNumId w:val="46"/>
  </w:num>
  <w:num w:numId="20">
    <w:abstractNumId w:val="0"/>
  </w:num>
  <w:num w:numId="21">
    <w:abstractNumId w:val="5"/>
  </w:num>
  <w:num w:numId="22">
    <w:abstractNumId w:val="39"/>
  </w:num>
  <w:num w:numId="23">
    <w:abstractNumId w:val="10"/>
  </w:num>
  <w:num w:numId="24">
    <w:abstractNumId w:val="1"/>
  </w:num>
  <w:num w:numId="25">
    <w:abstractNumId w:val="20"/>
  </w:num>
  <w:num w:numId="26">
    <w:abstractNumId w:val="16"/>
  </w:num>
  <w:num w:numId="27">
    <w:abstractNumId w:val="44"/>
  </w:num>
  <w:num w:numId="28">
    <w:abstractNumId w:val="41"/>
  </w:num>
  <w:num w:numId="29">
    <w:abstractNumId w:val="49"/>
  </w:num>
  <w:num w:numId="30">
    <w:abstractNumId w:val="32"/>
  </w:num>
  <w:num w:numId="31">
    <w:abstractNumId w:val="48"/>
  </w:num>
  <w:num w:numId="32">
    <w:abstractNumId w:val="33"/>
  </w:num>
  <w:num w:numId="33">
    <w:abstractNumId w:val="17"/>
  </w:num>
  <w:num w:numId="34">
    <w:abstractNumId w:val="12"/>
  </w:num>
  <w:num w:numId="35">
    <w:abstractNumId w:val="45"/>
  </w:num>
  <w:num w:numId="36">
    <w:abstractNumId w:val="7"/>
  </w:num>
  <w:num w:numId="37">
    <w:abstractNumId w:val="51"/>
  </w:num>
  <w:num w:numId="38">
    <w:abstractNumId w:val="9"/>
  </w:num>
  <w:num w:numId="39">
    <w:abstractNumId w:val="40"/>
  </w:num>
  <w:num w:numId="40">
    <w:abstractNumId w:val="42"/>
  </w:num>
  <w:num w:numId="41">
    <w:abstractNumId w:val="30"/>
  </w:num>
  <w:num w:numId="42">
    <w:abstractNumId w:val="18"/>
  </w:num>
  <w:num w:numId="43">
    <w:abstractNumId w:val="35"/>
  </w:num>
  <w:num w:numId="44">
    <w:abstractNumId w:val="26"/>
  </w:num>
  <w:num w:numId="45">
    <w:abstractNumId w:val="50"/>
  </w:num>
  <w:num w:numId="46">
    <w:abstractNumId w:val="3"/>
  </w:num>
  <w:num w:numId="47">
    <w:abstractNumId w:val="27"/>
  </w:num>
  <w:num w:numId="48">
    <w:abstractNumId w:val="11"/>
  </w:num>
  <w:num w:numId="49">
    <w:abstractNumId w:val="4"/>
  </w:num>
  <w:num w:numId="50">
    <w:abstractNumId w:val="22"/>
  </w:num>
  <w:num w:numId="51">
    <w:abstractNumId w:val="8"/>
  </w:num>
  <w:num w:numId="52">
    <w:abstractNumId w:val="29"/>
  </w:num>
  <w:num w:numId="53">
    <w:abstractNumId w:val="52"/>
  </w:num>
  <w:num w:numId="54">
    <w:abstractNumId w:val="2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24B1D"/>
    <w:rsid w:val="000560B7"/>
    <w:rsid w:val="00067574"/>
    <w:rsid w:val="0007046A"/>
    <w:rsid w:val="00084882"/>
    <w:rsid w:val="00086D69"/>
    <w:rsid w:val="00094000"/>
    <w:rsid w:val="000A0DC3"/>
    <w:rsid w:val="000A21CB"/>
    <w:rsid w:val="000C7FEB"/>
    <w:rsid w:val="000D2B04"/>
    <w:rsid w:val="000F467F"/>
    <w:rsid w:val="001523FA"/>
    <w:rsid w:val="00166618"/>
    <w:rsid w:val="0019327A"/>
    <w:rsid w:val="00195C22"/>
    <w:rsid w:val="001C3A2D"/>
    <w:rsid w:val="001E3AF1"/>
    <w:rsid w:val="001F547C"/>
    <w:rsid w:val="00210990"/>
    <w:rsid w:val="00223CA2"/>
    <w:rsid w:val="0023609F"/>
    <w:rsid w:val="00236E72"/>
    <w:rsid w:val="00242242"/>
    <w:rsid w:val="002761E4"/>
    <w:rsid w:val="002764D8"/>
    <w:rsid w:val="00277BFA"/>
    <w:rsid w:val="002A3992"/>
    <w:rsid w:val="002D6478"/>
    <w:rsid w:val="003124CB"/>
    <w:rsid w:val="003127DF"/>
    <w:rsid w:val="00321FA1"/>
    <w:rsid w:val="00340345"/>
    <w:rsid w:val="003466DB"/>
    <w:rsid w:val="00374332"/>
    <w:rsid w:val="00376509"/>
    <w:rsid w:val="00382BC1"/>
    <w:rsid w:val="00383A4D"/>
    <w:rsid w:val="003B0AA3"/>
    <w:rsid w:val="003B1C64"/>
    <w:rsid w:val="003B2941"/>
    <w:rsid w:val="003C3F58"/>
    <w:rsid w:val="003D0B9C"/>
    <w:rsid w:val="003E41E3"/>
    <w:rsid w:val="003F299F"/>
    <w:rsid w:val="0041141E"/>
    <w:rsid w:val="00423FD9"/>
    <w:rsid w:val="00434B6F"/>
    <w:rsid w:val="004374A3"/>
    <w:rsid w:val="004425F4"/>
    <w:rsid w:val="00451C46"/>
    <w:rsid w:val="004621A1"/>
    <w:rsid w:val="004707B3"/>
    <w:rsid w:val="00475BDC"/>
    <w:rsid w:val="00490ED7"/>
    <w:rsid w:val="00494410"/>
    <w:rsid w:val="004A4B3B"/>
    <w:rsid w:val="00500D69"/>
    <w:rsid w:val="00504FF2"/>
    <w:rsid w:val="0050513B"/>
    <w:rsid w:val="0051524F"/>
    <w:rsid w:val="00521C9B"/>
    <w:rsid w:val="0052332E"/>
    <w:rsid w:val="0053210E"/>
    <w:rsid w:val="00567C8C"/>
    <w:rsid w:val="00571B45"/>
    <w:rsid w:val="00574BB5"/>
    <w:rsid w:val="00576DB3"/>
    <w:rsid w:val="00581B55"/>
    <w:rsid w:val="00587A22"/>
    <w:rsid w:val="005905C7"/>
    <w:rsid w:val="00596F15"/>
    <w:rsid w:val="005A3896"/>
    <w:rsid w:val="005D75E6"/>
    <w:rsid w:val="005E40BF"/>
    <w:rsid w:val="005F3244"/>
    <w:rsid w:val="005F4FA3"/>
    <w:rsid w:val="0061159E"/>
    <w:rsid w:val="006134CA"/>
    <w:rsid w:val="00621B68"/>
    <w:rsid w:val="00654AED"/>
    <w:rsid w:val="00670E0C"/>
    <w:rsid w:val="006902D7"/>
    <w:rsid w:val="006A19C6"/>
    <w:rsid w:val="006D5798"/>
    <w:rsid w:val="006E5106"/>
    <w:rsid w:val="00705050"/>
    <w:rsid w:val="007264C5"/>
    <w:rsid w:val="0072761A"/>
    <w:rsid w:val="007361AF"/>
    <w:rsid w:val="00737E39"/>
    <w:rsid w:val="00745CD2"/>
    <w:rsid w:val="00773C69"/>
    <w:rsid w:val="00781AB7"/>
    <w:rsid w:val="0078390F"/>
    <w:rsid w:val="007D1025"/>
    <w:rsid w:val="007F3C37"/>
    <w:rsid w:val="007F3E4E"/>
    <w:rsid w:val="008049BB"/>
    <w:rsid w:val="00851D31"/>
    <w:rsid w:val="00862D97"/>
    <w:rsid w:val="00881283"/>
    <w:rsid w:val="008936E5"/>
    <w:rsid w:val="00897623"/>
    <w:rsid w:val="008C617E"/>
    <w:rsid w:val="008C7CB7"/>
    <w:rsid w:val="008E0C43"/>
    <w:rsid w:val="0090063F"/>
    <w:rsid w:val="009244BA"/>
    <w:rsid w:val="00934A7E"/>
    <w:rsid w:val="00960334"/>
    <w:rsid w:val="00985DE4"/>
    <w:rsid w:val="00987DD3"/>
    <w:rsid w:val="0099185C"/>
    <w:rsid w:val="00995967"/>
    <w:rsid w:val="009A3343"/>
    <w:rsid w:val="009B33AB"/>
    <w:rsid w:val="009D44D4"/>
    <w:rsid w:val="009D4AC7"/>
    <w:rsid w:val="009E0801"/>
    <w:rsid w:val="009E2903"/>
    <w:rsid w:val="009E4F25"/>
    <w:rsid w:val="009F17A6"/>
    <w:rsid w:val="009F48F7"/>
    <w:rsid w:val="00A0033E"/>
    <w:rsid w:val="00A14894"/>
    <w:rsid w:val="00A31B41"/>
    <w:rsid w:val="00A43470"/>
    <w:rsid w:val="00A43EC0"/>
    <w:rsid w:val="00A50319"/>
    <w:rsid w:val="00A51FA4"/>
    <w:rsid w:val="00A54C90"/>
    <w:rsid w:val="00A8181B"/>
    <w:rsid w:val="00A82255"/>
    <w:rsid w:val="00A8406A"/>
    <w:rsid w:val="00A84A2B"/>
    <w:rsid w:val="00AD13A9"/>
    <w:rsid w:val="00AD21B8"/>
    <w:rsid w:val="00AE27BF"/>
    <w:rsid w:val="00AF485B"/>
    <w:rsid w:val="00AF54CB"/>
    <w:rsid w:val="00AF7693"/>
    <w:rsid w:val="00B04228"/>
    <w:rsid w:val="00B158E9"/>
    <w:rsid w:val="00B350DE"/>
    <w:rsid w:val="00B4249A"/>
    <w:rsid w:val="00B62447"/>
    <w:rsid w:val="00B83A2D"/>
    <w:rsid w:val="00B9036D"/>
    <w:rsid w:val="00B95928"/>
    <w:rsid w:val="00BA5DF8"/>
    <w:rsid w:val="00BB3306"/>
    <w:rsid w:val="00BB549B"/>
    <w:rsid w:val="00BE3D87"/>
    <w:rsid w:val="00BF50F4"/>
    <w:rsid w:val="00C15B6E"/>
    <w:rsid w:val="00C37178"/>
    <w:rsid w:val="00C42A0F"/>
    <w:rsid w:val="00C523A8"/>
    <w:rsid w:val="00C60284"/>
    <w:rsid w:val="00C74B6E"/>
    <w:rsid w:val="00C968FB"/>
    <w:rsid w:val="00CA26BA"/>
    <w:rsid w:val="00CA7FF7"/>
    <w:rsid w:val="00CB10D1"/>
    <w:rsid w:val="00CB3EA1"/>
    <w:rsid w:val="00CC03C6"/>
    <w:rsid w:val="00CE4D99"/>
    <w:rsid w:val="00CF014D"/>
    <w:rsid w:val="00D10829"/>
    <w:rsid w:val="00D10EE2"/>
    <w:rsid w:val="00D33786"/>
    <w:rsid w:val="00D417C9"/>
    <w:rsid w:val="00D46A62"/>
    <w:rsid w:val="00D57C21"/>
    <w:rsid w:val="00D613D0"/>
    <w:rsid w:val="00D65EC8"/>
    <w:rsid w:val="00D80992"/>
    <w:rsid w:val="00DC67DA"/>
    <w:rsid w:val="00DD14DE"/>
    <w:rsid w:val="00DD62E9"/>
    <w:rsid w:val="00E037F6"/>
    <w:rsid w:val="00E27594"/>
    <w:rsid w:val="00E308C9"/>
    <w:rsid w:val="00E333D6"/>
    <w:rsid w:val="00E358CE"/>
    <w:rsid w:val="00E3760D"/>
    <w:rsid w:val="00E83EA9"/>
    <w:rsid w:val="00EC0487"/>
    <w:rsid w:val="00EC43AF"/>
    <w:rsid w:val="00ED1BBA"/>
    <w:rsid w:val="00F142D8"/>
    <w:rsid w:val="00F16571"/>
    <w:rsid w:val="00F22C25"/>
    <w:rsid w:val="00F46060"/>
    <w:rsid w:val="00F6552D"/>
    <w:rsid w:val="00F74992"/>
    <w:rsid w:val="00F764A2"/>
    <w:rsid w:val="00F824F7"/>
    <w:rsid w:val="00FA5B90"/>
    <w:rsid w:val="00FB4200"/>
    <w:rsid w:val="00FC2DFC"/>
    <w:rsid w:val="00FE274C"/>
    <w:rsid w:val="00FE4FD3"/>
    <w:rsid w:val="00FE7A61"/>
    <w:rsid w:val="00FE7AAC"/>
    <w:rsid w:val="301B5EF4"/>
    <w:rsid w:val="3333381A"/>
    <w:rsid w:val="559B69C7"/>
    <w:rsid w:val="78A91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3C42261"/>
  <w15:docId w15:val="{7F055466-23FF-445F-9ED2-DF6FE9EC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lsdException w:name="header" w:uiPriority="0" w:qFormat="1"/>
    <w:lsdException w:name="footer" w:uiPriority="0" w:qFormat="1"/>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uiPriority="0" w:qFormat="1"/>
    <w:lsdException w:name="Body Text Indent 3" w:uiPriority="0" w:qFormat="1"/>
    <w:lsdException w:name="Block Text" w:uiPriority="0" w:qFormat="1"/>
    <w:lsdException w:name="Hyperlink" w:qFormat="1"/>
    <w:lsdException w:name="FollowedHyperlink" w:semiHidden="1" w:unhideWhenUsed="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60"/>
      <w:ind w:left="180"/>
    </w:pPr>
    <w:rPr>
      <w:rFonts w:ascii="Tahoma" w:eastAsia="Times New Roman" w:hAnsi="Tahoma" w:cs="Arial"/>
      <w:lang w:eastAsia="en-US"/>
    </w:rPr>
  </w:style>
  <w:style w:type="paragraph" w:styleId="Heading1">
    <w:name w:val="heading 1"/>
    <w:basedOn w:val="Normal"/>
    <w:next w:val="Normal"/>
    <w:qFormat/>
    <w:pPr>
      <w:keepNext/>
      <w:pageBreakBefore/>
      <w:widowControl w:val="0"/>
      <w:numPr>
        <w:numId w:val="1"/>
      </w:numPr>
      <w:tabs>
        <w:tab w:val="clear" w:pos="432"/>
        <w:tab w:val="left"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basedOn w:val="Normal"/>
    <w:next w:val="Normal"/>
    <w:qFormat/>
    <w:pPr>
      <w:keepNext/>
      <w:numPr>
        <w:ilvl w:val="1"/>
        <w:numId w:val="1"/>
      </w:numPr>
      <w:spacing w:before="480" w:after="240"/>
      <w:jc w:val="both"/>
      <w:outlineLvl w:val="1"/>
    </w:pPr>
    <w:rPr>
      <w:rFonts w:ascii="Verdana" w:hAnsi="Verdana" w:cs="Tahoma"/>
      <w:b/>
      <w:i/>
      <w:iCs/>
      <w:snapToGrid w:val="0"/>
      <w:color w:val="385623" w:themeColor="accent6" w:themeShade="80"/>
      <w:sz w:val="22"/>
      <w:szCs w:val="22"/>
    </w:rPr>
  </w:style>
  <w:style w:type="paragraph" w:styleId="Heading30">
    <w:name w:val="heading 3"/>
    <w:basedOn w:val="Normal"/>
    <w:next w:val="Normal"/>
    <w:qFormat/>
    <w:pPr>
      <w:keepNext/>
      <w:spacing w:before="360" w:after="240"/>
      <w:ind w:left="0"/>
      <w:jc w:val="center"/>
      <w:outlineLvl w:val="2"/>
    </w:pPr>
    <w:rPr>
      <w:rFonts w:cs="Tahoma"/>
      <w:b/>
      <w:bCs/>
      <w:szCs w:val="18"/>
    </w:rPr>
  </w:style>
  <w:style w:type="paragraph" w:styleId="Heading4">
    <w:name w:val="heading 4"/>
    <w:basedOn w:val="Normal"/>
    <w:next w:val="Normal"/>
    <w:qFormat/>
    <w:pPr>
      <w:keepNext/>
      <w:numPr>
        <w:ilvl w:val="3"/>
        <w:numId w:val="1"/>
      </w:numPr>
      <w:spacing w:before="240"/>
      <w:jc w:val="both"/>
      <w:outlineLvl w:val="3"/>
    </w:pPr>
    <w:rPr>
      <w:b/>
      <w:bCs/>
    </w:rPr>
  </w:style>
  <w:style w:type="paragraph" w:styleId="Heading5">
    <w:name w:val="heading 5"/>
    <w:basedOn w:val="Normal"/>
    <w:next w:val="Normal"/>
    <w:qFormat/>
    <w:pPr>
      <w:numPr>
        <w:ilvl w:val="4"/>
        <w:numId w:val="1"/>
      </w:numPr>
      <w:spacing w:before="240"/>
      <w:jc w:val="both"/>
      <w:outlineLvl w:val="4"/>
    </w:pPr>
    <w:rPr>
      <w:rFonts w:ascii=".VnArial" w:hAnsi=".VnArial" w:cs="Times New Roman"/>
    </w:rPr>
  </w:style>
  <w:style w:type="paragraph" w:styleId="Heading6">
    <w:name w:val="heading 6"/>
    <w:basedOn w:val="Normal"/>
    <w:next w:val="Normal"/>
    <w:qFormat/>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qFormat/>
    <w:pPr>
      <w:widowControl w:val="0"/>
      <w:tabs>
        <w:tab w:val="left" w:pos="8820"/>
      </w:tabs>
      <w:spacing w:before="0"/>
      <w:ind w:right="22"/>
      <w:jc w:val="both"/>
    </w:pPr>
    <w:rPr>
      <w:rFonts w:ascii=".VnTime" w:hAnsi=".VnTime" w:cs="Times New Roman"/>
    </w:rPr>
  </w:style>
  <w:style w:type="paragraph" w:styleId="BodyText">
    <w:name w:val="Body Text"/>
    <w:basedOn w:val="Normal"/>
    <w:qFormat/>
    <w:pPr>
      <w:spacing w:before="0"/>
      <w:ind w:left="0"/>
      <w:jc w:val="both"/>
    </w:pPr>
    <w:rPr>
      <w:rFonts w:ascii="Times New Roman" w:hAnsi="Times New Roman" w:cs="Times New Roman"/>
      <w:sz w:val="24"/>
      <w:szCs w:val="24"/>
      <w:lang w:val="en-AU"/>
    </w:rPr>
  </w:style>
  <w:style w:type="paragraph" w:styleId="BodyText3">
    <w:name w:val="Body Text 3"/>
    <w:basedOn w:val="Normal"/>
    <w:qFormat/>
    <w:pPr>
      <w:spacing w:before="0"/>
      <w:ind w:left="0"/>
    </w:pPr>
    <w:rPr>
      <w:b/>
      <w:bCs/>
      <w:i/>
      <w:iCs/>
      <w:sz w:val="44"/>
      <w:szCs w:val="44"/>
      <w:lang w:val="en-AU"/>
    </w:rPr>
  </w:style>
  <w:style w:type="paragraph" w:styleId="BodyTextIndent">
    <w:name w:val="Body Text Indent"/>
    <w:basedOn w:val="Normal"/>
    <w:qFormat/>
    <w:pPr>
      <w:spacing w:before="0"/>
      <w:ind w:left="0"/>
      <w:jc w:val="both"/>
    </w:pPr>
    <w:rPr>
      <w:rFonts w:ascii="Times New Roman" w:hAnsi="Times New Roman" w:cs="Times New Roman"/>
      <w:sz w:val="24"/>
      <w:szCs w:val="24"/>
      <w:lang w:val="en-AU"/>
    </w:rPr>
  </w:style>
  <w:style w:type="paragraph" w:styleId="BodyTextIndent2">
    <w:name w:val="Body Text Indent 2"/>
    <w:basedOn w:val="Normal"/>
    <w:qFormat/>
    <w:pPr>
      <w:spacing w:before="0"/>
    </w:pPr>
    <w:rPr>
      <w:rFonts w:ascii=".VnTime" w:hAnsi=".VnTime" w:cs="Times New Roman"/>
    </w:rPr>
  </w:style>
  <w:style w:type="paragraph" w:styleId="BodyTextIndent3">
    <w:name w:val="Body Text Indent 3"/>
    <w:basedOn w:val="Normal"/>
    <w:qFormat/>
    <w:pPr>
      <w:ind w:left="540"/>
      <w:jc w:val="both"/>
    </w:pPr>
    <w:rPr>
      <w:lang w:val="en-AU"/>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character" w:styleId="CommentReference">
    <w:name w:val="annotation reference"/>
    <w:semiHidden/>
    <w:qFormat/>
    <w:rPr>
      <w:sz w:val="16"/>
      <w:szCs w:val="16"/>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DocumentMap">
    <w:name w:val="Document Map"/>
    <w:basedOn w:val="Normal"/>
    <w:semiHidden/>
    <w:qFormat/>
    <w:pPr>
      <w:shd w:val="clear" w:color="auto" w:fill="000080"/>
      <w:spacing w:before="0"/>
      <w:ind w:left="0"/>
      <w:jc w:val="both"/>
    </w:pPr>
    <w:rPr>
      <w:rFonts w:cs="Tahoma"/>
      <w:lang w:val="en-AU"/>
    </w:rPr>
  </w:style>
  <w:style w:type="paragraph" w:styleId="Footer">
    <w:name w:val="footer"/>
    <w:basedOn w:val="Normal"/>
    <w:qFormat/>
    <w:pPr>
      <w:pBdr>
        <w:top w:val="single" w:sz="4" w:space="1" w:color="auto"/>
      </w:pBdr>
      <w:tabs>
        <w:tab w:val="center" w:pos="4320"/>
        <w:tab w:val="right" w:pos="9000"/>
      </w:tabs>
      <w:ind w:left="0"/>
      <w:jc w:val="both"/>
    </w:pPr>
    <w:rPr>
      <w:rFonts w:cs="Tahoma"/>
    </w:rPr>
  </w:style>
  <w:style w:type="character" w:styleId="FootnoteReference">
    <w:name w:val="footnote reference"/>
    <w:semiHidden/>
    <w:qFormat/>
    <w:rPr>
      <w:vertAlign w:val="superscript"/>
    </w:rPr>
  </w:style>
  <w:style w:type="paragraph" w:styleId="FootnoteText">
    <w:name w:val="footnote text"/>
    <w:basedOn w:val="Normal"/>
    <w:semiHidden/>
    <w:qFormat/>
    <w:pPr>
      <w:spacing w:before="0"/>
      <w:ind w:left="0"/>
    </w:pPr>
    <w:rPr>
      <w:rFonts w:ascii="Times New Roman" w:hAnsi="Times New Roman" w:cs="Times New Roman"/>
    </w:rPr>
  </w:style>
  <w:style w:type="paragraph" w:styleId="Header">
    <w:name w:val="header"/>
    <w:basedOn w:val="Normal"/>
    <w:qFormat/>
    <w:pPr>
      <w:pBdr>
        <w:bottom w:val="single" w:sz="4" w:space="1" w:color="auto"/>
      </w:pBdr>
      <w:tabs>
        <w:tab w:val="right" w:pos="9000"/>
      </w:tabs>
      <w:ind w:left="0" w:right="8"/>
      <w:jc w:val="both"/>
    </w:pPr>
    <w:rPr>
      <w:rFonts w:ascii="Verdana" w:hAnsi="Verdana" w:cs="Tahoma"/>
    </w:rPr>
  </w:style>
  <w:style w:type="character" w:styleId="Hyperlink">
    <w:name w:val="Hyperlink"/>
    <w:uiPriority w:val="99"/>
    <w:qFormat/>
    <w:rPr>
      <w:color w:val="0000FF"/>
      <w:u w:val="single"/>
    </w:rPr>
  </w:style>
  <w:style w:type="paragraph" w:styleId="Index1">
    <w:name w:val="index 1"/>
    <w:basedOn w:val="Normal"/>
    <w:next w:val="Normal"/>
    <w:semiHidden/>
    <w:qFormat/>
    <w:pPr>
      <w:tabs>
        <w:tab w:val="left" w:pos="702"/>
        <w:tab w:val="left" w:pos="1080"/>
      </w:tabs>
      <w:spacing w:line="288" w:lineRule="auto"/>
      <w:ind w:left="-18"/>
      <w:jc w:val="both"/>
    </w:pPr>
    <w:rPr>
      <w:rFonts w:ascii=".VnTime" w:hAnsi=".VnTime" w:cs="Times New Roman"/>
      <w:i/>
      <w:iCs/>
    </w:rPr>
  </w:style>
  <w:style w:type="paragraph" w:styleId="NormalWeb">
    <w:name w:val="Normal (Web)"/>
    <w:uiPriority w:val="99"/>
    <w:semiHidden/>
    <w:unhideWhenUsed/>
    <w:pPr>
      <w:spacing w:beforeAutospacing="1" w:afterAutospacing="1"/>
    </w:pPr>
    <w:rPr>
      <w:sz w:val="24"/>
      <w:szCs w:val="24"/>
      <w:lang w:eastAsia="zh-CN"/>
    </w:rPr>
  </w:style>
  <w:style w:type="paragraph" w:styleId="NormalIndent">
    <w:name w:val="Normal Indent"/>
    <w:basedOn w:val="Normal"/>
    <w:qFormat/>
    <w:pPr>
      <w:tabs>
        <w:tab w:val="left" w:pos="702"/>
        <w:tab w:val="left" w:pos="1080"/>
      </w:tabs>
      <w:spacing w:line="288" w:lineRule="auto"/>
      <w:jc w:val="both"/>
    </w:pPr>
  </w:style>
  <w:style w:type="character" w:styleId="PageNumber">
    <w:name w:val="page number"/>
    <w:basedOn w:val="DefaultParagraphFont"/>
    <w:qFormat/>
  </w:style>
  <w:style w:type="character" w:styleId="Strong">
    <w:name w:val="Strong"/>
    <w:qFormat/>
    <w:rPr>
      <w:b/>
      <w:bCs/>
    </w:rPr>
  </w:style>
  <w:style w:type="paragraph" w:styleId="TableofFigures">
    <w:name w:val="table of figures"/>
    <w:basedOn w:val="Normal"/>
    <w:next w:val="Normal"/>
    <w:semiHidden/>
    <w:qFormat/>
    <w:pPr>
      <w:spacing w:before="0"/>
      <w:ind w:left="0"/>
    </w:pPr>
    <w:rPr>
      <w:rFonts w:ascii="Times New Roman" w:hAnsi="Times New Roman" w:cs="Times New Roman"/>
      <w:i/>
      <w:iCs/>
      <w:lang w:val="en-GB"/>
    </w:rPr>
  </w:style>
  <w:style w:type="paragraph" w:styleId="Title">
    <w:name w:val="Title"/>
    <w:basedOn w:val="Normal"/>
    <w:qFormat/>
    <w:pPr>
      <w:spacing w:before="240"/>
      <w:jc w:val="center"/>
    </w:pPr>
    <w:rPr>
      <w:rFonts w:ascii=".VnArialH" w:hAnsi=".VnArialH" w:cs="Times New Roman"/>
      <w:b/>
      <w:bCs/>
    </w:rPr>
  </w:style>
  <w:style w:type="paragraph" w:styleId="TOC1">
    <w:name w:val="toc 1"/>
    <w:basedOn w:val="Normal"/>
    <w:next w:val="Normal"/>
    <w:uiPriority w:val="39"/>
    <w:qFormat/>
    <w:pPr>
      <w:tabs>
        <w:tab w:val="left" w:pos="360"/>
        <w:tab w:val="left" w:pos="540"/>
        <w:tab w:val="right" w:leader="dot" w:pos="8630"/>
      </w:tabs>
      <w:spacing w:before="240" w:after="120" w:line="360" w:lineRule="auto"/>
      <w:ind w:left="0"/>
    </w:pPr>
    <w:rPr>
      <w:rFonts w:cs="Tahoma"/>
      <w:b/>
      <w:bCs/>
      <w:caps/>
      <w:sz w:val="22"/>
    </w:rPr>
  </w:style>
  <w:style w:type="paragraph" w:styleId="TOC2">
    <w:name w:val="toc 2"/>
    <w:basedOn w:val="Normal"/>
    <w:next w:val="Normal"/>
    <w:uiPriority w:val="39"/>
    <w:qFormat/>
    <w:pPr>
      <w:tabs>
        <w:tab w:val="left" w:pos="1080"/>
        <w:tab w:val="right" w:leader="dot" w:pos="8630"/>
      </w:tabs>
      <w:ind w:left="360"/>
    </w:pPr>
    <w:rPr>
      <w:rFonts w:cs="Tahoma"/>
      <w:szCs w:val="24"/>
    </w:rPr>
  </w:style>
  <w:style w:type="paragraph" w:styleId="TOC3">
    <w:name w:val="toc 3"/>
    <w:basedOn w:val="Normal"/>
    <w:next w:val="Normal"/>
    <w:uiPriority w:val="39"/>
    <w:pPr>
      <w:tabs>
        <w:tab w:val="left" w:pos="1200"/>
        <w:tab w:val="right" w:leader="dot" w:pos="8630"/>
      </w:tabs>
      <w:ind w:left="540"/>
    </w:pPr>
    <w:rPr>
      <w:sz w:val="18"/>
      <w:szCs w:val="18"/>
    </w:rPr>
  </w:style>
  <w:style w:type="paragraph" w:styleId="TOC4">
    <w:name w:val="toc 4"/>
    <w:basedOn w:val="Normal"/>
    <w:next w:val="Normal"/>
    <w:semiHidden/>
    <w:qFormat/>
    <w:pPr>
      <w:ind w:left="600"/>
    </w:pPr>
    <w:rPr>
      <w:sz w:val="18"/>
      <w:szCs w:val="18"/>
    </w:rPr>
  </w:style>
  <w:style w:type="paragraph" w:styleId="TOC5">
    <w:name w:val="toc 5"/>
    <w:basedOn w:val="Normal"/>
    <w:next w:val="Normal"/>
    <w:semiHidden/>
    <w:qFormat/>
    <w:pPr>
      <w:ind w:left="800"/>
    </w:pPr>
    <w:rPr>
      <w:sz w:val="18"/>
      <w:szCs w:val="18"/>
    </w:rPr>
  </w:style>
  <w:style w:type="paragraph" w:styleId="TOC6">
    <w:name w:val="toc 6"/>
    <w:basedOn w:val="Normal"/>
    <w:next w:val="Normal"/>
    <w:semiHidden/>
    <w:qFormat/>
    <w:pPr>
      <w:ind w:left="1000"/>
    </w:pPr>
    <w:rPr>
      <w:sz w:val="18"/>
      <w:szCs w:val="18"/>
    </w:rPr>
  </w:style>
  <w:style w:type="paragraph" w:styleId="TOC7">
    <w:name w:val="toc 7"/>
    <w:basedOn w:val="Normal"/>
    <w:next w:val="Normal"/>
    <w:semiHidden/>
    <w:qFormat/>
    <w:pPr>
      <w:ind w:left="1200"/>
    </w:pPr>
    <w:rPr>
      <w:sz w:val="18"/>
      <w:szCs w:val="18"/>
    </w:rPr>
  </w:style>
  <w:style w:type="paragraph" w:styleId="TOC8">
    <w:name w:val="toc 8"/>
    <w:basedOn w:val="Normal"/>
    <w:next w:val="Normal"/>
    <w:semiHidden/>
    <w:qFormat/>
    <w:pPr>
      <w:ind w:left="1400"/>
    </w:pPr>
    <w:rPr>
      <w:sz w:val="18"/>
      <w:szCs w:val="18"/>
    </w:rPr>
  </w:style>
  <w:style w:type="paragraph" w:styleId="TOC9">
    <w:name w:val="toc 9"/>
    <w:basedOn w:val="Normal"/>
    <w:next w:val="Normal"/>
    <w:semiHidden/>
    <w:qFormat/>
    <w:pPr>
      <w:ind w:left="1600"/>
    </w:pPr>
    <w:rPr>
      <w:sz w:val="18"/>
      <w:szCs w:val="18"/>
    </w:rPr>
  </w:style>
  <w:style w:type="paragraph" w:customStyle="1" w:styleId="Example">
    <w:name w:val="Example"/>
    <w:basedOn w:val="NormalIndent"/>
    <w:qFormat/>
    <w:pPr>
      <w:spacing w:before="60"/>
      <w:ind w:left="1440"/>
    </w:pPr>
    <w:rPr>
      <w:i/>
      <w:iCs/>
      <w:sz w:val="18"/>
      <w:szCs w:val="18"/>
    </w:rPr>
  </w:style>
  <w:style w:type="paragraph" w:customStyle="1" w:styleId="Heading10">
    <w:name w:val="Heading 10"/>
    <w:basedOn w:val="Heading4"/>
    <w:qFormat/>
    <w:pPr>
      <w:numPr>
        <w:ilvl w:val="0"/>
        <w:numId w:val="0"/>
      </w:numPr>
      <w:ind w:left="720"/>
    </w:pPr>
    <w:rPr>
      <w:rFonts w:ascii=".VnTime" w:hAnsi=".VnTime" w:cs="Times New Roman"/>
      <w:i/>
      <w:iCs/>
      <w:sz w:val="22"/>
      <w:szCs w:val="22"/>
    </w:rPr>
  </w:style>
  <w:style w:type="paragraph" w:customStyle="1" w:styleId="Vidu">
    <w:name w:val="Vidu"/>
    <w:basedOn w:val="Normal"/>
    <w:qFormat/>
    <w:pPr>
      <w:numPr>
        <w:numId w:val="2"/>
      </w:numPr>
      <w:jc w:val="both"/>
    </w:pPr>
  </w:style>
  <w:style w:type="paragraph" w:customStyle="1" w:styleId="Mucvidu">
    <w:name w:val="Mucvidu"/>
    <w:basedOn w:val="Vidu"/>
    <w:qFormat/>
    <w:pPr>
      <w:numPr>
        <w:numId w:val="3"/>
      </w:numPr>
      <w:tabs>
        <w:tab w:val="clear" w:pos="360"/>
      </w:tabs>
      <w:ind w:left="1080"/>
    </w:pPr>
  </w:style>
  <w:style w:type="paragraph" w:customStyle="1" w:styleId="Tailieu">
    <w:name w:val="Tailieu"/>
    <w:basedOn w:val="Refer"/>
    <w:qFormat/>
    <w:pPr>
      <w:numPr>
        <w:numId w:val="4"/>
      </w:numPr>
    </w:pPr>
    <w:rPr>
      <w:sz w:val="28"/>
      <w:szCs w:val="28"/>
    </w:rPr>
  </w:style>
  <w:style w:type="paragraph" w:customStyle="1" w:styleId="Refer">
    <w:name w:val="Refer"/>
    <w:basedOn w:val="Normal"/>
    <w:qFormat/>
    <w:pPr>
      <w:spacing w:after="120"/>
      <w:ind w:left="709" w:firstLine="720"/>
      <w:jc w:val="both"/>
    </w:pPr>
  </w:style>
  <w:style w:type="paragraph" w:customStyle="1" w:styleId="Point">
    <w:name w:val="Point"/>
    <w:basedOn w:val="Header"/>
    <w:qFormat/>
    <w:pPr>
      <w:numPr>
        <w:numId w:val="5"/>
      </w:numPr>
      <w:spacing w:before="0"/>
    </w:pPr>
    <w:rPr>
      <w:rFonts w:ascii="Arial" w:hAnsi="Arial" w:cs="Arial"/>
    </w:rPr>
  </w:style>
  <w:style w:type="paragraph" w:customStyle="1" w:styleId="NormalTB">
    <w:name w:val="NormalTB"/>
    <w:pPr>
      <w:jc w:val="center"/>
    </w:pPr>
    <w:rPr>
      <w:rFonts w:ascii=".VnTime" w:eastAsia="Times New Roman" w:hAnsi=".VnTime"/>
      <w:lang w:val="en-GB" w:eastAsia="en-US"/>
    </w:rPr>
  </w:style>
  <w:style w:type="paragraph" w:customStyle="1" w:styleId="NormalH">
    <w:name w:val="NormalH"/>
    <w:basedOn w:val="Normal"/>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Bang">
    <w:name w:val="Bang"/>
    <w:basedOn w:val="Normal"/>
    <w:qFormat/>
    <w:pPr>
      <w:spacing w:before="80" w:after="80"/>
      <w:ind w:left="0"/>
    </w:pPr>
    <w:rPr>
      <w:rFonts w:cs="Tahoma"/>
      <w:sz w:val="18"/>
      <w:szCs w:val="18"/>
    </w:rPr>
  </w:style>
  <w:style w:type="paragraph" w:customStyle="1" w:styleId="Heading3">
    <w:name w:val="Heading3"/>
    <w:basedOn w:val="NormalIndent"/>
    <w:qFormat/>
    <w:pPr>
      <w:numPr>
        <w:ilvl w:val="1"/>
        <w:numId w:val="6"/>
      </w:numPr>
    </w:pPr>
    <w:rPr>
      <w:rFonts w:ascii=".VnArial" w:hAnsi=".VnArial" w:cs="Times New Roman"/>
      <w:sz w:val="22"/>
      <w:szCs w:val="22"/>
    </w:rPr>
  </w:style>
  <w:style w:type="paragraph" w:customStyle="1" w:styleId="Heading1H1">
    <w:name w:val="Heading 1.H1"/>
    <w:basedOn w:val="Normal"/>
    <w:next w:val="Normal"/>
    <w:qFormat/>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qFormat/>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qFormat/>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qFormat/>
    <w:pPr>
      <w:tabs>
        <w:tab w:val="left" w:pos="-720"/>
        <w:tab w:val="left" w:pos="0"/>
      </w:tabs>
      <w:spacing w:before="0" w:after="0"/>
      <w:ind w:left="1440" w:hanging="1440"/>
    </w:pPr>
    <w:rPr>
      <w:caps w:val="0"/>
      <w:sz w:val="32"/>
      <w:szCs w:val="32"/>
    </w:rPr>
  </w:style>
  <w:style w:type="paragraph" w:customStyle="1" w:styleId="PARA1">
    <w:name w:val="PARA1"/>
    <w:basedOn w:val="Normal"/>
    <w:qFormat/>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qFormat/>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qFormat/>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qFormat/>
    <w:pPr>
      <w:spacing w:before="0"/>
      <w:ind w:left="0" w:firstLine="1080"/>
      <w:jc w:val="both"/>
    </w:pPr>
    <w:rPr>
      <w:rFonts w:ascii="Times New Roman" w:hAnsi="Times New Roman" w:cs="Times New Roman"/>
      <w:lang w:val="en-AU"/>
    </w:rPr>
  </w:style>
  <w:style w:type="paragraph" w:customStyle="1" w:styleId="CHKLVL4">
    <w:name w:val="CHKLVL4"/>
    <w:basedOn w:val="Normal"/>
    <w:qFormat/>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qFormat/>
    <w:pPr>
      <w:spacing w:before="0"/>
      <w:ind w:left="450"/>
      <w:jc w:val="both"/>
    </w:pPr>
    <w:rPr>
      <w:rFonts w:ascii="Times New Roman" w:hAnsi="Times New Roman" w:cs="Times New Roman"/>
      <w:lang w:val="en-AU"/>
    </w:rPr>
  </w:style>
  <w:style w:type="paragraph" w:customStyle="1" w:styleId="h2level">
    <w:name w:val="h2level"/>
    <w:basedOn w:val="Normal"/>
    <w:qFormat/>
    <w:pPr>
      <w:spacing w:before="0"/>
      <w:ind w:left="1170"/>
      <w:jc w:val="both"/>
    </w:pPr>
    <w:rPr>
      <w:rFonts w:ascii="Times New Roman" w:hAnsi="Times New Roman" w:cs="Times New Roman"/>
      <w:lang w:val="en-AU"/>
    </w:rPr>
  </w:style>
  <w:style w:type="paragraph" w:customStyle="1" w:styleId="Titlechklst">
    <w:name w:val="Title_chklst"/>
    <w:basedOn w:val="Normal"/>
    <w:qFormat/>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qFormat/>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qFormat/>
    <w:pPr>
      <w:spacing w:before="0"/>
      <w:ind w:left="0"/>
      <w:jc w:val="both"/>
    </w:pPr>
    <w:rPr>
      <w:rFonts w:ascii="Times New Roman" w:hAnsi="Times New Roman" w:cs="Times New Roman"/>
      <w:b/>
      <w:bCs/>
      <w:lang w:val="en-AU"/>
    </w:rPr>
  </w:style>
  <w:style w:type="paragraph" w:customStyle="1" w:styleId="Level3">
    <w:name w:val="Level_3"/>
    <w:basedOn w:val="Level1"/>
    <w:qFormat/>
    <w:pPr>
      <w:ind w:left="720"/>
    </w:pPr>
    <w:rPr>
      <w:b w:val="0"/>
      <w:bCs w:val="0"/>
    </w:rPr>
  </w:style>
  <w:style w:type="paragraph" w:customStyle="1" w:styleId="Level2">
    <w:name w:val="Level_2"/>
    <w:basedOn w:val="Level3"/>
    <w:qFormat/>
    <w:pPr>
      <w:ind w:left="432"/>
    </w:pPr>
  </w:style>
  <w:style w:type="paragraph" w:customStyle="1" w:styleId="Level5">
    <w:name w:val="Level_5"/>
    <w:basedOn w:val="Normal"/>
    <w:qFormat/>
    <w:pPr>
      <w:spacing w:before="0"/>
      <w:ind w:left="1440"/>
      <w:jc w:val="both"/>
    </w:pPr>
    <w:rPr>
      <w:rFonts w:ascii="Times New Roman" w:hAnsi="Times New Roman" w:cs="Times New Roman"/>
      <w:lang w:val="en-AU"/>
    </w:rPr>
  </w:style>
  <w:style w:type="paragraph" w:customStyle="1" w:styleId="level6">
    <w:name w:val="level_6"/>
    <w:basedOn w:val="Normal"/>
    <w:qFormat/>
    <w:pPr>
      <w:spacing w:before="0"/>
      <w:ind w:left="1800"/>
      <w:jc w:val="both"/>
    </w:pPr>
    <w:rPr>
      <w:rFonts w:ascii="Times New Roman" w:hAnsi="Times New Roman" w:cs="Times New Roman"/>
      <w:lang w:val="en-AU"/>
    </w:rPr>
  </w:style>
  <w:style w:type="paragraph" w:customStyle="1" w:styleId="Appendix">
    <w:name w:val="Appendix"/>
    <w:basedOn w:val="Normal"/>
    <w:qFormat/>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qFormat/>
    <w:pPr>
      <w:spacing w:before="0"/>
      <w:ind w:left="0"/>
      <w:jc w:val="both"/>
    </w:pPr>
    <w:rPr>
      <w:rFonts w:ascii="Times New Roman" w:hAnsi="Times New Roman" w:cs="Times New Roman"/>
      <w:b/>
      <w:bCs/>
      <w:caps/>
      <w:lang w:val="en-AU"/>
    </w:rPr>
  </w:style>
  <w:style w:type="paragraph" w:customStyle="1" w:styleId="Standaard">
    <w:name w:val="Standaard"/>
    <w:qFormat/>
    <w:rPr>
      <w:rFonts w:ascii="CG Times" w:eastAsia="Times New Roman" w:hAnsi="CG Times"/>
      <w:sz w:val="24"/>
      <w:szCs w:val="24"/>
      <w:lang w:val="en-GB" w:eastAsia="en-US"/>
    </w:rPr>
  </w:style>
  <w:style w:type="paragraph" w:customStyle="1" w:styleId="Starbullet">
    <w:name w:val="Starbullet"/>
    <w:basedOn w:val="Normal"/>
    <w:qFormat/>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qFormat/>
    <w:pPr>
      <w:spacing w:before="240"/>
      <w:ind w:left="0"/>
      <w:jc w:val="both"/>
    </w:pPr>
    <w:rPr>
      <w:rFonts w:ascii="Times New Roman" w:hAnsi="Times New Roman" w:cs="Times New Roman"/>
      <w:color w:val="000000"/>
      <w:sz w:val="24"/>
      <w:szCs w:val="24"/>
      <w:lang w:val="en-GB"/>
    </w:rPr>
  </w:style>
  <w:style w:type="paragraph" w:customStyle="1" w:styleId="table">
    <w:name w:val="table"/>
    <w:basedOn w:val="Normal"/>
    <w:qFormat/>
    <w:pPr>
      <w:spacing w:after="120"/>
      <w:ind w:left="0"/>
    </w:pPr>
    <w:rPr>
      <w:rFonts w:ascii="Times New Roman" w:hAnsi="Times New Roman" w:cs="Times New Roman"/>
      <w:color w:val="000000"/>
      <w:sz w:val="24"/>
      <w:szCs w:val="24"/>
      <w:lang w:val="en-GB"/>
    </w:rPr>
  </w:style>
  <w:style w:type="paragraph" w:customStyle="1" w:styleId="Bullet">
    <w:name w:val="Bullet"/>
    <w:basedOn w:val="Normal"/>
    <w:qFormat/>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qFormat/>
    <w:pPr>
      <w:widowControl w:val="0"/>
    </w:pPr>
    <w:rPr>
      <w:rFonts w:eastAsia="Times New Roman"/>
      <w:lang w:eastAsia="en-US"/>
    </w:rPr>
  </w:style>
  <w:style w:type="paragraph" w:customStyle="1" w:styleId="DiffListing">
    <w:name w:val="Diff Listing"/>
    <w:basedOn w:val="Normal"/>
    <w:qFormat/>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qFormat/>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qFormat/>
    <w:pPr>
      <w:spacing w:before="0"/>
      <w:ind w:left="0"/>
    </w:pPr>
    <w:rPr>
      <w:rFonts w:ascii="Courier New" w:hAnsi="Courier New" w:cs="Courier New"/>
    </w:rPr>
  </w:style>
  <w:style w:type="paragraph" w:customStyle="1" w:styleId="Listing">
    <w:name w:val="Listing"/>
    <w:basedOn w:val="Normal"/>
    <w:qFormat/>
    <w:pPr>
      <w:spacing w:before="0"/>
      <w:ind w:left="0"/>
    </w:pPr>
    <w:rPr>
      <w:rFonts w:ascii="Courier New" w:hAnsi="Courier New" w:cs="Courier New"/>
      <w:sz w:val="16"/>
      <w:szCs w:val="16"/>
      <w:lang w:val="en-AU"/>
    </w:rPr>
  </w:style>
  <w:style w:type="paragraph" w:customStyle="1" w:styleId="NormalCaption">
    <w:name w:val="NormalCaption"/>
    <w:basedOn w:val="Normal"/>
    <w:qFormat/>
    <w:pPr>
      <w:widowControl w:val="0"/>
      <w:spacing w:after="120"/>
      <w:ind w:left="709"/>
    </w:pPr>
    <w:rPr>
      <w:b/>
      <w:bCs/>
    </w:rPr>
  </w:style>
  <w:style w:type="paragraph" w:customStyle="1" w:styleId="NormalIndent0">
    <w:name w:val="NormalIndent"/>
    <w:basedOn w:val="Normal"/>
    <w:qFormat/>
  </w:style>
  <w:style w:type="paragraph" w:customStyle="1" w:styleId="NormalIndex">
    <w:name w:val="NormalIndex"/>
    <w:basedOn w:val="NormalIndent0"/>
    <w:qFormat/>
    <w:pPr>
      <w:tabs>
        <w:tab w:val="left" w:pos="360"/>
        <w:tab w:val="left" w:pos="450"/>
      </w:tabs>
      <w:spacing w:before="60"/>
      <w:ind w:hanging="360"/>
    </w:pPr>
  </w:style>
  <w:style w:type="paragraph" w:customStyle="1" w:styleId="NH-1">
    <w:name w:val="NH-1"/>
    <w:basedOn w:val="Normal"/>
    <w:next w:val="NH-2"/>
    <w:qFormat/>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qForma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qFormat/>
    <w:pPr>
      <w:widowControl w:val="0"/>
      <w:jc w:val="both"/>
    </w:pPr>
  </w:style>
  <w:style w:type="paragraph" w:customStyle="1" w:styleId="H5">
    <w:name w:val="H5"/>
    <w:basedOn w:val="NormalIndent"/>
    <w:next w:val="Normal"/>
    <w:qFormat/>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qFormat/>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qFormat/>
    <w:pPr>
      <w:widowControl w:val="0"/>
      <w:tabs>
        <w:tab w:val="left" w:pos="360"/>
      </w:tabs>
      <w:ind w:left="360" w:hanging="360"/>
    </w:pPr>
  </w:style>
  <w:style w:type="paragraph" w:customStyle="1" w:styleId="Content">
    <w:name w:val="Content"/>
    <w:basedOn w:val="Normal"/>
    <w:qFormat/>
    <w:pPr>
      <w:ind w:left="709" w:firstLine="720"/>
      <w:jc w:val="both"/>
    </w:pPr>
    <w:rPr>
      <w:rFonts w:ascii=".VnTime" w:hAnsi=".VnTime" w:cs="Times New Roman"/>
      <w:sz w:val="24"/>
      <w:szCs w:val="24"/>
    </w:rPr>
  </w:style>
  <w:style w:type="paragraph" w:customStyle="1" w:styleId="TableCaption">
    <w:name w:val="TableCaption"/>
    <w:basedOn w:val="NormalIndent"/>
    <w:qFormat/>
    <w:pPr>
      <w:widowControl w:val="0"/>
      <w:tabs>
        <w:tab w:val="clear" w:pos="702"/>
        <w:tab w:val="clear" w:pos="1080"/>
      </w:tabs>
      <w:spacing w:line="240" w:lineRule="auto"/>
      <w:ind w:left="-14" w:right="14"/>
      <w:jc w:val="left"/>
    </w:pPr>
    <w:rPr>
      <w:b/>
      <w:bCs/>
    </w:rPr>
  </w:style>
  <w:style w:type="paragraph" w:customStyle="1" w:styleId="TableTitle">
    <w:name w:val="Table Title"/>
    <w:basedOn w:val="NormalIndent"/>
    <w:qFormat/>
    <w:pPr>
      <w:keepNext/>
      <w:widowControl w:val="0"/>
      <w:numPr>
        <w:numId w:val="7"/>
      </w:numPr>
      <w:tabs>
        <w:tab w:val="clear" w:pos="702"/>
      </w:tabs>
      <w:spacing w:line="240" w:lineRule="auto"/>
      <w:ind w:left="0" w:right="29"/>
      <w:jc w:val="right"/>
    </w:pPr>
    <w:rPr>
      <w:rFonts w:ascii=".VnTime" w:hAnsi=".VnTime" w:cs="Times New Roman"/>
    </w:rPr>
  </w:style>
  <w:style w:type="paragraph" w:customStyle="1" w:styleId="InfoBlue">
    <w:name w:val="InfoBlue"/>
    <w:basedOn w:val="Normal"/>
    <w:next w:val="BodyText"/>
    <w:qFormat/>
    <w:pPr>
      <w:widowControl w:val="0"/>
      <w:spacing w:before="0" w:after="120" w:line="240" w:lineRule="atLeast"/>
      <w:ind w:left="540"/>
    </w:pPr>
    <w:rPr>
      <w:rFonts w:cs="Tahoma"/>
      <w:i/>
      <w:color w:val="0000FF"/>
    </w:rPr>
  </w:style>
  <w:style w:type="paragraph" w:customStyle="1" w:styleId="HeadingBig">
    <w:name w:val="Heading Big"/>
    <w:basedOn w:val="NormalTB"/>
    <w:qFormat/>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qFormat/>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pPr>
      <w:widowControl w:val="0"/>
      <w:suppressLineNumbers/>
      <w:suppressAutoHyphens/>
      <w:snapToGrid w:val="0"/>
      <w:spacing w:before="0"/>
      <w:ind w:left="144"/>
    </w:pPr>
    <w:rPr>
      <w:rFonts w:ascii="Arial" w:hAnsi="Arial" w:cs="Times New Roman"/>
      <w:lang w:eastAsia="ar-SA"/>
    </w:rPr>
  </w:style>
  <w:style w:type="paragraph" w:customStyle="1" w:styleId="TableStyleWCS">
    <w:name w:val="Table Style WCS"/>
    <w:basedOn w:val="Normal"/>
    <w:link w:val="TableStyleWCSChar"/>
    <w:qFormat/>
    <w:pPr>
      <w:tabs>
        <w:tab w:val="left" w:pos="960"/>
      </w:tabs>
      <w:spacing w:before="0" w:after="0"/>
      <w:ind w:left="0"/>
      <w:contextualSpacing/>
    </w:pPr>
    <w:rPr>
      <w:rFonts w:ascii="Cambria" w:eastAsia="MS Mincho" w:hAnsi="Cambria"/>
      <w:color w:val="000000" w:themeColor="text1"/>
      <w:sz w:val="24"/>
      <w:szCs w:val="22"/>
      <w:lang w:eastAsia="ja-JP"/>
    </w:rPr>
  </w:style>
  <w:style w:type="character" w:customStyle="1" w:styleId="TableStyleWCSChar">
    <w:name w:val="Table Style WCS Char"/>
    <w:basedOn w:val="DefaultParagraphFont"/>
    <w:link w:val="TableStyleWCS"/>
    <w:rPr>
      <w:rFonts w:ascii="Cambria" w:eastAsia="MS Mincho" w:hAnsi="Cambria" w:cs="Arial"/>
      <w:color w:val="000000" w:themeColor="text1"/>
      <w:sz w:val="24"/>
      <w:szCs w:val="22"/>
      <w:lang w:eastAsia="ja-JP"/>
    </w:rPr>
  </w:style>
  <w:style w:type="paragraph" w:styleId="ListParagraph">
    <w:name w:val="List Paragraph"/>
    <w:basedOn w:val="Normal"/>
    <w:link w:val="ListParagraphChar"/>
    <w:uiPriority w:val="34"/>
    <w:qFormat/>
    <w:pPr>
      <w:spacing w:after="160" w:line="259" w:lineRule="auto"/>
      <w:ind w:left="720"/>
      <w:contextualSpacing/>
    </w:pPr>
    <w:rPr>
      <w:rFonts w:ascii="Cambria" w:eastAsiaTheme="minorEastAsia" w:hAnsi="Cambria"/>
      <w:sz w:val="24"/>
      <w:szCs w:val="24"/>
      <w:lang w:eastAsia="ja-JP"/>
    </w:rPr>
  </w:style>
  <w:style w:type="character" w:customStyle="1" w:styleId="ListParagraphChar">
    <w:name w:val="List Paragraph Char"/>
    <w:link w:val="ListParagraph"/>
    <w:uiPriority w:val="34"/>
    <w:qFormat/>
    <w:locked/>
    <w:rPr>
      <w:rFonts w:ascii="Cambria" w:eastAsiaTheme="minorEastAsia" w:hAnsi="Cambria" w:cs="Arial"/>
      <w:sz w:val="24"/>
      <w:szCs w:val="24"/>
      <w:lang w:eastAsia="ja-JP"/>
    </w:rPr>
  </w:style>
  <w:style w:type="paragraph" w:styleId="NoSpacing">
    <w:name w:val="No Spacing"/>
    <w:uiPriority w:val="1"/>
    <w:qFormat/>
    <w:pPr>
      <w:spacing w:before="120" w:after="160" w:line="259" w:lineRule="auto"/>
      <w:ind w:left="432" w:firstLine="706"/>
      <w:jc w:val="both"/>
    </w:pPr>
    <w:rPr>
      <w:rFonts w:ascii="Arial" w:eastAsia="Arial" w:hAnsi="Arial" w:cs="Arial"/>
      <w:sz w:val="22"/>
      <w:szCs w:val="22"/>
    </w:rPr>
  </w:style>
  <w:style w:type="paragraph" w:customStyle="1" w:styleId="TOCHeading1">
    <w:name w:val="TOC Heading1"/>
    <w:basedOn w:val="Heading1"/>
    <w:next w:val="Normal"/>
    <w:uiPriority w:val="39"/>
    <w:unhideWhenUsed/>
    <w:qFormat/>
    <w:pPr>
      <w:keepLines/>
      <w:pageBreakBefore w:val="0"/>
      <w:widowControl/>
      <w:numPr>
        <w:numId w:val="0"/>
      </w:numPr>
      <w:tabs>
        <w:tab w:val="clear" w:pos="432"/>
      </w:tabs>
      <w:spacing w:before="240" w:after="0" w:line="259" w:lineRule="auto"/>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ntity%E2%80%93relationship_mode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http://lms-undergrad.fpt.edu.vn/course/view.php?id=1257"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3AC7B6-2078-4FAC-90AF-1F9B9130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Template_SRS.dot</Template>
  <TotalTime>331</TotalTime>
  <Pages>1</Pages>
  <Words>10199</Words>
  <Characters>58136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68199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dc:description>CMM-4 Project</dc:description>
  <cp:lastModifiedBy>chupakachi1@gmail.com</cp:lastModifiedBy>
  <cp:revision>39</cp:revision>
  <cp:lastPrinted>2021-07-12T13:34:00Z</cp:lastPrinted>
  <dcterms:created xsi:type="dcterms:W3CDTF">2021-07-12T13:34:00Z</dcterms:created>
  <dcterms:modified xsi:type="dcterms:W3CDTF">2021-07-14T10:16:00Z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